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0F8" w:rsidRDefault="00EC10F8">
      <w:pPr>
        <w:pStyle w:val="Title"/>
      </w:pPr>
    </w:p>
    <w:p w:rsidR="004976DE" w:rsidRPr="0014688A" w:rsidRDefault="00536C3A">
      <w:pPr>
        <w:pStyle w:val="Title"/>
      </w:pPr>
      <w:r>
        <w:rPr>
          <w:noProof/>
          <w:lang w:eastAsia="en-GB"/>
        </w:rPr>
        <w:drawing>
          <wp:inline distT="0" distB="0" distL="0" distR="0">
            <wp:extent cx="2154555" cy="620395"/>
            <wp:effectExtent l="19050" t="0" r="0" b="0"/>
            <wp:docPr id="1" name="Picture 1" descr="logo-lt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tr[1]"/>
                    <pic:cNvPicPr>
                      <a:picLocks noChangeAspect="1" noChangeArrowheads="1"/>
                    </pic:cNvPicPr>
                  </pic:nvPicPr>
                  <pic:blipFill>
                    <a:blip r:embed="rId8" cstate="print"/>
                    <a:srcRect/>
                    <a:stretch>
                      <a:fillRect/>
                    </a:stretch>
                  </pic:blipFill>
                  <pic:spPr bwMode="auto">
                    <a:xfrm>
                      <a:off x="0" y="0"/>
                      <a:ext cx="2154555" cy="620395"/>
                    </a:xfrm>
                    <a:prstGeom prst="rect">
                      <a:avLst/>
                    </a:prstGeom>
                    <a:noFill/>
                    <a:ln w="9525">
                      <a:noFill/>
                      <a:miter lim="800000"/>
                      <a:headEnd/>
                      <a:tailEnd/>
                    </a:ln>
                  </pic:spPr>
                </pic:pic>
              </a:graphicData>
            </a:graphic>
          </wp:inline>
        </w:drawing>
      </w:r>
    </w:p>
    <w:p w:rsidR="004976DE" w:rsidRPr="0014688A" w:rsidRDefault="004976DE">
      <w:pPr>
        <w:pStyle w:val="Title"/>
      </w:pPr>
    </w:p>
    <w:p w:rsidR="004976DE" w:rsidRPr="0014688A" w:rsidRDefault="000172F8">
      <w:pPr>
        <w:pStyle w:val="Title"/>
      </w:pPr>
      <w:r>
        <w:t>LISFLOOD-FP</w:t>
      </w:r>
    </w:p>
    <w:p w:rsidR="004976DE" w:rsidRPr="0014688A" w:rsidRDefault="004976DE">
      <w:pPr>
        <w:rPr>
          <w:rFonts w:ascii="Arial" w:hAnsi="Arial"/>
        </w:rPr>
      </w:pPr>
    </w:p>
    <w:p w:rsidR="004976DE" w:rsidRPr="0014688A" w:rsidRDefault="004976DE">
      <w:pPr>
        <w:pStyle w:val="Title"/>
        <w:rPr>
          <w:sz w:val="36"/>
        </w:rPr>
      </w:pPr>
      <w:r w:rsidRPr="0014688A">
        <w:rPr>
          <w:sz w:val="36"/>
        </w:rPr>
        <w:t>User manual</w:t>
      </w:r>
    </w:p>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pStyle w:val="BodyText"/>
        <w:jc w:val="center"/>
        <w:rPr>
          <w:rFonts w:ascii="Arial" w:hAnsi="Arial"/>
          <w:b/>
        </w:rPr>
      </w:pPr>
      <w:r w:rsidRPr="0014688A">
        <w:rPr>
          <w:rFonts w:ascii="Arial" w:hAnsi="Arial"/>
          <w:b/>
        </w:rPr>
        <w:t xml:space="preserve">Code release </w:t>
      </w:r>
      <w:del w:id="0" w:author="James Shaw" w:date="2020-07-20T09:53:00Z">
        <w:r w:rsidR="00646F77" w:rsidDel="002C496C">
          <w:delText>6</w:delText>
        </w:r>
        <w:r w:rsidR="00490578" w:rsidDel="002C496C">
          <w:delText>.</w:delText>
        </w:r>
        <w:r w:rsidR="008E268B" w:rsidDel="002C496C">
          <w:delText>1</w:delText>
        </w:r>
        <w:r w:rsidR="00490578" w:rsidDel="002C496C">
          <w:delText>.</w:delText>
        </w:r>
        <w:r w:rsidR="008E268B" w:rsidDel="002C496C">
          <w:delText>1</w:delText>
        </w:r>
      </w:del>
      <w:ins w:id="1" w:author="James Shaw" w:date="2020-07-20T09:53:00Z">
        <w:r w:rsidR="002C496C">
          <w:t>8.0.0</w:t>
        </w:r>
      </w:ins>
    </w:p>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rPr>
          <w:rFonts w:ascii="Arial" w:hAnsi="Arial"/>
        </w:rPr>
      </w:pPr>
    </w:p>
    <w:p w:rsidR="004976DE" w:rsidRPr="0014688A" w:rsidRDefault="002472BB">
      <w:pPr>
        <w:jc w:val="center"/>
        <w:rPr>
          <w:rFonts w:ascii="Arial" w:hAnsi="Arial"/>
        </w:rPr>
      </w:pPr>
      <w:r w:rsidRPr="0014688A">
        <w:rPr>
          <w:rFonts w:ascii="Arial" w:hAnsi="Arial"/>
        </w:rPr>
        <w:t xml:space="preserve">Paul </w:t>
      </w:r>
      <w:r w:rsidR="004976DE" w:rsidRPr="0014688A">
        <w:rPr>
          <w:rFonts w:ascii="Arial" w:hAnsi="Arial"/>
        </w:rPr>
        <w:t xml:space="preserve">Bates, </w:t>
      </w:r>
      <w:r w:rsidR="008D3869" w:rsidRPr="0014688A">
        <w:rPr>
          <w:rFonts w:ascii="Arial" w:hAnsi="Arial"/>
        </w:rPr>
        <w:t>Mark Trigg</w:t>
      </w:r>
      <w:r w:rsidR="0084361E">
        <w:rPr>
          <w:rFonts w:ascii="Arial" w:hAnsi="Arial"/>
        </w:rPr>
        <w:t>,</w:t>
      </w:r>
      <w:r w:rsidR="00495FF4" w:rsidRPr="0014688A">
        <w:rPr>
          <w:rFonts w:ascii="Arial" w:hAnsi="Arial"/>
        </w:rPr>
        <w:t xml:space="preserve"> Jeff Neal</w:t>
      </w:r>
      <w:del w:id="2" w:author="James Shaw" w:date="2020-07-20T10:07:00Z">
        <w:r w:rsidR="0084361E" w:rsidDel="00841FCF">
          <w:rPr>
            <w:rFonts w:ascii="Arial" w:hAnsi="Arial"/>
          </w:rPr>
          <w:delText xml:space="preserve"> and</w:delText>
        </w:r>
      </w:del>
      <w:ins w:id="3" w:author="James Shaw" w:date="2020-07-20T10:07:00Z">
        <w:r w:rsidR="00841FCF">
          <w:rPr>
            <w:rFonts w:ascii="Arial" w:hAnsi="Arial"/>
          </w:rPr>
          <w:t>,</w:t>
        </w:r>
      </w:ins>
      <w:r w:rsidR="0084361E">
        <w:rPr>
          <w:rFonts w:ascii="Arial" w:hAnsi="Arial"/>
        </w:rPr>
        <w:t xml:space="preserve"> Amy Dabrowa</w:t>
      </w:r>
      <w:ins w:id="4" w:author="James Shaw" w:date="2020-07-20T10:07:00Z">
        <w:r w:rsidR="00841FCF">
          <w:rPr>
            <w:rFonts w:ascii="Arial" w:hAnsi="Arial"/>
          </w:rPr>
          <w:t xml:space="preserve"> and James Shaw</w:t>
        </w:r>
      </w:ins>
    </w:p>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pStyle w:val="BodyText2"/>
        <w:jc w:val="center"/>
        <w:rPr>
          <w:rFonts w:ascii="Times New Roman" w:hAnsi="Times New Roman"/>
          <w:i/>
          <w:sz w:val="22"/>
        </w:rPr>
      </w:pPr>
      <w:r w:rsidRPr="0014688A">
        <w:rPr>
          <w:rFonts w:ascii="Times New Roman" w:hAnsi="Times New Roman"/>
          <w:i/>
          <w:sz w:val="22"/>
        </w:rPr>
        <w:t>School of Geographical Sciences, University of Bristol, University Road, Bristol, BS8 1SS, UK.</w:t>
      </w:r>
    </w:p>
    <w:p w:rsidR="004976DE" w:rsidRPr="0014688A" w:rsidRDefault="004976DE">
      <w:pPr>
        <w:rPr>
          <w:rFonts w:ascii="Arial" w:hAnsi="Arial"/>
        </w:rPr>
      </w:pPr>
    </w:p>
    <w:p w:rsidR="004976DE" w:rsidRPr="0014688A" w:rsidRDefault="004976DE">
      <w:pPr>
        <w:rPr>
          <w:rFonts w:ascii="Arial" w:hAnsi="Arial"/>
        </w:rPr>
      </w:pPr>
    </w:p>
    <w:p w:rsidR="004976DE" w:rsidRPr="0014688A" w:rsidRDefault="0071311C">
      <w:pPr>
        <w:jc w:val="center"/>
        <w:rPr>
          <w:rFonts w:ascii="Arial" w:hAnsi="Arial"/>
        </w:rPr>
      </w:pPr>
      <w:del w:id="5" w:author="James Shaw" w:date="2020-07-20T10:07:00Z">
        <w:r w:rsidDel="00841FCF">
          <w:rPr>
            <w:rFonts w:ascii="Arial" w:hAnsi="Arial"/>
          </w:rPr>
          <w:delText>2</w:delText>
        </w:r>
        <w:r w:rsidR="00C26A38" w:rsidDel="00841FCF">
          <w:rPr>
            <w:rFonts w:ascii="Arial" w:hAnsi="Arial"/>
          </w:rPr>
          <w:delText>5</w:delText>
        </w:r>
        <w:r w:rsidR="00A326B6" w:rsidRPr="0014688A" w:rsidDel="00841FCF">
          <w:rPr>
            <w:rFonts w:ascii="Arial" w:hAnsi="Arial"/>
            <w:vertAlign w:val="superscript"/>
          </w:rPr>
          <w:delText>th</w:delText>
        </w:r>
        <w:r w:rsidR="00A326B6" w:rsidRPr="0014688A" w:rsidDel="00841FCF">
          <w:rPr>
            <w:rFonts w:ascii="Arial" w:hAnsi="Arial"/>
          </w:rPr>
          <w:delText xml:space="preserve"> </w:delText>
        </w:r>
      </w:del>
      <w:ins w:id="6" w:author="James Shaw" w:date="2020-07-20T10:07:00Z">
        <w:r w:rsidR="00841FCF">
          <w:rPr>
            <w:rFonts w:ascii="Arial" w:hAnsi="Arial"/>
          </w:rPr>
          <w:t>20</w:t>
        </w:r>
        <w:r w:rsidR="00841FCF" w:rsidRPr="0014688A">
          <w:rPr>
            <w:rFonts w:ascii="Arial" w:hAnsi="Arial"/>
            <w:vertAlign w:val="superscript"/>
          </w:rPr>
          <w:t>th</w:t>
        </w:r>
        <w:r w:rsidR="00841FCF" w:rsidRPr="0014688A">
          <w:rPr>
            <w:rFonts w:ascii="Arial" w:hAnsi="Arial"/>
          </w:rPr>
          <w:t xml:space="preserve"> </w:t>
        </w:r>
      </w:ins>
      <w:del w:id="7" w:author="James Shaw" w:date="2020-07-20T10:07:00Z">
        <w:r w:rsidR="00A326B6" w:rsidDel="00841FCF">
          <w:rPr>
            <w:rFonts w:ascii="Arial" w:hAnsi="Arial"/>
          </w:rPr>
          <w:delText>November</w:delText>
        </w:r>
        <w:r w:rsidR="008D3869" w:rsidRPr="0014688A" w:rsidDel="00841FCF">
          <w:rPr>
            <w:rFonts w:ascii="Arial" w:hAnsi="Arial"/>
          </w:rPr>
          <w:delText xml:space="preserve"> </w:delText>
        </w:r>
      </w:del>
      <w:ins w:id="8" w:author="James Shaw" w:date="2020-07-20T10:07:00Z">
        <w:r w:rsidR="00841FCF">
          <w:rPr>
            <w:rFonts w:ascii="Arial" w:hAnsi="Arial"/>
          </w:rPr>
          <w:t>July</w:t>
        </w:r>
        <w:r w:rsidR="00841FCF" w:rsidRPr="0014688A">
          <w:rPr>
            <w:rFonts w:ascii="Arial" w:hAnsi="Arial"/>
          </w:rPr>
          <w:t xml:space="preserve"> </w:t>
        </w:r>
      </w:ins>
      <w:del w:id="9" w:author="James Shaw" w:date="2020-07-20T10:07:00Z">
        <w:r w:rsidR="008D3869" w:rsidRPr="0014688A" w:rsidDel="00841FCF">
          <w:rPr>
            <w:rFonts w:ascii="Arial" w:hAnsi="Arial"/>
          </w:rPr>
          <w:delText>20</w:delText>
        </w:r>
        <w:r w:rsidR="00A326B6" w:rsidDel="00841FCF">
          <w:rPr>
            <w:rFonts w:ascii="Arial" w:hAnsi="Arial"/>
          </w:rPr>
          <w:delText>13</w:delText>
        </w:r>
      </w:del>
      <w:ins w:id="10" w:author="James Shaw" w:date="2020-07-20T10:07:00Z">
        <w:r w:rsidR="00841FCF" w:rsidRPr="0014688A">
          <w:rPr>
            <w:rFonts w:ascii="Arial" w:hAnsi="Arial"/>
          </w:rPr>
          <w:t>20</w:t>
        </w:r>
        <w:r w:rsidR="00841FCF">
          <w:rPr>
            <w:rFonts w:ascii="Arial" w:hAnsi="Arial"/>
          </w:rPr>
          <w:t>20</w:t>
        </w:r>
      </w:ins>
    </w:p>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pStyle w:val="sidehead"/>
      </w:pPr>
      <w:r w:rsidRPr="0014688A">
        <w:br w:type="page"/>
      </w:r>
      <w:bookmarkStart w:id="11" w:name="_Toc46213211"/>
      <w:r w:rsidRPr="0014688A">
        <w:lastRenderedPageBreak/>
        <w:t>Document information</w:t>
      </w:r>
      <w:bookmarkEnd w:id="11"/>
    </w:p>
    <w:p w:rsidR="004976DE" w:rsidRPr="0014688A" w:rsidRDefault="004976DE">
      <w:pPr>
        <w:rPr>
          <w:rFonts w:ascii="Arial" w:hAnsi="Arial"/>
        </w:rPr>
      </w:pPr>
    </w:p>
    <w:p w:rsidR="004976DE" w:rsidRPr="0014688A" w:rsidRDefault="004976DE">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5670"/>
      </w:tblGrid>
      <w:tr w:rsidR="004976DE" w:rsidRPr="0014688A">
        <w:trPr>
          <w:jc w:val="center"/>
        </w:trPr>
        <w:tc>
          <w:tcPr>
            <w:tcW w:w="2093" w:type="dxa"/>
          </w:tcPr>
          <w:p w:rsidR="004976DE" w:rsidRPr="0014688A" w:rsidRDefault="004976DE">
            <w:pPr>
              <w:pStyle w:val="FootnoteText"/>
              <w:rPr>
                <w:rFonts w:ascii="Arial" w:hAnsi="Arial"/>
              </w:rPr>
            </w:pPr>
            <w:r w:rsidRPr="0014688A">
              <w:rPr>
                <w:rFonts w:ascii="Arial" w:hAnsi="Arial"/>
              </w:rPr>
              <w:t>Project title</w:t>
            </w:r>
          </w:p>
        </w:tc>
        <w:tc>
          <w:tcPr>
            <w:tcW w:w="5670" w:type="dxa"/>
          </w:tcPr>
          <w:p w:rsidR="004976DE" w:rsidRPr="0014688A" w:rsidRDefault="000172F8">
            <w:pPr>
              <w:rPr>
                <w:rFonts w:ascii="Arial" w:hAnsi="Arial"/>
                <w:sz w:val="20"/>
              </w:rPr>
            </w:pPr>
            <w:r>
              <w:rPr>
                <w:rFonts w:ascii="Arial" w:hAnsi="Arial"/>
                <w:sz w:val="20"/>
              </w:rPr>
              <w:t>LISFLOOD-FP</w:t>
            </w:r>
            <w:r w:rsidR="004976DE" w:rsidRPr="0014688A">
              <w:rPr>
                <w:rFonts w:ascii="Arial" w:hAnsi="Arial"/>
                <w:sz w:val="20"/>
              </w:rPr>
              <w:t xml:space="preserve"> shareware version</w:t>
            </w:r>
          </w:p>
        </w:tc>
      </w:tr>
      <w:tr w:rsidR="004976DE" w:rsidRPr="0014688A">
        <w:trPr>
          <w:jc w:val="center"/>
        </w:trPr>
        <w:tc>
          <w:tcPr>
            <w:tcW w:w="2093" w:type="dxa"/>
          </w:tcPr>
          <w:p w:rsidR="004976DE" w:rsidRPr="0014688A" w:rsidRDefault="004976DE">
            <w:pPr>
              <w:pStyle w:val="FootnoteText"/>
              <w:rPr>
                <w:rFonts w:ascii="Arial" w:hAnsi="Arial"/>
              </w:rPr>
            </w:pPr>
            <w:r w:rsidRPr="0014688A">
              <w:rPr>
                <w:rFonts w:ascii="Arial" w:hAnsi="Arial"/>
              </w:rPr>
              <w:t>Document title</w:t>
            </w:r>
          </w:p>
        </w:tc>
        <w:tc>
          <w:tcPr>
            <w:tcW w:w="5670" w:type="dxa"/>
          </w:tcPr>
          <w:p w:rsidR="004976DE" w:rsidRPr="0014688A" w:rsidRDefault="002C5440" w:rsidP="00112056">
            <w:pPr>
              <w:rPr>
                <w:rFonts w:ascii="Arial" w:hAnsi="Arial"/>
                <w:sz w:val="20"/>
              </w:rPr>
            </w:pPr>
            <w:r>
              <w:fldChar w:fldCharType="begin"/>
            </w:r>
            <w:r>
              <w:instrText xml:space="preserve"> TITLE  \* MERGEFORMAT </w:instrText>
            </w:r>
            <w:r>
              <w:fldChar w:fldCharType="separate"/>
            </w:r>
            <w:r w:rsidR="00C13703" w:rsidRPr="00C13703">
              <w:rPr>
                <w:rFonts w:ascii="Arial" w:hAnsi="Arial"/>
                <w:sz w:val="20"/>
              </w:rPr>
              <w:t>LISFLOOD-FP User Manual</w:t>
            </w:r>
            <w:r>
              <w:rPr>
                <w:rFonts w:ascii="Arial" w:hAnsi="Arial"/>
                <w:sz w:val="20"/>
              </w:rPr>
              <w:fldChar w:fldCharType="end"/>
            </w:r>
          </w:p>
        </w:tc>
      </w:tr>
      <w:tr w:rsidR="004976DE" w:rsidRPr="0014688A">
        <w:trPr>
          <w:jc w:val="center"/>
        </w:trPr>
        <w:tc>
          <w:tcPr>
            <w:tcW w:w="2093" w:type="dxa"/>
          </w:tcPr>
          <w:p w:rsidR="004976DE" w:rsidRPr="0014688A" w:rsidRDefault="004976DE">
            <w:pPr>
              <w:pStyle w:val="FootnoteText"/>
              <w:rPr>
                <w:rFonts w:ascii="Arial" w:hAnsi="Arial"/>
              </w:rPr>
            </w:pPr>
            <w:r w:rsidRPr="0014688A">
              <w:rPr>
                <w:rFonts w:ascii="Arial" w:hAnsi="Arial"/>
              </w:rPr>
              <w:t>Code release</w:t>
            </w:r>
          </w:p>
        </w:tc>
        <w:tc>
          <w:tcPr>
            <w:tcW w:w="5670" w:type="dxa"/>
          </w:tcPr>
          <w:p w:rsidR="004976DE" w:rsidRPr="00490578" w:rsidRDefault="008F2044" w:rsidP="00FA791C">
            <w:pPr>
              <w:rPr>
                <w:rFonts w:ascii="Arial" w:hAnsi="Arial" w:cs="Arial"/>
                <w:sz w:val="20"/>
                <w:szCs w:val="20"/>
              </w:rPr>
            </w:pPr>
            <w:del w:id="12" w:author="James Shaw" w:date="2020-07-20T10:07:00Z">
              <w:r w:rsidDel="00841FCF">
                <w:rPr>
                  <w:rFonts w:ascii="Arial" w:hAnsi="Arial" w:cs="Arial"/>
                  <w:sz w:val="20"/>
                  <w:szCs w:val="20"/>
                </w:rPr>
                <w:delText>6.0.4</w:delText>
              </w:r>
            </w:del>
            <w:ins w:id="13" w:author="James Shaw" w:date="2020-07-20T10:07:00Z">
              <w:r w:rsidR="00841FCF">
                <w:rPr>
                  <w:rFonts w:ascii="Arial" w:hAnsi="Arial" w:cs="Arial"/>
                  <w:sz w:val="20"/>
                  <w:szCs w:val="20"/>
                </w:rPr>
                <w:t>8.0.0</w:t>
              </w:r>
            </w:ins>
          </w:p>
        </w:tc>
      </w:tr>
      <w:tr w:rsidR="004976DE" w:rsidRPr="0014688A">
        <w:trPr>
          <w:jc w:val="center"/>
        </w:trPr>
        <w:tc>
          <w:tcPr>
            <w:tcW w:w="2093" w:type="dxa"/>
          </w:tcPr>
          <w:p w:rsidR="004976DE" w:rsidRPr="0014688A" w:rsidRDefault="004976DE">
            <w:pPr>
              <w:rPr>
                <w:rFonts w:ascii="Arial" w:hAnsi="Arial"/>
                <w:sz w:val="20"/>
              </w:rPr>
            </w:pPr>
            <w:r w:rsidRPr="0014688A">
              <w:rPr>
                <w:rFonts w:ascii="Arial" w:hAnsi="Arial"/>
                <w:sz w:val="20"/>
              </w:rPr>
              <w:t>Prepared by</w:t>
            </w:r>
          </w:p>
        </w:tc>
        <w:tc>
          <w:tcPr>
            <w:tcW w:w="5670" w:type="dxa"/>
          </w:tcPr>
          <w:p w:rsidR="004976DE" w:rsidRPr="0014688A" w:rsidRDefault="004976DE" w:rsidP="0010406C">
            <w:pPr>
              <w:rPr>
                <w:rFonts w:ascii="Arial" w:hAnsi="Arial"/>
                <w:sz w:val="20"/>
              </w:rPr>
            </w:pPr>
            <w:r w:rsidRPr="0014688A">
              <w:rPr>
                <w:rFonts w:ascii="Arial" w:hAnsi="Arial"/>
                <w:sz w:val="20"/>
              </w:rPr>
              <w:t>Paul Bates,</w:t>
            </w:r>
            <w:r w:rsidR="00B57C0B">
              <w:rPr>
                <w:rFonts w:ascii="Arial" w:hAnsi="Arial"/>
                <w:sz w:val="20"/>
              </w:rPr>
              <w:t xml:space="preserve"> Amy Dabrowa,</w:t>
            </w:r>
            <w:r w:rsidRPr="0014688A">
              <w:rPr>
                <w:rFonts w:ascii="Arial" w:hAnsi="Arial"/>
                <w:sz w:val="20"/>
              </w:rPr>
              <w:t xml:space="preserve"> </w:t>
            </w:r>
            <w:r w:rsidR="008D3869" w:rsidRPr="0014688A">
              <w:rPr>
                <w:rFonts w:ascii="Arial" w:hAnsi="Arial"/>
                <w:sz w:val="20"/>
              </w:rPr>
              <w:t>Tim Few</w:t>
            </w:r>
            <w:r w:rsidR="003B603C" w:rsidRPr="0014688A">
              <w:rPr>
                <w:rFonts w:ascii="Arial" w:hAnsi="Arial"/>
                <w:sz w:val="20"/>
              </w:rPr>
              <w:t>trell</w:t>
            </w:r>
            <w:r w:rsidR="006239F9">
              <w:rPr>
                <w:rFonts w:ascii="Arial" w:hAnsi="Arial"/>
                <w:sz w:val="20"/>
              </w:rPr>
              <w:t>,</w:t>
            </w:r>
            <w:r w:rsidR="003B603C" w:rsidRPr="0014688A">
              <w:rPr>
                <w:rFonts w:ascii="Arial" w:hAnsi="Arial"/>
                <w:sz w:val="20"/>
              </w:rPr>
              <w:t xml:space="preserve"> Jeff Neal</w:t>
            </w:r>
            <w:ins w:id="14" w:author="James Shaw" w:date="2020-07-20T10:07:00Z">
              <w:r w:rsidR="00841FCF">
                <w:rPr>
                  <w:rFonts w:ascii="Arial" w:hAnsi="Arial"/>
                  <w:sz w:val="20"/>
                </w:rPr>
                <w:t xml:space="preserve">, </w:t>
              </w:r>
            </w:ins>
            <w:del w:id="15" w:author="James Shaw" w:date="2020-07-20T10:07:00Z">
              <w:r w:rsidR="006239F9" w:rsidRPr="0014688A" w:rsidDel="00841FCF">
                <w:rPr>
                  <w:rFonts w:ascii="Arial" w:hAnsi="Arial"/>
                  <w:sz w:val="20"/>
                </w:rPr>
                <w:delText xml:space="preserve"> </w:delText>
              </w:r>
              <w:r w:rsidR="006239F9" w:rsidDel="00841FCF">
                <w:rPr>
                  <w:rFonts w:ascii="Arial" w:hAnsi="Arial"/>
                  <w:sz w:val="20"/>
                </w:rPr>
                <w:delText xml:space="preserve">and </w:delText>
              </w:r>
            </w:del>
            <w:r w:rsidR="006239F9" w:rsidRPr="0014688A">
              <w:rPr>
                <w:rFonts w:ascii="Arial" w:hAnsi="Arial"/>
                <w:sz w:val="20"/>
              </w:rPr>
              <w:t>Mark Trigg</w:t>
            </w:r>
            <w:ins w:id="16" w:author="James Shaw" w:date="2020-07-20T10:07:00Z">
              <w:r w:rsidR="00841FCF">
                <w:rPr>
                  <w:rFonts w:ascii="Arial" w:hAnsi="Arial"/>
                  <w:sz w:val="20"/>
                </w:rPr>
                <w:t xml:space="preserve"> and James Shaw</w:t>
              </w:r>
            </w:ins>
          </w:p>
        </w:tc>
      </w:tr>
      <w:tr w:rsidR="004976DE" w:rsidRPr="0014688A">
        <w:trPr>
          <w:jc w:val="center"/>
        </w:trPr>
        <w:tc>
          <w:tcPr>
            <w:tcW w:w="2093" w:type="dxa"/>
          </w:tcPr>
          <w:p w:rsidR="004976DE" w:rsidRPr="0014688A" w:rsidRDefault="004976DE">
            <w:pPr>
              <w:rPr>
                <w:rFonts w:ascii="Arial" w:hAnsi="Arial"/>
                <w:sz w:val="20"/>
              </w:rPr>
            </w:pPr>
            <w:r w:rsidRPr="0014688A">
              <w:rPr>
                <w:rFonts w:ascii="Arial" w:hAnsi="Arial"/>
                <w:sz w:val="20"/>
              </w:rPr>
              <w:t>Checked by</w:t>
            </w:r>
          </w:p>
        </w:tc>
        <w:tc>
          <w:tcPr>
            <w:tcW w:w="5670" w:type="dxa"/>
          </w:tcPr>
          <w:p w:rsidR="004976DE" w:rsidRPr="0014688A" w:rsidRDefault="001609CA">
            <w:pPr>
              <w:rPr>
                <w:rFonts w:ascii="Arial" w:hAnsi="Arial"/>
                <w:sz w:val="20"/>
              </w:rPr>
            </w:pPr>
            <w:ins w:id="17" w:author="James Shaw" w:date="2020-07-21T09:02:00Z">
              <w:r>
                <w:rPr>
                  <w:rFonts w:ascii="Arial" w:hAnsi="Arial"/>
                  <w:sz w:val="20"/>
                </w:rPr>
                <w:t>James Shaw</w:t>
              </w:r>
            </w:ins>
            <w:del w:id="18" w:author="James Shaw" w:date="2020-07-21T09:02:00Z">
              <w:r w:rsidR="0048111C" w:rsidDel="001609CA">
                <w:rPr>
                  <w:rFonts w:ascii="Arial" w:hAnsi="Arial"/>
                  <w:sz w:val="20"/>
                </w:rPr>
                <w:delText>Amy Dabrowa</w:delText>
              </w:r>
            </w:del>
          </w:p>
        </w:tc>
      </w:tr>
      <w:tr w:rsidR="00A008BA" w:rsidRPr="0014688A">
        <w:trPr>
          <w:jc w:val="center"/>
        </w:trPr>
        <w:tc>
          <w:tcPr>
            <w:tcW w:w="2093" w:type="dxa"/>
          </w:tcPr>
          <w:p w:rsidR="00A008BA" w:rsidRPr="0014688A" w:rsidRDefault="00A008BA">
            <w:pPr>
              <w:rPr>
                <w:rFonts w:ascii="Arial" w:hAnsi="Arial"/>
                <w:sz w:val="20"/>
              </w:rPr>
            </w:pPr>
            <w:r>
              <w:rPr>
                <w:rFonts w:ascii="Arial" w:hAnsi="Arial"/>
                <w:sz w:val="20"/>
              </w:rPr>
              <w:t>Code contributions</w:t>
            </w:r>
          </w:p>
        </w:tc>
        <w:tc>
          <w:tcPr>
            <w:tcW w:w="5670" w:type="dxa"/>
          </w:tcPr>
          <w:p w:rsidR="00A008BA" w:rsidRPr="0014688A" w:rsidRDefault="00A008BA">
            <w:pPr>
              <w:rPr>
                <w:rFonts w:ascii="Arial" w:hAnsi="Arial"/>
                <w:sz w:val="20"/>
              </w:rPr>
            </w:pPr>
            <w:r w:rsidRPr="0014688A">
              <w:rPr>
                <w:rFonts w:ascii="Arial" w:hAnsi="Arial"/>
                <w:sz w:val="20"/>
              </w:rPr>
              <w:t xml:space="preserve">Paul Bates, </w:t>
            </w:r>
            <w:r>
              <w:rPr>
                <w:rFonts w:ascii="Arial" w:hAnsi="Arial"/>
                <w:sz w:val="20"/>
              </w:rPr>
              <w:t xml:space="preserve">Matt Horritt, Matt Wilson, </w:t>
            </w:r>
            <w:r w:rsidR="005608C1">
              <w:rPr>
                <w:rFonts w:ascii="Arial" w:hAnsi="Arial"/>
                <w:sz w:val="20"/>
              </w:rPr>
              <w:t xml:space="preserve">Neil Hunter, </w:t>
            </w:r>
            <w:r w:rsidR="00747EFF">
              <w:rPr>
                <w:rFonts w:ascii="Arial" w:hAnsi="Arial"/>
                <w:sz w:val="20"/>
              </w:rPr>
              <w:t>Tim Fewtrell, Mark Trigg,</w:t>
            </w:r>
            <w:r w:rsidRPr="0014688A">
              <w:rPr>
                <w:rFonts w:ascii="Arial" w:hAnsi="Arial"/>
                <w:sz w:val="20"/>
              </w:rPr>
              <w:t xml:space="preserve"> Jeff Neal</w:t>
            </w:r>
            <w:r w:rsidR="000A14E4">
              <w:rPr>
                <w:rFonts w:ascii="Arial" w:hAnsi="Arial"/>
                <w:sz w:val="20"/>
              </w:rPr>
              <w:t>, Gustavo de Almeida, Chris Sampson</w:t>
            </w:r>
            <w:r w:rsidR="008F2044">
              <w:rPr>
                <w:rFonts w:ascii="Arial" w:hAnsi="Arial"/>
                <w:sz w:val="20"/>
              </w:rPr>
              <w:t>, Toby Dunne</w:t>
            </w:r>
            <w:ins w:id="19" w:author="James Shaw" w:date="2020-07-20T10:07:00Z">
              <w:r w:rsidR="00841FCF">
                <w:rPr>
                  <w:rFonts w:ascii="Arial" w:hAnsi="Arial"/>
                  <w:sz w:val="20"/>
                </w:rPr>
                <w:t>, James Shaw</w:t>
              </w:r>
            </w:ins>
            <w:r w:rsidR="000A14E4">
              <w:rPr>
                <w:rFonts w:ascii="Arial" w:hAnsi="Arial"/>
                <w:sz w:val="20"/>
              </w:rPr>
              <w:t xml:space="preserve"> </w:t>
            </w:r>
          </w:p>
        </w:tc>
      </w:tr>
      <w:tr w:rsidR="004976DE" w:rsidRPr="0014688A">
        <w:trPr>
          <w:jc w:val="center"/>
        </w:trPr>
        <w:tc>
          <w:tcPr>
            <w:tcW w:w="2093" w:type="dxa"/>
          </w:tcPr>
          <w:p w:rsidR="004976DE" w:rsidRPr="0014688A" w:rsidRDefault="004976DE">
            <w:pPr>
              <w:rPr>
                <w:rFonts w:ascii="Arial" w:hAnsi="Arial"/>
                <w:sz w:val="20"/>
              </w:rPr>
            </w:pPr>
            <w:r w:rsidRPr="0014688A">
              <w:rPr>
                <w:rFonts w:ascii="Arial" w:hAnsi="Arial"/>
                <w:sz w:val="20"/>
              </w:rPr>
              <w:t>Document version</w:t>
            </w:r>
          </w:p>
        </w:tc>
        <w:tc>
          <w:tcPr>
            <w:tcW w:w="5670" w:type="dxa"/>
          </w:tcPr>
          <w:p w:rsidR="004976DE" w:rsidRPr="0014688A" w:rsidRDefault="00DC21B7">
            <w:pPr>
              <w:rPr>
                <w:rFonts w:ascii="Arial" w:hAnsi="Arial"/>
                <w:sz w:val="20"/>
              </w:rPr>
            </w:pPr>
            <w:del w:id="20" w:author="James Shaw" w:date="2020-07-20T10:07:00Z">
              <w:r w:rsidDel="00841FCF">
                <w:rPr>
                  <w:rFonts w:ascii="Arial" w:hAnsi="Arial"/>
                  <w:sz w:val="20"/>
                </w:rPr>
                <w:delText>2</w:delText>
              </w:r>
            </w:del>
            <w:ins w:id="21" w:author="James Shaw" w:date="2020-07-20T10:07:00Z">
              <w:r w:rsidR="00841FCF">
                <w:rPr>
                  <w:rFonts w:ascii="Arial" w:hAnsi="Arial"/>
                  <w:sz w:val="20"/>
                </w:rPr>
                <w:t>3</w:t>
              </w:r>
            </w:ins>
            <w:r>
              <w:rPr>
                <w:rFonts w:ascii="Arial" w:hAnsi="Arial"/>
                <w:sz w:val="20"/>
              </w:rPr>
              <w:t>.0</w:t>
            </w:r>
          </w:p>
        </w:tc>
      </w:tr>
      <w:tr w:rsidR="004976DE" w:rsidRPr="0014688A">
        <w:trPr>
          <w:jc w:val="center"/>
        </w:trPr>
        <w:tc>
          <w:tcPr>
            <w:tcW w:w="2093" w:type="dxa"/>
          </w:tcPr>
          <w:p w:rsidR="004976DE" w:rsidRPr="0014688A" w:rsidRDefault="004976DE">
            <w:pPr>
              <w:rPr>
                <w:rFonts w:ascii="Arial" w:hAnsi="Arial"/>
                <w:sz w:val="20"/>
              </w:rPr>
            </w:pPr>
            <w:r w:rsidRPr="0014688A">
              <w:rPr>
                <w:rFonts w:ascii="Arial" w:hAnsi="Arial"/>
                <w:sz w:val="20"/>
              </w:rPr>
              <w:t>Issue date and time</w:t>
            </w:r>
          </w:p>
        </w:tc>
        <w:tc>
          <w:tcPr>
            <w:tcW w:w="5670" w:type="dxa"/>
          </w:tcPr>
          <w:p w:rsidR="004976DE" w:rsidRPr="0014688A" w:rsidRDefault="0071311C" w:rsidP="0010406C">
            <w:pPr>
              <w:jc w:val="left"/>
              <w:rPr>
                <w:rFonts w:ascii="Arial" w:hAnsi="Arial"/>
                <w:sz w:val="20"/>
              </w:rPr>
            </w:pPr>
            <w:del w:id="22" w:author="James Shaw" w:date="2020-07-20T10:08:00Z">
              <w:r w:rsidDel="00841FCF">
                <w:rPr>
                  <w:rFonts w:ascii="Arial" w:hAnsi="Arial"/>
                  <w:sz w:val="20"/>
                </w:rPr>
                <w:delText>2</w:delText>
              </w:r>
              <w:r w:rsidR="00C26A38" w:rsidDel="00841FCF">
                <w:rPr>
                  <w:rFonts w:ascii="Arial" w:hAnsi="Arial"/>
                  <w:sz w:val="20"/>
                </w:rPr>
                <w:delText>5</w:delText>
              </w:r>
            </w:del>
            <w:ins w:id="23" w:author="James Shaw" w:date="2020-07-20T10:08:00Z">
              <w:r w:rsidR="00841FCF">
                <w:rPr>
                  <w:rFonts w:ascii="Arial" w:hAnsi="Arial"/>
                  <w:sz w:val="20"/>
                </w:rPr>
                <w:t>20</w:t>
              </w:r>
            </w:ins>
            <w:r w:rsidR="00736918" w:rsidRPr="00A326B6">
              <w:rPr>
                <w:rFonts w:ascii="Arial" w:hAnsi="Arial"/>
                <w:sz w:val="20"/>
              </w:rPr>
              <w:t>/</w:t>
            </w:r>
            <w:del w:id="24" w:author="James Shaw" w:date="2020-07-20T10:08:00Z">
              <w:r w:rsidR="00A326B6" w:rsidRPr="00A326B6" w:rsidDel="00841FCF">
                <w:rPr>
                  <w:rFonts w:ascii="Arial" w:hAnsi="Arial"/>
                  <w:sz w:val="20"/>
                </w:rPr>
                <w:delText>11</w:delText>
              </w:r>
            </w:del>
            <w:ins w:id="25" w:author="James Shaw" w:date="2020-07-20T10:08:00Z">
              <w:r w:rsidR="00841FCF">
                <w:rPr>
                  <w:rFonts w:ascii="Arial" w:hAnsi="Arial"/>
                  <w:sz w:val="20"/>
                </w:rPr>
                <w:t>07</w:t>
              </w:r>
            </w:ins>
            <w:r w:rsidR="00736918" w:rsidRPr="00A326B6">
              <w:rPr>
                <w:rFonts w:ascii="Arial" w:hAnsi="Arial"/>
                <w:sz w:val="20"/>
              </w:rPr>
              <w:t>/20</w:t>
            </w:r>
            <w:ins w:id="26" w:author="James Shaw" w:date="2020-07-20T10:08:00Z">
              <w:r w:rsidR="00841FCF">
                <w:rPr>
                  <w:rFonts w:ascii="Arial" w:hAnsi="Arial"/>
                  <w:sz w:val="20"/>
                </w:rPr>
                <w:t>20</w:t>
              </w:r>
            </w:ins>
            <w:del w:id="27" w:author="James Shaw" w:date="2020-07-20T10:08:00Z">
              <w:r w:rsidR="00736918" w:rsidRPr="00A326B6" w:rsidDel="00841FCF">
                <w:rPr>
                  <w:rFonts w:ascii="Arial" w:hAnsi="Arial"/>
                  <w:sz w:val="20"/>
                </w:rPr>
                <w:delText>13</w:delText>
              </w:r>
            </w:del>
          </w:p>
        </w:tc>
      </w:tr>
      <w:tr w:rsidR="004976DE" w:rsidRPr="0014688A">
        <w:trPr>
          <w:jc w:val="center"/>
        </w:trPr>
        <w:tc>
          <w:tcPr>
            <w:tcW w:w="2093" w:type="dxa"/>
          </w:tcPr>
          <w:p w:rsidR="004976DE" w:rsidRPr="0014688A" w:rsidRDefault="004976DE">
            <w:pPr>
              <w:rPr>
                <w:rFonts w:ascii="Arial" w:hAnsi="Arial"/>
                <w:sz w:val="20"/>
              </w:rPr>
            </w:pPr>
            <w:r w:rsidRPr="0014688A">
              <w:rPr>
                <w:rFonts w:ascii="Arial" w:hAnsi="Arial"/>
                <w:sz w:val="20"/>
              </w:rPr>
              <w:t>Original file stored at</w:t>
            </w:r>
          </w:p>
        </w:tc>
        <w:tc>
          <w:tcPr>
            <w:tcW w:w="5670" w:type="dxa"/>
          </w:tcPr>
          <w:p w:rsidR="008F7B3A" w:rsidRDefault="002C5440">
            <w:pPr>
              <w:pStyle w:val="FootnoteText"/>
              <w:rPr>
                <w:rFonts w:ascii="Arial" w:hAnsi="Arial" w:cs="Arial"/>
              </w:rPr>
            </w:pPr>
            <w:hyperlink r:id="rId9" w:history="1">
              <w:r w:rsidR="00736918" w:rsidRPr="00736918">
                <w:rPr>
                  <w:rStyle w:val="Hyperlink"/>
                  <w:rFonts w:ascii="Arial" w:hAnsi="Arial" w:cs="Arial"/>
                </w:rPr>
                <w:t>https://svn.ggy.bris.ac.uk/subversion/lisflood/</w:t>
              </w:r>
            </w:hyperlink>
          </w:p>
          <w:p w:rsidR="004976DE" w:rsidRPr="00731422" w:rsidRDefault="00CD7D88">
            <w:pPr>
              <w:pStyle w:val="FootnoteText"/>
              <w:rPr>
                <w:rFonts w:ascii="Arial" w:hAnsi="Arial" w:cs="Arial"/>
              </w:rPr>
            </w:pPr>
            <w:r>
              <w:rPr>
                <w:rFonts w:ascii="Arial" w:hAnsi="Arial" w:cs="Arial"/>
              </w:rPr>
              <w:t>(password protected)</w:t>
            </w:r>
          </w:p>
        </w:tc>
      </w:tr>
    </w:tbl>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pStyle w:val="sidehead"/>
      </w:pPr>
      <w:r w:rsidRPr="0014688A">
        <w:br w:type="page"/>
      </w:r>
      <w:bookmarkStart w:id="28" w:name="_Toc46213212"/>
      <w:r w:rsidRPr="0014688A">
        <w:lastRenderedPageBreak/>
        <w:t>Disclaimer</w:t>
      </w:r>
      <w:bookmarkEnd w:id="28"/>
    </w:p>
    <w:p w:rsidR="004976DE" w:rsidRPr="0014688A" w:rsidRDefault="004976DE">
      <w:pPr>
        <w:pStyle w:val="BodyText2"/>
      </w:pPr>
      <w:r w:rsidRPr="0014688A">
        <w:t xml:space="preserve">Before using the </w:t>
      </w:r>
      <w:r w:rsidR="000172F8">
        <w:t>LISFLOOD-FP</w:t>
      </w:r>
      <w:r w:rsidRPr="0014688A">
        <w:t xml:space="preserve"> software (hereafter “the Software”) please read carefully the following terms for use. Extracting files from the </w:t>
      </w:r>
      <w:r w:rsidR="000172F8">
        <w:rPr>
          <w:rFonts w:ascii="Courier" w:hAnsi="Courier"/>
        </w:rPr>
        <w:t>LISFLOOD-FP</w:t>
      </w:r>
      <w:r w:rsidRPr="0014688A">
        <w:rPr>
          <w:rFonts w:ascii="Courier" w:hAnsi="Courier"/>
        </w:rPr>
        <w:t>.zip</w:t>
      </w:r>
      <w:r w:rsidRPr="0014688A">
        <w:t xml:space="preserve"> archive on to your computer indicates you accept the following terms.</w:t>
      </w:r>
    </w:p>
    <w:p w:rsidR="004976DE" w:rsidRPr="0014688A" w:rsidRDefault="004976DE">
      <w:pPr>
        <w:pStyle w:val="BodyText2"/>
        <w:numPr>
          <w:ilvl w:val="0"/>
          <w:numId w:val="19"/>
        </w:numPr>
      </w:pPr>
      <w:r w:rsidRPr="0014688A">
        <w:t xml:space="preserve">The University of </w:t>
      </w:r>
      <w:smartTag w:uri="urn:schemas-microsoft-com:office:smarttags" w:element="place">
        <w:smartTag w:uri="urn:schemas-microsoft-com:office:smarttags" w:element="City">
          <w:r w:rsidRPr="0014688A">
            <w:t>Bristol</w:t>
          </w:r>
        </w:smartTag>
      </w:smartTag>
      <w:r w:rsidRPr="0014688A">
        <w:t xml:space="preserve"> (hereafter “the Developers”) do not warrant that the software will meet your requirements or that the operation of the software will be uninterrupted or error-free or that all errors in the Software can be corrected.</w:t>
      </w:r>
    </w:p>
    <w:p w:rsidR="004976DE" w:rsidRPr="0014688A" w:rsidRDefault="004976DE" w:rsidP="00E07D0F">
      <w:pPr>
        <w:pStyle w:val="BodyText2"/>
        <w:numPr>
          <w:ilvl w:val="0"/>
          <w:numId w:val="19"/>
        </w:numPr>
      </w:pPr>
      <w:r w:rsidRPr="0014688A">
        <w:t xml:space="preserve">You install and use the Software at your own risk and in no event will the Developers be liable for any loss or </w:t>
      </w:r>
      <w:r w:rsidR="00A008BA" w:rsidRPr="0014688A">
        <w:t>dam</w:t>
      </w:r>
      <w:r w:rsidR="00A008BA">
        <w:t>a</w:t>
      </w:r>
      <w:r w:rsidR="00A008BA" w:rsidRPr="0014688A">
        <w:t>ge</w:t>
      </w:r>
      <w:r w:rsidRPr="0014688A">
        <w:t xml:space="preserve"> of any kind including lost profits or any indirect incidental or other consequential loss arising from the use or inability to use the Software or from errors or deficiencies in it whether caused by negligence or otherwise.</w:t>
      </w:r>
    </w:p>
    <w:p w:rsidR="004976DE" w:rsidRPr="0014688A" w:rsidRDefault="004976DE">
      <w:pPr>
        <w:pStyle w:val="BodyText2"/>
        <w:numPr>
          <w:ilvl w:val="0"/>
          <w:numId w:val="19"/>
        </w:numPr>
      </w:pPr>
      <w:r w:rsidRPr="0014688A">
        <w:t>The Developers accept no responsibility for the accuracy of the results obtained from the use of the Software.  In using the software you are expected to make final evaluation in the context of your own problems.</w:t>
      </w:r>
    </w:p>
    <w:p w:rsidR="004976DE" w:rsidRPr="0014688A" w:rsidRDefault="004976DE">
      <w:pPr>
        <w:pStyle w:val="BodyText2"/>
        <w:numPr>
          <w:ilvl w:val="0"/>
          <w:numId w:val="19"/>
        </w:numPr>
      </w:pPr>
      <w:r w:rsidRPr="0014688A">
        <w:t>Users are not in reliance on any statements warranties or representations which may have been made by the Developers or by anyone acting or purporting to act on their behalf.</w:t>
      </w:r>
    </w:p>
    <w:p w:rsidR="004976DE" w:rsidRPr="0014688A" w:rsidRDefault="004976DE">
      <w:pPr>
        <w:pStyle w:val="sidehead"/>
      </w:pPr>
      <w:r w:rsidRPr="0014688A">
        <w:br w:type="page"/>
      </w:r>
      <w:bookmarkStart w:id="29" w:name="_Toc46213213"/>
      <w:r w:rsidRPr="0014688A">
        <w:lastRenderedPageBreak/>
        <w:t>Executive summary</w:t>
      </w:r>
      <w:bookmarkEnd w:id="29"/>
    </w:p>
    <w:p w:rsidR="004976DE" w:rsidRDefault="004976DE">
      <w:pPr>
        <w:pStyle w:val="BodyText2"/>
      </w:pPr>
      <w:r w:rsidRPr="0014688A">
        <w:t xml:space="preserve">This document is the user manual for the shareware implementation of the </w:t>
      </w:r>
      <w:r w:rsidR="00563CB4">
        <w:t>LISFLOOD-FP</w:t>
      </w:r>
      <w:r w:rsidRPr="0014688A">
        <w:t xml:space="preserve"> raster flood inundation model </w:t>
      </w:r>
      <w:r w:rsidRPr="006D7825">
        <w:t xml:space="preserve">version </w:t>
      </w:r>
      <w:del w:id="30" w:author="James Shaw" w:date="2020-07-20T10:15:00Z">
        <w:r w:rsidR="006D7825" w:rsidRPr="006D7825" w:rsidDel="00841FCF">
          <w:delText>5</w:delText>
        </w:r>
        <w:r w:rsidR="006D7825" w:rsidDel="00841FCF">
          <w:delText>.9.5</w:delText>
        </w:r>
      </w:del>
      <w:ins w:id="31" w:author="James Shaw" w:date="2020-07-20T10:15:00Z">
        <w:r w:rsidR="00841FCF">
          <w:t>8.0.0</w:t>
        </w:r>
      </w:ins>
      <w:r w:rsidRPr="0014688A">
        <w:t xml:space="preserve">.  The code provides a general tool for simulating fluvial or coastal flood spreading, with output consisting of raster maps of </w:t>
      </w:r>
      <w:r w:rsidR="0088082A">
        <w:t xml:space="preserve">values </w:t>
      </w:r>
      <w:r w:rsidR="00FA396F">
        <w:t>for</w:t>
      </w:r>
      <w:r w:rsidR="0088082A">
        <w:t xml:space="preserve"> a number of flood water parameters such as </w:t>
      </w:r>
      <w:r w:rsidRPr="0014688A">
        <w:t>depth</w:t>
      </w:r>
      <w:r w:rsidR="0088082A">
        <w:t>, water surface elevation</w:t>
      </w:r>
      <w:r w:rsidR="0084361E">
        <w:t>, velocity</w:t>
      </w:r>
      <w:r w:rsidR="0088082A">
        <w:t xml:space="preserve"> etc.</w:t>
      </w:r>
      <w:r w:rsidRPr="0014688A">
        <w:t xml:space="preserve"> in each grid square at each time step</w:t>
      </w:r>
      <w:r w:rsidR="00FA396F">
        <w:t xml:space="preserve">. </w:t>
      </w:r>
      <w:r w:rsidRPr="0014688A">
        <w:t xml:space="preserve"> </w:t>
      </w:r>
      <w:r w:rsidR="00FA396F">
        <w:t>I</w:t>
      </w:r>
      <w:r w:rsidRPr="0014688A">
        <w:t xml:space="preserve">n the case of fluvial flooding </w:t>
      </w:r>
      <w:r w:rsidR="00FA396F">
        <w:t xml:space="preserve">it also outputs </w:t>
      </w:r>
      <w:r w:rsidRPr="0014688A">
        <w:t>predicted stage and discharge hydrographs at the outlet of the reach</w:t>
      </w:r>
      <w:r w:rsidR="0088082A">
        <w:t xml:space="preserve"> and other specified locations</w:t>
      </w:r>
      <w:r w:rsidRPr="0014688A">
        <w:t xml:space="preserve">.  For fluvial situations, this version of </w:t>
      </w:r>
      <w:r w:rsidR="00563CB4">
        <w:t>LISFLOOD-FP</w:t>
      </w:r>
      <w:r w:rsidRPr="0014688A">
        <w:t xml:space="preserve"> solves the kinematic </w:t>
      </w:r>
      <w:r w:rsidR="00EF26B1">
        <w:t xml:space="preserve">or diffusive </w:t>
      </w:r>
      <w:r w:rsidRPr="0014688A">
        <w:t>approximation</w:t>
      </w:r>
      <w:r w:rsidR="00EF26B1">
        <w:t>s</w:t>
      </w:r>
      <w:r w:rsidRPr="0014688A">
        <w:t xml:space="preserve"> to the one-dimensional St. Venant equations to simulate the passage of a flood wave along a </w:t>
      </w:r>
      <w:r w:rsidR="000E4E31" w:rsidRPr="0014688A">
        <w:t xml:space="preserve">channel </w:t>
      </w:r>
      <w:r w:rsidRPr="0014688A">
        <w:t>reach.  Once bankful</w:t>
      </w:r>
      <w:r w:rsidR="00A008BA">
        <w:t>l</w:t>
      </w:r>
      <w:r w:rsidRPr="0014688A">
        <w:t xml:space="preserve"> depth is exceeded, water moves from the channel to adjacent floodplains sections where two dimensional flood spreading is simulated using a storage cell concept applied over a raster grid.  </w:t>
      </w:r>
      <w:r w:rsidR="00AF034C">
        <w:t>There</w:t>
      </w:r>
      <w:r w:rsidR="00DB50E9">
        <w:t xml:space="preserve"> are three</w:t>
      </w:r>
      <w:r w:rsidR="00AF034C">
        <w:t xml:space="preserve"> options for calculation of water flow between cells </w:t>
      </w:r>
      <w:r w:rsidR="00DB50E9">
        <w:t xml:space="preserve">in the raster grid which </w:t>
      </w:r>
      <w:r w:rsidR="00AF034C">
        <w:t xml:space="preserve">vary </w:t>
      </w:r>
      <w:r w:rsidR="00DB50E9">
        <w:t xml:space="preserve">in their </w:t>
      </w:r>
      <w:r w:rsidR="00AF034C">
        <w:t>physical complexity</w:t>
      </w:r>
      <w:r w:rsidR="00DB50E9">
        <w:t xml:space="preserve">.  </w:t>
      </w:r>
      <w:r w:rsidR="00AF034C">
        <w:t xml:space="preserve">In the </w:t>
      </w:r>
      <w:r w:rsidR="00FA396F">
        <w:t xml:space="preserve">simplest case </w:t>
      </w:r>
      <w:r w:rsidR="00AF034C">
        <w:t>t</w:t>
      </w:r>
      <w:r w:rsidRPr="0014688A">
        <w:t>he model assumes that flood spreading over low-lying topography is a function of gravity and topography</w:t>
      </w:r>
      <w:r w:rsidR="00FA396F">
        <w:t>, whilst the most complex case uses the full shallow water equation</w:t>
      </w:r>
      <w:r w:rsidRPr="0014688A">
        <w:t xml:space="preserve">.  </w:t>
      </w:r>
      <w:r w:rsidR="00AF034C">
        <w:t>Channels can also be represented as features within the 2D</w:t>
      </w:r>
      <w:r w:rsidR="000C46EA">
        <w:t xml:space="preserve"> grid structure using a subgrid version</w:t>
      </w:r>
      <w:r w:rsidR="00FA396F">
        <w:t xml:space="preserve"> of the model</w:t>
      </w:r>
      <w:r w:rsidR="000C46EA">
        <w:t xml:space="preserve">.  This calculates the combined flow of water </w:t>
      </w:r>
      <w:r w:rsidR="00FA396F">
        <w:t xml:space="preserve">within each cell, contained </w:t>
      </w:r>
      <w:r w:rsidR="000C46EA">
        <w:t xml:space="preserve">both </w:t>
      </w:r>
      <w:r w:rsidR="00FA396F">
        <w:t xml:space="preserve">within any section of </w:t>
      </w:r>
      <w:r w:rsidR="000C46EA">
        <w:t xml:space="preserve">channel </w:t>
      </w:r>
      <w:r w:rsidR="00FA396F">
        <w:t xml:space="preserve">located in that cell </w:t>
      </w:r>
      <w:r w:rsidR="000C46EA">
        <w:t>and across the adjacent floodplain</w:t>
      </w:r>
      <w:r w:rsidR="00FA396F">
        <w:t>, using</w:t>
      </w:r>
      <w:r w:rsidR="000C46EA">
        <w:t xml:space="preserve"> </w:t>
      </w:r>
      <w:r w:rsidR="00FA396F">
        <w:t>an approximation to</w:t>
      </w:r>
      <w:r w:rsidR="000C46EA">
        <w:t xml:space="preserve"> the </w:t>
      </w:r>
      <w:r w:rsidR="00FA396F">
        <w:t xml:space="preserve">one-dimensional </w:t>
      </w:r>
      <w:r w:rsidR="000C46EA">
        <w:t>St. Vernant equation</w:t>
      </w:r>
      <w:r w:rsidR="00DC21B7">
        <w:t xml:space="preserve"> without advection</w:t>
      </w:r>
      <w:r w:rsidR="000C46EA">
        <w:t>.</w:t>
      </w:r>
      <w:r w:rsidR="00AF034C">
        <w:t xml:space="preserve"> </w:t>
      </w:r>
      <w:r w:rsidR="000C46EA">
        <w:t xml:space="preserve"> </w:t>
      </w:r>
      <w:r w:rsidRPr="0014688A">
        <w:t>The model is designed to take advantage of recent developments in the remote sensing of topography such as airborne laser altimetry or airborne Synthetic Aperture Radar interferometry which are now beginning to yield dense and accurate digital elevation models over wide areas.</w:t>
      </w:r>
    </w:p>
    <w:p w:rsidR="00732FA4" w:rsidRDefault="00732FA4">
      <w:pPr>
        <w:pStyle w:val="BodyText2"/>
      </w:pPr>
    </w:p>
    <w:p w:rsidR="00732FA4" w:rsidRDefault="00732FA4">
      <w:pPr>
        <w:pStyle w:val="BodyText2"/>
      </w:pPr>
    </w:p>
    <w:p w:rsidR="00732FA4" w:rsidRDefault="00732FA4">
      <w:pPr>
        <w:pStyle w:val="BodyText2"/>
      </w:pPr>
    </w:p>
    <w:p w:rsidR="00732FA4" w:rsidRPr="0014688A" w:rsidRDefault="00732FA4">
      <w:pPr>
        <w:pStyle w:val="BodyText2"/>
      </w:pPr>
    </w:p>
    <w:p w:rsidR="00732FA4" w:rsidRPr="0014688A" w:rsidRDefault="00732FA4" w:rsidP="00732FA4">
      <w:pPr>
        <w:pStyle w:val="sidehead"/>
      </w:pPr>
      <w:r>
        <w:br w:type="page"/>
      </w:r>
      <w:bookmarkStart w:id="32" w:name="_Toc46213214"/>
      <w:r>
        <w:lastRenderedPageBreak/>
        <w:t>Major Version History</w:t>
      </w:r>
      <w:bookmarkEnd w:id="32"/>
    </w:p>
    <w:p w:rsidR="00732FA4" w:rsidRPr="00732FA4" w:rsidRDefault="00732FA4" w:rsidP="00732FA4">
      <w:pPr>
        <w:pStyle w:val="BodyText2"/>
        <w:tabs>
          <w:tab w:val="left" w:pos="567"/>
          <w:tab w:val="left" w:pos="1843"/>
        </w:tabs>
        <w:rPr>
          <w:lang w:val="en-US"/>
        </w:rPr>
      </w:pPr>
      <w:r w:rsidRPr="00732FA4">
        <w:rPr>
          <w:lang w:val="en-US"/>
        </w:rPr>
        <w:t>Ver</w:t>
      </w:r>
      <w:r w:rsidRPr="00732FA4">
        <w:rPr>
          <w:lang w:val="en-US"/>
        </w:rPr>
        <w:tab/>
        <w:t>Date</w:t>
      </w:r>
      <w:r w:rsidRPr="00732FA4">
        <w:rPr>
          <w:lang w:val="en-US"/>
        </w:rPr>
        <w:tab/>
        <w:t>Details</w:t>
      </w:r>
    </w:p>
    <w:p w:rsidR="00732FA4" w:rsidRPr="00732FA4" w:rsidRDefault="00732FA4" w:rsidP="00732FA4">
      <w:pPr>
        <w:pStyle w:val="BodyText2"/>
        <w:tabs>
          <w:tab w:val="left" w:pos="567"/>
          <w:tab w:val="left" w:pos="1843"/>
        </w:tabs>
        <w:rPr>
          <w:lang w:val="en-US"/>
        </w:rPr>
      </w:pPr>
      <w:r w:rsidRPr="00732FA4">
        <w:rPr>
          <w:lang w:val="en-US"/>
        </w:rPr>
        <w:t>---</w:t>
      </w:r>
      <w:r>
        <w:rPr>
          <w:lang w:val="en-US"/>
        </w:rPr>
        <w:t>-</w:t>
      </w:r>
      <w:r w:rsidRPr="00732FA4">
        <w:rPr>
          <w:lang w:val="en-US"/>
        </w:rPr>
        <w:t xml:space="preserve">   </w:t>
      </w:r>
      <w:r>
        <w:rPr>
          <w:lang w:val="en-US"/>
        </w:rPr>
        <w:tab/>
      </w:r>
      <w:r w:rsidRPr="00732FA4">
        <w:rPr>
          <w:lang w:val="en-US"/>
        </w:rPr>
        <w:t>----</w:t>
      </w:r>
      <w:r>
        <w:rPr>
          <w:lang w:val="en-US"/>
        </w:rPr>
        <w:t>---</w:t>
      </w:r>
      <w:r w:rsidRPr="00732FA4">
        <w:rPr>
          <w:lang w:val="en-US"/>
        </w:rPr>
        <w:t xml:space="preserve">          </w:t>
      </w:r>
      <w:r>
        <w:rPr>
          <w:lang w:val="en-US"/>
        </w:rPr>
        <w:tab/>
      </w:r>
      <w:r w:rsidRPr="00732FA4">
        <w:rPr>
          <w:lang w:val="en-US"/>
        </w:rPr>
        <w:t>-------------------------------------------------------------------------</w:t>
      </w:r>
      <w:r>
        <w:rPr>
          <w:lang w:val="en-US"/>
        </w:rPr>
        <w:t>---------------------------</w:t>
      </w:r>
    </w:p>
    <w:p w:rsidR="00841FCF" w:rsidRDefault="00916FD7" w:rsidP="005F6F36">
      <w:pPr>
        <w:pStyle w:val="BodyText2"/>
        <w:tabs>
          <w:tab w:val="left" w:pos="567"/>
          <w:tab w:val="left" w:pos="1843"/>
        </w:tabs>
        <w:ind w:left="1843" w:hanging="1843"/>
        <w:rPr>
          <w:ins w:id="33" w:author="James Shaw" w:date="2020-07-20T10:16:00Z"/>
          <w:lang w:val="en-US"/>
        </w:rPr>
      </w:pPr>
      <w:ins w:id="34" w:author="James Shaw" w:date="2020-07-20T10:18:00Z">
        <w:r>
          <w:rPr>
            <w:lang w:val="en-US"/>
          </w:rPr>
          <w:t>8.0</w:t>
        </w:r>
        <w:r>
          <w:rPr>
            <w:lang w:val="en-US"/>
          </w:rPr>
          <w:tab/>
          <w:t>Jul 20 2020</w:t>
        </w:r>
        <w:r>
          <w:rPr>
            <w:lang w:val="en-US"/>
          </w:rPr>
          <w:tab/>
        </w:r>
      </w:ins>
      <w:ins w:id="35" w:author="James Shaw" w:date="2020-07-20T10:19:00Z">
        <w:r>
          <w:rPr>
            <w:lang w:val="en-US"/>
          </w:rPr>
          <w:t>New first-order finite volume</w:t>
        </w:r>
      </w:ins>
      <w:ins w:id="36" w:author="James Shaw" w:date="2020-07-21T08:34:00Z">
        <w:r w:rsidR="00DD57FC">
          <w:rPr>
            <w:lang w:val="en-US"/>
          </w:rPr>
          <w:t xml:space="preserve"> (FV1)</w:t>
        </w:r>
      </w:ins>
      <w:ins w:id="37" w:author="James Shaw" w:date="2020-07-20T10:19:00Z">
        <w:r>
          <w:rPr>
            <w:lang w:val="en-US"/>
          </w:rPr>
          <w:t xml:space="preserve"> and second-order discontinuous Galerkin </w:t>
        </w:r>
      </w:ins>
      <w:ins w:id="38" w:author="James Shaw" w:date="2020-07-21T08:34:00Z">
        <w:r w:rsidR="00DD57FC">
          <w:rPr>
            <w:lang w:val="en-US"/>
          </w:rPr>
          <w:t xml:space="preserve">(DG2) </w:t>
        </w:r>
      </w:ins>
      <w:ins w:id="39" w:author="James Shaw" w:date="2020-07-20T10:19:00Z">
        <w:r>
          <w:rPr>
            <w:lang w:val="en-US"/>
          </w:rPr>
          <w:t>solvers</w:t>
        </w:r>
      </w:ins>
      <w:ins w:id="40" w:author="James Shaw" w:date="2020-07-21T08:34:00Z">
        <w:r w:rsidR="00DD57FC">
          <w:rPr>
            <w:lang w:val="en-US"/>
          </w:rPr>
          <w:t xml:space="preserve"> for multi-core CPUs and Nvidia GPUs</w:t>
        </w:r>
      </w:ins>
      <w:ins w:id="41" w:author="James Shaw" w:date="2020-07-20T10:19:00Z">
        <w:r>
          <w:rPr>
            <w:lang w:val="en-US"/>
          </w:rPr>
          <w:t>; support for spatially-varying rainfall (James Shaw)</w:t>
        </w:r>
      </w:ins>
    </w:p>
    <w:p w:rsidR="003B00F3" w:rsidRDefault="003B00F3" w:rsidP="003B00F3">
      <w:pPr>
        <w:pStyle w:val="BodyText2"/>
        <w:tabs>
          <w:tab w:val="left" w:pos="567"/>
          <w:tab w:val="left" w:pos="1843"/>
        </w:tabs>
        <w:ind w:left="1843" w:hanging="1843"/>
        <w:rPr>
          <w:lang w:val="en-US"/>
        </w:rPr>
      </w:pPr>
      <w:r>
        <w:rPr>
          <w:lang w:val="en-US"/>
        </w:rPr>
        <w:t>5.9</w:t>
      </w:r>
      <w:r>
        <w:rPr>
          <w:lang w:val="en-US"/>
        </w:rPr>
        <w:tab/>
        <w:t>Aug 05 2013</w:t>
      </w:r>
      <w:r>
        <w:rPr>
          <w:lang w:val="en-US"/>
        </w:rPr>
        <w:tab/>
      </w:r>
      <w:r w:rsidRPr="005F0F7F">
        <w:rPr>
          <w:lang w:val="en-US"/>
        </w:rPr>
        <w:t>Support for LatLong added (</w:t>
      </w:r>
      <w:r>
        <w:rPr>
          <w:lang w:val="en-US"/>
        </w:rPr>
        <w:t>Chris Sampson</w:t>
      </w:r>
      <w:r w:rsidRPr="005F0F7F">
        <w:rPr>
          <w:lang w:val="en-US"/>
        </w:rPr>
        <w:t>)</w:t>
      </w:r>
    </w:p>
    <w:p w:rsidR="00C31CB9" w:rsidRPr="00C31CB9" w:rsidRDefault="00C31CB9" w:rsidP="00E344B4">
      <w:pPr>
        <w:pStyle w:val="BodyText2"/>
        <w:tabs>
          <w:tab w:val="left" w:pos="567"/>
          <w:tab w:val="left" w:pos="1843"/>
        </w:tabs>
        <w:ind w:left="1843" w:hanging="1843"/>
        <w:rPr>
          <w:lang w:val="en-US"/>
        </w:rPr>
      </w:pPr>
      <w:r w:rsidRPr="00C31CB9">
        <w:rPr>
          <w:lang w:val="en-US"/>
        </w:rPr>
        <w:t>5.</w:t>
      </w:r>
      <w:del w:id="42" w:author="James Shaw" w:date="2020-07-20T10:16:00Z">
        <w:r w:rsidRPr="00C31CB9" w:rsidDel="00841FCF">
          <w:rPr>
            <w:lang w:val="en-US"/>
          </w:rPr>
          <w:delText xml:space="preserve">8  </w:delText>
        </w:r>
        <w:r w:rsidR="00E344B4" w:rsidDel="00841FCF">
          <w:rPr>
            <w:lang w:val="en-US"/>
          </w:rPr>
          <w:delText xml:space="preserve">  </w:delText>
        </w:r>
      </w:del>
      <w:ins w:id="43" w:author="James Shaw" w:date="2020-07-20T10:16:00Z">
        <w:r w:rsidR="00841FCF" w:rsidRPr="00C31CB9">
          <w:rPr>
            <w:lang w:val="en-US"/>
          </w:rPr>
          <w:t>8</w:t>
        </w:r>
        <w:r w:rsidR="00841FCF">
          <w:rPr>
            <w:lang w:val="en-US"/>
          </w:rPr>
          <w:tab/>
        </w:r>
      </w:ins>
      <w:r w:rsidR="00E344B4">
        <w:rPr>
          <w:lang w:val="en-US"/>
        </w:rPr>
        <w:t>Feb 15 2013</w:t>
      </w:r>
      <w:r w:rsidR="003A0BD0">
        <w:rPr>
          <w:lang w:val="en-US"/>
        </w:rPr>
        <w:tab/>
      </w:r>
      <w:r w:rsidRPr="00C31CB9">
        <w:rPr>
          <w:lang w:val="en-US"/>
        </w:rPr>
        <w:t xml:space="preserve">Regression model wetted </w:t>
      </w:r>
      <w:r w:rsidR="003D274C" w:rsidRPr="00C31CB9">
        <w:rPr>
          <w:lang w:val="en-US"/>
        </w:rPr>
        <w:t>perimeter</w:t>
      </w:r>
      <w:r w:rsidRPr="00C31CB9">
        <w:rPr>
          <w:lang w:val="en-US"/>
        </w:rPr>
        <w:t xml:space="preserve"> added, bug</w:t>
      </w:r>
      <w:r w:rsidR="00E344B4">
        <w:rPr>
          <w:lang w:val="en-US"/>
        </w:rPr>
        <w:t xml:space="preserve"> fix for SGC wider than cell (Jeff </w:t>
      </w:r>
      <w:r w:rsidRPr="00C31CB9">
        <w:rPr>
          <w:lang w:val="en-US"/>
        </w:rPr>
        <w:t>N</w:t>
      </w:r>
      <w:r w:rsidR="00E344B4">
        <w:rPr>
          <w:lang w:val="en-US"/>
        </w:rPr>
        <w:t>eal</w:t>
      </w:r>
      <w:r w:rsidRPr="00C31CB9">
        <w:rPr>
          <w:lang w:val="en-US"/>
        </w:rPr>
        <w:t>)</w:t>
      </w:r>
    </w:p>
    <w:p w:rsidR="00C31CB9" w:rsidRPr="00C31CB9" w:rsidRDefault="00C31CB9" w:rsidP="00C31CB9">
      <w:pPr>
        <w:pStyle w:val="BodyText2"/>
        <w:tabs>
          <w:tab w:val="left" w:pos="567"/>
          <w:tab w:val="left" w:pos="1843"/>
        </w:tabs>
        <w:rPr>
          <w:lang w:val="en-US"/>
        </w:rPr>
      </w:pPr>
      <w:r w:rsidRPr="00C31CB9">
        <w:rPr>
          <w:lang w:val="en-US"/>
        </w:rPr>
        <w:t>5.</w:t>
      </w:r>
      <w:del w:id="44" w:author="James Shaw" w:date="2020-07-20T10:16:00Z">
        <w:r w:rsidRPr="00C31CB9" w:rsidDel="00841FCF">
          <w:rPr>
            <w:lang w:val="en-US"/>
          </w:rPr>
          <w:delText xml:space="preserve">7  </w:delText>
        </w:r>
        <w:r w:rsidR="00E344B4" w:rsidDel="00841FCF">
          <w:rPr>
            <w:lang w:val="en-US"/>
          </w:rPr>
          <w:delText xml:space="preserve">   </w:delText>
        </w:r>
      </w:del>
      <w:ins w:id="45" w:author="James Shaw" w:date="2020-07-20T10:16:00Z">
        <w:r w:rsidR="00841FCF" w:rsidRPr="00C31CB9">
          <w:rPr>
            <w:lang w:val="en-US"/>
          </w:rPr>
          <w:t>7</w:t>
        </w:r>
        <w:r w:rsidR="00841FCF">
          <w:rPr>
            <w:lang w:val="en-US"/>
          </w:rPr>
          <w:tab/>
        </w:r>
      </w:ins>
      <w:r w:rsidRPr="00C31CB9">
        <w:rPr>
          <w:lang w:val="en-US"/>
        </w:rPr>
        <w:t>Sep 26 2012</w:t>
      </w:r>
      <w:r w:rsidR="003A0BD0">
        <w:rPr>
          <w:lang w:val="en-US"/>
        </w:rPr>
        <w:tab/>
      </w:r>
      <w:r w:rsidRPr="00C31CB9">
        <w:rPr>
          <w:lang w:val="en-US"/>
        </w:rPr>
        <w:t>Fully tested and bug fixed bridge implementation in subgrid (M</w:t>
      </w:r>
      <w:r w:rsidR="00E344B4">
        <w:rPr>
          <w:lang w:val="en-US"/>
        </w:rPr>
        <w:t xml:space="preserve">ark </w:t>
      </w:r>
      <w:r w:rsidRPr="00C31CB9">
        <w:rPr>
          <w:lang w:val="en-US"/>
        </w:rPr>
        <w:t>T</w:t>
      </w:r>
      <w:r w:rsidR="00E344B4">
        <w:rPr>
          <w:lang w:val="en-US"/>
        </w:rPr>
        <w:t>rigg</w:t>
      </w:r>
      <w:r w:rsidRPr="00C31CB9">
        <w:rPr>
          <w:lang w:val="en-US"/>
        </w:rPr>
        <w:t>)</w:t>
      </w:r>
    </w:p>
    <w:p w:rsidR="00C31CB9" w:rsidRPr="00C31CB9" w:rsidRDefault="00C31CB9" w:rsidP="00C31CB9">
      <w:pPr>
        <w:pStyle w:val="BodyText2"/>
        <w:tabs>
          <w:tab w:val="left" w:pos="567"/>
          <w:tab w:val="left" w:pos="1843"/>
        </w:tabs>
        <w:rPr>
          <w:lang w:val="en-US"/>
        </w:rPr>
      </w:pPr>
      <w:r w:rsidRPr="00C31CB9">
        <w:rPr>
          <w:lang w:val="en-US"/>
        </w:rPr>
        <w:t>5.</w:t>
      </w:r>
      <w:del w:id="46" w:author="James Shaw" w:date="2020-07-20T10:17:00Z">
        <w:r w:rsidRPr="00C31CB9" w:rsidDel="00841FCF">
          <w:rPr>
            <w:lang w:val="en-US"/>
          </w:rPr>
          <w:delText xml:space="preserve">6  </w:delText>
        </w:r>
        <w:r w:rsidR="00E344B4" w:rsidDel="00841FCF">
          <w:rPr>
            <w:lang w:val="en-US"/>
          </w:rPr>
          <w:delText xml:space="preserve">   </w:delText>
        </w:r>
      </w:del>
      <w:ins w:id="47" w:author="James Shaw" w:date="2020-07-20T10:17:00Z">
        <w:r w:rsidR="00841FCF" w:rsidRPr="00C31CB9">
          <w:rPr>
            <w:lang w:val="en-US"/>
          </w:rPr>
          <w:t>6</w:t>
        </w:r>
        <w:r w:rsidR="00841FCF">
          <w:rPr>
            <w:lang w:val="en-US"/>
          </w:rPr>
          <w:tab/>
        </w:r>
      </w:ins>
      <w:r w:rsidRPr="00C31CB9">
        <w:rPr>
          <w:lang w:val="en-US"/>
        </w:rPr>
        <w:t>Aug 06 2012</w:t>
      </w:r>
      <w:r w:rsidR="003A0BD0">
        <w:rPr>
          <w:lang w:val="en-US"/>
        </w:rPr>
        <w:tab/>
      </w:r>
      <w:r w:rsidRPr="00C31CB9">
        <w:rPr>
          <w:lang w:val="en-US"/>
        </w:rPr>
        <w:t>Alternative sub-g</w:t>
      </w:r>
      <w:r w:rsidR="00E344B4">
        <w:rPr>
          <w:lang w:val="en-US"/>
        </w:rPr>
        <w:t xml:space="preserve">rid channel geometries added (Jeff </w:t>
      </w:r>
      <w:r w:rsidRPr="00C31CB9">
        <w:rPr>
          <w:lang w:val="en-US"/>
        </w:rPr>
        <w:t>N</w:t>
      </w:r>
      <w:r w:rsidR="00E344B4">
        <w:rPr>
          <w:lang w:val="en-US"/>
        </w:rPr>
        <w:t>eal</w:t>
      </w:r>
      <w:r w:rsidRPr="00C31CB9">
        <w:rPr>
          <w:lang w:val="en-US"/>
        </w:rPr>
        <w:t>)</w:t>
      </w:r>
    </w:p>
    <w:p w:rsidR="00C31CB9" w:rsidRPr="00C31CB9" w:rsidRDefault="00A257D4" w:rsidP="00E344B4">
      <w:pPr>
        <w:pStyle w:val="BodyText2"/>
        <w:tabs>
          <w:tab w:val="left" w:pos="567"/>
          <w:tab w:val="left" w:pos="1843"/>
        </w:tabs>
        <w:ind w:left="1843" w:hanging="1843"/>
        <w:rPr>
          <w:lang w:val="en-US"/>
        </w:rPr>
      </w:pPr>
      <w:r>
        <w:rPr>
          <w:lang w:val="en-US"/>
        </w:rPr>
        <w:t>5.</w:t>
      </w:r>
      <w:del w:id="48" w:author="James Shaw" w:date="2020-07-20T10:17:00Z">
        <w:r w:rsidDel="00841FCF">
          <w:rPr>
            <w:lang w:val="en-US"/>
          </w:rPr>
          <w:delText xml:space="preserve">5    </w:delText>
        </w:r>
      </w:del>
      <w:ins w:id="49" w:author="James Shaw" w:date="2020-07-20T10:17:00Z">
        <w:r w:rsidR="00841FCF">
          <w:rPr>
            <w:lang w:val="en-US"/>
          </w:rPr>
          <w:t>5</w:t>
        </w:r>
        <w:r w:rsidR="00841FCF">
          <w:rPr>
            <w:lang w:val="en-US"/>
          </w:rPr>
          <w:tab/>
        </w:r>
      </w:ins>
      <w:r w:rsidR="00E344B4">
        <w:rPr>
          <w:lang w:val="en-US"/>
        </w:rPr>
        <w:t>Jun 27 2012</w:t>
      </w:r>
      <w:r w:rsidR="003A0BD0">
        <w:rPr>
          <w:lang w:val="en-US"/>
        </w:rPr>
        <w:tab/>
      </w:r>
      <w:r w:rsidR="00C31CB9" w:rsidRPr="00C31CB9">
        <w:rPr>
          <w:lang w:val="en-US"/>
        </w:rPr>
        <w:t>2D version of friction (x-y coupled) implemented. Old (1D) version still available using the "1Dfri</w:t>
      </w:r>
      <w:r w:rsidR="003D274C">
        <w:rPr>
          <w:lang w:val="en-US"/>
        </w:rPr>
        <w:t xml:space="preserve">ction" keyword in the .par file </w:t>
      </w:r>
      <w:r w:rsidR="00C31CB9" w:rsidRPr="00C31CB9">
        <w:rPr>
          <w:lang w:val="en-US"/>
        </w:rPr>
        <w:t xml:space="preserve">(Gustavo A.M. de Almeida) </w:t>
      </w:r>
    </w:p>
    <w:p w:rsidR="00C31CB9" w:rsidRPr="00C31CB9" w:rsidRDefault="00A257D4" w:rsidP="00E344B4">
      <w:pPr>
        <w:pStyle w:val="BodyText2"/>
        <w:tabs>
          <w:tab w:val="left" w:pos="567"/>
          <w:tab w:val="left" w:pos="1843"/>
        </w:tabs>
        <w:ind w:left="1843" w:hanging="1843"/>
        <w:rPr>
          <w:lang w:val="en-US"/>
        </w:rPr>
      </w:pPr>
      <w:r>
        <w:rPr>
          <w:lang w:val="en-US"/>
        </w:rPr>
        <w:t>5.4</w:t>
      </w:r>
      <w:r>
        <w:rPr>
          <w:lang w:val="en-US"/>
        </w:rPr>
        <w:tab/>
      </w:r>
      <w:r w:rsidR="00C31CB9" w:rsidRPr="00C31CB9">
        <w:rPr>
          <w:lang w:val="en-US"/>
        </w:rPr>
        <w:t>Mar 21 2012 Rainfall routing added to allow rainfall to be simulated over complex terrain (Chris Sampson)</w:t>
      </w:r>
    </w:p>
    <w:p w:rsidR="00C31CB9" w:rsidRPr="00C31CB9" w:rsidRDefault="00C31CB9" w:rsidP="00E344B4">
      <w:pPr>
        <w:pStyle w:val="BodyText2"/>
        <w:tabs>
          <w:tab w:val="left" w:pos="567"/>
          <w:tab w:val="left" w:pos="1843"/>
        </w:tabs>
        <w:ind w:left="1843" w:hanging="1843"/>
        <w:rPr>
          <w:lang w:val="en-US"/>
        </w:rPr>
      </w:pPr>
      <w:r w:rsidRPr="00C31CB9">
        <w:rPr>
          <w:lang w:val="en-US"/>
        </w:rPr>
        <w:t>5.</w:t>
      </w:r>
      <w:del w:id="50" w:author="James Shaw" w:date="2020-07-20T10:17:00Z">
        <w:r w:rsidRPr="00C31CB9" w:rsidDel="00841FCF">
          <w:rPr>
            <w:lang w:val="en-US"/>
          </w:rPr>
          <w:delText xml:space="preserve">3  </w:delText>
        </w:r>
        <w:r w:rsidR="00E344B4" w:rsidDel="00841FCF">
          <w:rPr>
            <w:lang w:val="en-US"/>
          </w:rPr>
          <w:delText xml:space="preserve">  </w:delText>
        </w:r>
      </w:del>
      <w:ins w:id="51" w:author="James Shaw" w:date="2020-07-20T10:17:00Z">
        <w:r w:rsidR="00841FCF" w:rsidRPr="00C31CB9">
          <w:rPr>
            <w:lang w:val="en-US"/>
          </w:rPr>
          <w:t>3</w:t>
        </w:r>
        <w:r w:rsidR="00841FCF">
          <w:rPr>
            <w:lang w:val="en-US"/>
          </w:rPr>
          <w:tab/>
        </w:r>
      </w:ins>
      <w:r w:rsidRPr="00C31CB9">
        <w:rPr>
          <w:lang w:val="en-US"/>
        </w:rPr>
        <w:t>Sep 26 2011</w:t>
      </w:r>
      <w:r w:rsidR="005735AB">
        <w:rPr>
          <w:lang w:val="en-US"/>
        </w:rPr>
        <w:tab/>
      </w:r>
      <w:r w:rsidRPr="00C31CB9">
        <w:rPr>
          <w:lang w:val="en-US"/>
        </w:rPr>
        <w:t>q-</w:t>
      </w:r>
      <w:r w:rsidR="0071311C" w:rsidRPr="00C31CB9">
        <w:rPr>
          <w:lang w:val="en-US"/>
        </w:rPr>
        <w:t>cent</w:t>
      </w:r>
      <w:r w:rsidR="0071311C">
        <w:rPr>
          <w:lang w:val="en-US"/>
        </w:rPr>
        <w:t>e</w:t>
      </w:r>
      <w:r w:rsidR="0071311C" w:rsidRPr="00C31CB9">
        <w:rPr>
          <w:lang w:val="en-US"/>
        </w:rPr>
        <w:t>red</w:t>
      </w:r>
      <w:r w:rsidRPr="00C31CB9">
        <w:rPr>
          <w:lang w:val="en-US"/>
        </w:rPr>
        <w:t xml:space="preserve"> numerical scheme implemented and tested for the solution of the simplified St. Venant eq</w:t>
      </w:r>
      <w:r w:rsidR="003D274C">
        <w:rPr>
          <w:lang w:val="en-US"/>
        </w:rPr>
        <w:t>uation</w:t>
      </w:r>
      <w:r w:rsidRPr="00C31CB9">
        <w:rPr>
          <w:lang w:val="en-US"/>
        </w:rPr>
        <w:t xml:space="preserve">. (Gustavo A.M. de Almeida) </w:t>
      </w:r>
    </w:p>
    <w:p w:rsidR="0048111C" w:rsidRDefault="00C31CB9">
      <w:pPr>
        <w:pStyle w:val="BodyText2"/>
        <w:tabs>
          <w:tab w:val="left" w:pos="567"/>
          <w:tab w:val="left" w:pos="1843"/>
        </w:tabs>
        <w:ind w:left="1843" w:hanging="1843"/>
        <w:rPr>
          <w:lang w:val="en-US"/>
        </w:rPr>
      </w:pPr>
      <w:r w:rsidRPr="00C31CB9">
        <w:rPr>
          <w:lang w:val="en-US"/>
        </w:rPr>
        <w:t>5.</w:t>
      </w:r>
      <w:del w:id="52" w:author="James Shaw" w:date="2020-07-20T10:17:00Z">
        <w:r w:rsidRPr="00C31CB9" w:rsidDel="00841FCF">
          <w:rPr>
            <w:lang w:val="en-US"/>
          </w:rPr>
          <w:delText xml:space="preserve">2  </w:delText>
        </w:r>
        <w:r w:rsidR="00E344B4" w:rsidDel="00841FCF">
          <w:rPr>
            <w:lang w:val="en-US"/>
          </w:rPr>
          <w:delText xml:space="preserve">   </w:delText>
        </w:r>
      </w:del>
      <w:ins w:id="53" w:author="James Shaw" w:date="2020-07-20T10:17:00Z">
        <w:r w:rsidR="00841FCF" w:rsidRPr="00C31CB9">
          <w:rPr>
            <w:lang w:val="en-US"/>
          </w:rPr>
          <w:t>2</w:t>
        </w:r>
        <w:r w:rsidR="00841FCF">
          <w:rPr>
            <w:lang w:val="en-US"/>
          </w:rPr>
          <w:tab/>
        </w:r>
      </w:ins>
      <w:r w:rsidRPr="00C31CB9">
        <w:rPr>
          <w:lang w:val="en-US"/>
        </w:rPr>
        <w:t>Jul 22 2011</w:t>
      </w:r>
      <w:r w:rsidR="005735AB">
        <w:rPr>
          <w:lang w:val="en-US"/>
        </w:rPr>
        <w:tab/>
      </w:r>
      <w:r w:rsidRPr="00C31CB9">
        <w:rPr>
          <w:lang w:val="en-US"/>
        </w:rPr>
        <w:t>Weir flows implemented in sub-grid channel and floodplain models (Jeff Neal)</w:t>
      </w:r>
    </w:p>
    <w:p w:rsidR="00C31CB9" w:rsidRPr="00C31CB9" w:rsidRDefault="00C31CB9" w:rsidP="00C31CB9">
      <w:pPr>
        <w:pStyle w:val="BodyText2"/>
        <w:tabs>
          <w:tab w:val="left" w:pos="567"/>
          <w:tab w:val="left" w:pos="1843"/>
        </w:tabs>
        <w:rPr>
          <w:lang w:val="en-US"/>
        </w:rPr>
      </w:pPr>
      <w:r w:rsidRPr="00C31CB9">
        <w:rPr>
          <w:lang w:val="en-US"/>
        </w:rPr>
        <w:t>5.</w:t>
      </w:r>
      <w:del w:id="54" w:author="James Shaw" w:date="2020-07-20T10:17:00Z">
        <w:r w:rsidRPr="00C31CB9" w:rsidDel="00916FD7">
          <w:rPr>
            <w:lang w:val="en-US"/>
          </w:rPr>
          <w:delText xml:space="preserve">1  </w:delText>
        </w:r>
        <w:r w:rsidR="00E344B4" w:rsidDel="00916FD7">
          <w:rPr>
            <w:lang w:val="en-US"/>
          </w:rPr>
          <w:delText xml:space="preserve">   </w:delText>
        </w:r>
      </w:del>
      <w:ins w:id="55" w:author="James Shaw" w:date="2020-07-20T10:17:00Z">
        <w:r w:rsidR="00916FD7" w:rsidRPr="00C31CB9">
          <w:rPr>
            <w:lang w:val="en-US"/>
          </w:rPr>
          <w:t>1</w:t>
        </w:r>
        <w:r w:rsidR="00916FD7">
          <w:rPr>
            <w:lang w:val="en-US"/>
          </w:rPr>
          <w:tab/>
        </w:r>
      </w:ins>
      <w:r w:rsidRPr="00C31CB9">
        <w:rPr>
          <w:lang w:val="en-US"/>
        </w:rPr>
        <w:t>May 31 2011</w:t>
      </w:r>
      <w:r w:rsidR="005735AB">
        <w:rPr>
          <w:lang w:val="en-US"/>
        </w:rPr>
        <w:tab/>
      </w:r>
      <w:r w:rsidRPr="00C31CB9">
        <w:rPr>
          <w:lang w:val="en-US"/>
        </w:rPr>
        <w:t>Initial sub-grid channel implementation</w:t>
      </w:r>
    </w:p>
    <w:p w:rsidR="00C31CB9" w:rsidRPr="00C31CB9" w:rsidRDefault="00C31CB9" w:rsidP="00C31CB9">
      <w:pPr>
        <w:pStyle w:val="BodyText2"/>
        <w:tabs>
          <w:tab w:val="left" w:pos="567"/>
          <w:tab w:val="left" w:pos="1843"/>
        </w:tabs>
        <w:ind w:left="1843" w:hanging="1843"/>
        <w:rPr>
          <w:lang w:val="en-US"/>
        </w:rPr>
      </w:pPr>
      <w:r w:rsidRPr="00C31CB9">
        <w:rPr>
          <w:lang w:val="en-US"/>
        </w:rPr>
        <w:t>5.</w:t>
      </w:r>
      <w:del w:id="56" w:author="James Shaw" w:date="2020-07-20T10:17:00Z">
        <w:r w:rsidRPr="00C31CB9" w:rsidDel="00916FD7">
          <w:rPr>
            <w:lang w:val="en-US"/>
          </w:rPr>
          <w:delText xml:space="preserve">0  </w:delText>
        </w:r>
        <w:r w:rsidR="00E344B4" w:rsidDel="00916FD7">
          <w:rPr>
            <w:lang w:val="en-US"/>
          </w:rPr>
          <w:delText xml:space="preserve"> </w:delText>
        </w:r>
      </w:del>
      <w:ins w:id="57" w:author="James Shaw" w:date="2020-07-20T10:17:00Z">
        <w:r w:rsidR="00916FD7" w:rsidRPr="00C31CB9">
          <w:rPr>
            <w:lang w:val="en-US"/>
          </w:rPr>
          <w:t>0</w:t>
        </w:r>
        <w:r w:rsidR="00916FD7">
          <w:rPr>
            <w:lang w:val="en-US"/>
          </w:rPr>
          <w:tab/>
        </w:r>
      </w:ins>
      <w:r w:rsidRPr="00C31CB9">
        <w:rPr>
          <w:lang w:val="en-US"/>
        </w:rPr>
        <w:t>Jan 21 2011</w:t>
      </w:r>
      <w:r w:rsidR="005735AB">
        <w:rPr>
          <w:lang w:val="en-US"/>
        </w:rPr>
        <w:tab/>
      </w:r>
      <w:r w:rsidRPr="00C31CB9">
        <w:rPr>
          <w:lang w:val="en-US"/>
        </w:rPr>
        <w:t>Fully functional Roe solver (Jeff Nea</w:t>
      </w:r>
      <w:r w:rsidR="003D274C">
        <w:rPr>
          <w:lang w:val="en-US"/>
        </w:rPr>
        <w:t>l</w:t>
      </w:r>
      <w:r w:rsidR="0084361E">
        <w:rPr>
          <w:lang w:val="en-US"/>
        </w:rPr>
        <w:t xml:space="preserve"> and Ignacio Villanueva</w:t>
      </w:r>
      <w:r w:rsidR="003D274C">
        <w:rPr>
          <w:lang w:val="en-US"/>
        </w:rPr>
        <w:t>) and multiple river capability</w:t>
      </w:r>
      <w:r w:rsidRPr="00C31CB9">
        <w:rPr>
          <w:lang w:val="en-US"/>
        </w:rPr>
        <w:t xml:space="preserve"> (Chris Sampson)</w:t>
      </w:r>
      <w:r w:rsidR="003D274C">
        <w:rPr>
          <w:lang w:val="en-US"/>
        </w:rPr>
        <w:t xml:space="preserve"> added</w:t>
      </w:r>
    </w:p>
    <w:p w:rsidR="00C31CB9" w:rsidRDefault="00C31CB9" w:rsidP="00C31CB9">
      <w:pPr>
        <w:pStyle w:val="BodyText2"/>
        <w:tabs>
          <w:tab w:val="left" w:pos="567"/>
          <w:tab w:val="left" w:pos="1843"/>
        </w:tabs>
        <w:ind w:left="1843" w:hanging="1843"/>
        <w:rPr>
          <w:lang w:val="en-US"/>
        </w:rPr>
      </w:pPr>
      <w:r w:rsidRPr="00C31CB9">
        <w:rPr>
          <w:lang w:val="en-US"/>
        </w:rPr>
        <w:t>4.</w:t>
      </w:r>
      <w:del w:id="58" w:author="James Shaw" w:date="2020-07-20T10:17:00Z">
        <w:r w:rsidRPr="00C31CB9" w:rsidDel="00916FD7">
          <w:rPr>
            <w:lang w:val="en-US"/>
          </w:rPr>
          <w:delText xml:space="preserve">4  </w:delText>
        </w:r>
        <w:r w:rsidR="00A257D4" w:rsidDel="00916FD7">
          <w:rPr>
            <w:lang w:val="en-US"/>
          </w:rPr>
          <w:delText xml:space="preserve"> </w:delText>
        </w:r>
      </w:del>
      <w:ins w:id="59" w:author="James Shaw" w:date="2020-07-20T10:17:00Z">
        <w:r w:rsidR="00916FD7" w:rsidRPr="00C31CB9">
          <w:rPr>
            <w:lang w:val="en-US"/>
          </w:rPr>
          <w:t>4</w:t>
        </w:r>
        <w:r w:rsidR="00916FD7">
          <w:rPr>
            <w:lang w:val="en-US"/>
          </w:rPr>
          <w:tab/>
        </w:r>
      </w:ins>
      <w:r w:rsidRPr="00C31CB9">
        <w:rPr>
          <w:lang w:val="en-US"/>
        </w:rPr>
        <w:t xml:space="preserve">Feb 01 </w:t>
      </w:r>
      <w:del w:id="60" w:author="James Shaw" w:date="2020-07-20T10:18:00Z">
        <w:r w:rsidRPr="00C31CB9" w:rsidDel="00916FD7">
          <w:rPr>
            <w:lang w:val="en-US"/>
          </w:rPr>
          <w:delText xml:space="preserve">2010 </w:delText>
        </w:r>
      </w:del>
      <w:ins w:id="61" w:author="James Shaw" w:date="2020-07-20T10:18:00Z">
        <w:r w:rsidR="00916FD7" w:rsidRPr="00C31CB9">
          <w:rPr>
            <w:lang w:val="en-US"/>
          </w:rPr>
          <w:t>2010</w:t>
        </w:r>
        <w:r w:rsidR="00916FD7">
          <w:rPr>
            <w:lang w:val="en-US"/>
          </w:rPr>
          <w:tab/>
        </w:r>
      </w:ins>
      <w:r w:rsidRPr="00C31CB9">
        <w:rPr>
          <w:lang w:val="en-US"/>
        </w:rPr>
        <w:t>Tested version of Roe solver. 2D only, point source closed boundary only</w:t>
      </w:r>
      <w:r>
        <w:rPr>
          <w:lang w:val="en-US"/>
        </w:rPr>
        <w:t xml:space="preserve"> </w:t>
      </w:r>
      <w:r w:rsidR="00527E62">
        <w:rPr>
          <w:lang w:val="en-US"/>
        </w:rPr>
        <w:t>added (</w:t>
      </w:r>
      <w:r w:rsidRPr="00C31CB9">
        <w:rPr>
          <w:lang w:val="en-US"/>
        </w:rPr>
        <w:t>Jeff Neal</w:t>
      </w:r>
      <w:r w:rsidR="0084361E">
        <w:rPr>
          <w:lang w:val="en-US"/>
        </w:rPr>
        <w:t xml:space="preserve"> and Ignacio Villanueva</w:t>
      </w:r>
      <w:r w:rsidR="00527E62">
        <w:rPr>
          <w:lang w:val="en-US"/>
        </w:rPr>
        <w:t>)</w:t>
      </w:r>
    </w:p>
    <w:p w:rsidR="001D5EBE" w:rsidRPr="001D5EBE" w:rsidRDefault="001D5EBE" w:rsidP="001D5EBE">
      <w:pPr>
        <w:pStyle w:val="BodyText2"/>
        <w:tabs>
          <w:tab w:val="left" w:pos="567"/>
          <w:tab w:val="left" w:pos="1843"/>
        </w:tabs>
        <w:rPr>
          <w:lang w:val="en-US"/>
        </w:rPr>
      </w:pPr>
      <w:r>
        <w:rPr>
          <w:lang w:val="en-US"/>
        </w:rPr>
        <w:t>4.3</w:t>
      </w:r>
      <w:r>
        <w:rPr>
          <w:lang w:val="en-US"/>
        </w:rPr>
        <w:tab/>
        <w:t>Sep 04 2009</w:t>
      </w:r>
      <w:r>
        <w:rPr>
          <w:lang w:val="en-US"/>
        </w:rPr>
        <w:tab/>
      </w:r>
      <w:r w:rsidR="007B05C3">
        <w:rPr>
          <w:lang w:val="en-US"/>
        </w:rPr>
        <w:t>D</w:t>
      </w:r>
      <w:r w:rsidRPr="001D5EBE">
        <w:rPr>
          <w:lang w:val="en-US"/>
        </w:rPr>
        <w:t xml:space="preserve">ynamic </w:t>
      </w:r>
      <w:r w:rsidR="007B05C3">
        <w:rPr>
          <w:lang w:val="en-US"/>
        </w:rPr>
        <w:t>&amp;</w:t>
      </w:r>
      <w:r w:rsidRPr="001D5EBE">
        <w:rPr>
          <w:lang w:val="en-US"/>
        </w:rPr>
        <w:t xml:space="preserve"> diffusive steady state </w:t>
      </w:r>
      <w:r w:rsidR="007B05C3">
        <w:rPr>
          <w:lang w:val="en-US"/>
        </w:rPr>
        <w:t>1D</w:t>
      </w:r>
      <w:r w:rsidRPr="001D5EBE">
        <w:rPr>
          <w:lang w:val="en-US"/>
        </w:rPr>
        <w:t xml:space="preserve"> solution added </w:t>
      </w:r>
      <w:r w:rsidR="007B05C3">
        <w:rPr>
          <w:lang w:val="en-US"/>
        </w:rPr>
        <w:t xml:space="preserve">&amp; tested </w:t>
      </w:r>
      <w:r w:rsidR="00527E62">
        <w:rPr>
          <w:lang w:val="en-US"/>
        </w:rPr>
        <w:t>(</w:t>
      </w:r>
      <w:r w:rsidR="007B05C3">
        <w:rPr>
          <w:lang w:val="en-US"/>
        </w:rPr>
        <w:t>Tim Fewtrell</w:t>
      </w:r>
      <w:r w:rsidR="00527E62">
        <w:rPr>
          <w:lang w:val="en-US"/>
        </w:rPr>
        <w:t>)</w:t>
      </w:r>
    </w:p>
    <w:p w:rsidR="0048111C" w:rsidRDefault="001D5EBE">
      <w:pPr>
        <w:pStyle w:val="BodyText2"/>
        <w:tabs>
          <w:tab w:val="left" w:pos="567"/>
          <w:tab w:val="left" w:pos="1843"/>
        </w:tabs>
        <w:ind w:left="1843" w:hanging="1843"/>
        <w:rPr>
          <w:lang w:val="en-US"/>
        </w:rPr>
      </w:pPr>
      <w:r>
        <w:rPr>
          <w:lang w:val="en-US"/>
        </w:rPr>
        <w:t>4.1</w:t>
      </w:r>
      <w:r>
        <w:rPr>
          <w:lang w:val="en-US"/>
        </w:rPr>
        <w:tab/>
        <w:t>Nov 10 2008</w:t>
      </w:r>
      <w:r>
        <w:rPr>
          <w:lang w:val="en-US"/>
        </w:rPr>
        <w:tab/>
      </w:r>
      <w:r w:rsidRPr="001D5EBE">
        <w:rPr>
          <w:lang w:val="en-US"/>
        </w:rPr>
        <w:t xml:space="preserve">TRENT </w:t>
      </w:r>
      <w:r w:rsidR="008644EE">
        <w:rPr>
          <w:lang w:val="en-US"/>
        </w:rPr>
        <w:t xml:space="preserve">solver </w:t>
      </w:r>
      <w:r w:rsidRPr="001D5EBE">
        <w:rPr>
          <w:lang w:val="en-US"/>
        </w:rPr>
        <w:t>added</w:t>
      </w:r>
      <w:r>
        <w:rPr>
          <w:lang w:val="en-US"/>
        </w:rPr>
        <w:t xml:space="preserve"> but not tested</w:t>
      </w:r>
      <w:r w:rsidRPr="001D5EBE">
        <w:rPr>
          <w:lang w:val="en-US"/>
        </w:rPr>
        <w:t xml:space="preserve">. Integrated version tested </w:t>
      </w:r>
      <w:r w:rsidR="00527E62">
        <w:rPr>
          <w:lang w:val="en-US"/>
        </w:rPr>
        <w:t>(</w:t>
      </w:r>
      <w:r w:rsidRPr="001D5EBE">
        <w:rPr>
          <w:lang w:val="en-US"/>
        </w:rPr>
        <w:t>Je</w:t>
      </w:r>
      <w:r>
        <w:rPr>
          <w:lang w:val="en-US"/>
        </w:rPr>
        <w:t xml:space="preserve">ff </w:t>
      </w:r>
      <w:r w:rsidR="007B05C3">
        <w:rPr>
          <w:lang w:val="en-US"/>
        </w:rPr>
        <w:t>Neal</w:t>
      </w:r>
      <w:r w:rsidR="005735AB">
        <w:rPr>
          <w:lang w:val="en-US"/>
        </w:rPr>
        <w:t xml:space="preserve"> and Ignacio Villanueva</w:t>
      </w:r>
      <w:r w:rsidR="00527E62">
        <w:rPr>
          <w:lang w:val="en-US"/>
        </w:rPr>
        <w:t>)</w:t>
      </w:r>
    </w:p>
    <w:p w:rsidR="001D5EBE" w:rsidRPr="001D5EBE" w:rsidRDefault="001D5EBE" w:rsidP="001D5EBE">
      <w:pPr>
        <w:pStyle w:val="BodyText2"/>
        <w:tabs>
          <w:tab w:val="left" w:pos="567"/>
          <w:tab w:val="left" w:pos="1843"/>
        </w:tabs>
        <w:rPr>
          <w:lang w:val="en-US"/>
        </w:rPr>
      </w:pPr>
      <w:r>
        <w:rPr>
          <w:lang w:val="en-US"/>
        </w:rPr>
        <w:t>3.6</w:t>
      </w:r>
      <w:r>
        <w:rPr>
          <w:lang w:val="en-US"/>
        </w:rPr>
        <w:tab/>
      </w:r>
      <w:r w:rsidRPr="001D5EBE">
        <w:rPr>
          <w:lang w:val="en-US"/>
        </w:rPr>
        <w:t>Jul 31 2008</w:t>
      </w:r>
      <w:r>
        <w:rPr>
          <w:lang w:val="en-US"/>
        </w:rPr>
        <w:tab/>
      </w:r>
      <w:r w:rsidRPr="001D5EBE">
        <w:rPr>
          <w:lang w:val="en-US"/>
        </w:rPr>
        <w:t xml:space="preserve">Decouple river channel timestep from floodplain timestep </w:t>
      </w:r>
      <w:r w:rsidR="00527E62">
        <w:rPr>
          <w:lang w:val="en-US"/>
        </w:rPr>
        <w:t>(</w:t>
      </w:r>
      <w:r w:rsidRPr="001D5EBE">
        <w:rPr>
          <w:lang w:val="en-US"/>
        </w:rPr>
        <w:t>Mark Trigg</w:t>
      </w:r>
      <w:r w:rsidR="00527E62">
        <w:rPr>
          <w:lang w:val="en-US"/>
        </w:rPr>
        <w:t>)</w:t>
      </w:r>
    </w:p>
    <w:p w:rsidR="001D5EBE" w:rsidRDefault="001D5EBE" w:rsidP="001D5EBE">
      <w:pPr>
        <w:pStyle w:val="BodyText2"/>
        <w:tabs>
          <w:tab w:val="left" w:pos="567"/>
          <w:tab w:val="left" w:pos="1843"/>
        </w:tabs>
        <w:rPr>
          <w:lang w:val="en-US"/>
        </w:rPr>
      </w:pPr>
      <w:r>
        <w:rPr>
          <w:lang w:val="en-US"/>
        </w:rPr>
        <w:t>3.5</w:t>
      </w:r>
      <w:r>
        <w:rPr>
          <w:lang w:val="en-US"/>
        </w:rPr>
        <w:tab/>
        <w:t>Jun 13 2008</w:t>
      </w:r>
      <w:r>
        <w:rPr>
          <w:lang w:val="en-US"/>
        </w:rPr>
        <w:tab/>
      </w:r>
      <w:r w:rsidRPr="001D5EBE">
        <w:rPr>
          <w:lang w:val="en-US"/>
        </w:rPr>
        <w:t xml:space="preserve">OpenMP version implemented and tested on </w:t>
      </w:r>
      <w:r w:rsidR="0071311C" w:rsidRPr="001D5EBE">
        <w:rPr>
          <w:lang w:val="en-US"/>
        </w:rPr>
        <w:t>Buscot</w:t>
      </w:r>
      <w:r w:rsidRPr="001D5EBE">
        <w:rPr>
          <w:lang w:val="en-US"/>
        </w:rPr>
        <w:t xml:space="preserve"> </w:t>
      </w:r>
      <w:r w:rsidR="00527E62">
        <w:rPr>
          <w:lang w:val="en-US"/>
        </w:rPr>
        <w:t>(J</w:t>
      </w:r>
      <w:r w:rsidRPr="001D5EBE">
        <w:rPr>
          <w:lang w:val="en-US"/>
        </w:rPr>
        <w:t>eff Neal</w:t>
      </w:r>
      <w:r w:rsidR="00527E62">
        <w:rPr>
          <w:lang w:val="en-US"/>
        </w:rPr>
        <w:t>)</w:t>
      </w:r>
    </w:p>
    <w:p w:rsidR="00EF26B1" w:rsidRDefault="00EF26B1" w:rsidP="00732FA4">
      <w:pPr>
        <w:pStyle w:val="BodyText2"/>
        <w:tabs>
          <w:tab w:val="left" w:pos="567"/>
          <w:tab w:val="left" w:pos="1843"/>
        </w:tabs>
        <w:rPr>
          <w:lang w:val="en-US"/>
        </w:rPr>
      </w:pPr>
      <w:r>
        <w:rPr>
          <w:lang w:val="en-US"/>
        </w:rPr>
        <w:t>3.4</w:t>
      </w:r>
      <w:r>
        <w:rPr>
          <w:lang w:val="en-US"/>
        </w:rPr>
        <w:tab/>
        <w:t>Apr 21 2008</w:t>
      </w:r>
      <w:r>
        <w:rPr>
          <w:lang w:val="en-US"/>
        </w:rPr>
        <w:tab/>
      </w:r>
      <w:r w:rsidRPr="00EF26B1">
        <w:rPr>
          <w:lang w:val="en-US"/>
        </w:rPr>
        <w:t xml:space="preserve">Double precision version </w:t>
      </w:r>
      <w:r w:rsidR="00527E62">
        <w:rPr>
          <w:lang w:val="en-US"/>
        </w:rPr>
        <w:t>(</w:t>
      </w:r>
      <w:r w:rsidRPr="00EF26B1">
        <w:rPr>
          <w:lang w:val="en-US"/>
        </w:rPr>
        <w:t>Mark Trigg</w:t>
      </w:r>
      <w:r w:rsidR="00527E62">
        <w:rPr>
          <w:lang w:val="en-US"/>
        </w:rPr>
        <w:t>)</w:t>
      </w:r>
    </w:p>
    <w:p w:rsidR="00875510" w:rsidRDefault="00875510" w:rsidP="00732FA4">
      <w:pPr>
        <w:pStyle w:val="BodyText2"/>
        <w:tabs>
          <w:tab w:val="left" w:pos="567"/>
          <w:tab w:val="left" w:pos="1843"/>
        </w:tabs>
        <w:rPr>
          <w:lang w:val="en-US"/>
        </w:rPr>
      </w:pPr>
      <w:r w:rsidRPr="00875510">
        <w:rPr>
          <w:lang w:val="en-US"/>
        </w:rPr>
        <w:t>3.3</w:t>
      </w:r>
      <w:del w:id="62" w:author="James Shaw" w:date="2020-07-20T10:18:00Z">
        <w:r w:rsidRPr="00875510" w:rsidDel="00916FD7">
          <w:rPr>
            <w:lang w:val="en-US"/>
          </w:rPr>
          <w:delText xml:space="preserve">  </w:delText>
        </w:r>
      </w:del>
      <w:r>
        <w:rPr>
          <w:lang w:val="en-US"/>
        </w:rPr>
        <w:tab/>
      </w:r>
      <w:r w:rsidRPr="00875510">
        <w:rPr>
          <w:lang w:val="en-US"/>
        </w:rPr>
        <w:t>Jan 11 2008</w:t>
      </w:r>
      <w:r>
        <w:rPr>
          <w:lang w:val="en-US"/>
        </w:rPr>
        <w:tab/>
      </w:r>
      <w:r w:rsidRPr="00875510">
        <w:rPr>
          <w:lang w:val="en-US"/>
        </w:rPr>
        <w:t xml:space="preserve">Diffusive channel solver &amp; Bug fixed branching channels </w:t>
      </w:r>
      <w:r w:rsidR="00527E62">
        <w:rPr>
          <w:lang w:val="en-US"/>
        </w:rPr>
        <w:t>(</w:t>
      </w:r>
      <w:r w:rsidRPr="00875510">
        <w:rPr>
          <w:lang w:val="en-US"/>
        </w:rPr>
        <w:t>Mark Trigg</w:t>
      </w:r>
      <w:r w:rsidR="00527E62">
        <w:rPr>
          <w:lang w:val="en-US"/>
        </w:rPr>
        <w:t>)</w:t>
      </w:r>
    </w:p>
    <w:p w:rsidR="00732FA4" w:rsidRPr="00732FA4" w:rsidRDefault="00732FA4" w:rsidP="00732FA4">
      <w:pPr>
        <w:pStyle w:val="BodyText2"/>
        <w:tabs>
          <w:tab w:val="left" w:pos="567"/>
          <w:tab w:val="left" w:pos="1843"/>
        </w:tabs>
        <w:rPr>
          <w:lang w:val="en-US"/>
        </w:rPr>
      </w:pPr>
      <w:r w:rsidRPr="00732FA4">
        <w:rPr>
          <w:lang w:val="en-US"/>
        </w:rPr>
        <w:t>3.1</w:t>
      </w:r>
      <w:del w:id="63" w:author="James Shaw" w:date="2020-07-20T10:17:00Z">
        <w:r w:rsidRPr="00732FA4" w:rsidDel="00916FD7">
          <w:rPr>
            <w:lang w:val="en-US"/>
          </w:rPr>
          <w:delText xml:space="preserve">  </w:delText>
        </w:r>
        <w:r w:rsidRPr="00732FA4" w:rsidDel="00916FD7">
          <w:rPr>
            <w:lang w:val="en-US"/>
          </w:rPr>
          <w:tab/>
        </w:r>
      </w:del>
      <w:ins w:id="64" w:author="James Shaw" w:date="2020-07-20T10:17:00Z">
        <w:r w:rsidR="00916FD7">
          <w:rPr>
            <w:lang w:val="en-US"/>
          </w:rPr>
          <w:tab/>
        </w:r>
      </w:ins>
      <w:r w:rsidRPr="00732FA4">
        <w:rPr>
          <w:lang w:val="en-US"/>
        </w:rPr>
        <w:t>Oct 08 2007</w:t>
      </w:r>
      <w:r w:rsidRPr="00732FA4">
        <w:rPr>
          <w:lang w:val="en-US"/>
        </w:rPr>
        <w:tab/>
        <w:t xml:space="preserve">Fully tested and bug fixed modular code </w:t>
      </w:r>
      <w:r w:rsidR="00527E62">
        <w:rPr>
          <w:lang w:val="en-US"/>
        </w:rPr>
        <w:t>(</w:t>
      </w:r>
      <w:r w:rsidRPr="00732FA4">
        <w:rPr>
          <w:lang w:val="en-US"/>
        </w:rPr>
        <w:t>Mark Trigg</w:t>
      </w:r>
      <w:r w:rsidR="00527E62">
        <w:rPr>
          <w:lang w:val="en-US"/>
        </w:rPr>
        <w:t>)</w:t>
      </w:r>
    </w:p>
    <w:p w:rsidR="00732FA4" w:rsidRPr="00732FA4" w:rsidRDefault="00732FA4" w:rsidP="00732FA4">
      <w:pPr>
        <w:pStyle w:val="BodyText2"/>
        <w:tabs>
          <w:tab w:val="left" w:pos="567"/>
          <w:tab w:val="left" w:pos="1843"/>
        </w:tabs>
        <w:rPr>
          <w:lang w:val="en-US"/>
        </w:rPr>
      </w:pPr>
      <w:r w:rsidRPr="00732FA4">
        <w:rPr>
          <w:lang w:val="en-US"/>
        </w:rPr>
        <w:t>3.0</w:t>
      </w:r>
      <w:del w:id="65" w:author="James Shaw" w:date="2020-07-20T10:18:00Z">
        <w:r w:rsidRPr="00732FA4" w:rsidDel="00916FD7">
          <w:rPr>
            <w:lang w:val="en-US"/>
          </w:rPr>
          <w:delText xml:space="preserve">   </w:delText>
        </w:r>
        <w:r w:rsidDel="00916FD7">
          <w:rPr>
            <w:lang w:val="en-US"/>
          </w:rPr>
          <w:tab/>
        </w:r>
      </w:del>
      <w:ins w:id="66" w:author="James Shaw" w:date="2020-07-20T10:18:00Z">
        <w:r w:rsidR="00916FD7">
          <w:rPr>
            <w:lang w:val="en-US"/>
          </w:rPr>
          <w:tab/>
        </w:r>
      </w:ins>
      <w:r w:rsidRPr="00732FA4">
        <w:rPr>
          <w:lang w:val="en-US"/>
        </w:rPr>
        <w:t>May 25 2006</w:t>
      </w:r>
      <w:r w:rsidR="00D101F3">
        <w:rPr>
          <w:lang w:val="en-US"/>
        </w:rPr>
        <w:tab/>
      </w:r>
      <w:r w:rsidRPr="00732FA4">
        <w:rPr>
          <w:lang w:val="en-US"/>
        </w:rPr>
        <w:t xml:space="preserve">Modularised the code and added porosity scaling algorithm </w:t>
      </w:r>
      <w:r w:rsidR="00527E62">
        <w:rPr>
          <w:lang w:val="en-US"/>
        </w:rPr>
        <w:t>(T</w:t>
      </w:r>
      <w:r w:rsidRPr="00732FA4">
        <w:rPr>
          <w:lang w:val="en-US"/>
        </w:rPr>
        <w:t>im Fewtrell</w:t>
      </w:r>
      <w:r w:rsidR="00527E62">
        <w:rPr>
          <w:lang w:val="en-US"/>
        </w:rPr>
        <w:t>)</w:t>
      </w:r>
    </w:p>
    <w:p w:rsidR="00732FA4" w:rsidRPr="00732FA4" w:rsidRDefault="00732FA4" w:rsidP="00732FA4">
      <w:pPr>
        <w:pStyle w:val="BodyText2"/>
        <w:tabs>
          <w:tab w:val="left" w:pos="567"/>
          <w:tab w:val="left" w:pos="1843"/>
        </w:tabs>
        <w:rPr>
          <w:lang w:val="en-US"/>
        </w:rPr>
      </w:pPr>
      <w:r w:rsidRPr="00732FA4">
        <w:rPr>
          <w:lang w:val="en-US"/>
        </w:rPr>
        <w:t>2.7</w:t>
      </w:r>
      <w:r w:rsidRPr="00732FA4">
        <w:rPr>
          <w:lang w:val="en-US"/>
        </w:rPr>
        <w:tab/>
        <w:t>Feb 25 2005</w:t>
      </w:r>
      <w:r w:rsidRPr="00732FA4">
        <w:rPr>
          <w:lang w:val="en-US"/>
        </w:rPr>
        <w:tab/>
        <w:t xml:space="preserve">Evaporation and Infiltration added </w:t>
      </w:r>
      <w:r w:rsidR="00527E62">
        <w:rPr>
          <w:lang w:val="en-US"/>
        </w:rPr>
        <w:t>(</w:t>
      </w:r>
      <w:r w:rsidRPr="00732FA4">
        <w:rPr>
          <w:lang w:val="en-US"/>
        </w:rPr>
        <w:t>Matt Wilson</w:t>
      </w:r>
      <w:r w:rsidR="00527E62">
        <w:rPr>
          <w:lang w:val="en-US"/>
        </w:rPr>
        <w:t>)</w:t>
      </w:r>
    </w:p>
    <w:p w:rsidR="00732FA4" w:rsidRPr="00732FA4" w:rsidRDefault="00732FA4" w:rsidP="00732FA4">
      <w:pPr>
        <w:pStyle w:val="BodyText2"/>
        <w:tabs>
          <w:tab w:val="left" w:pos="567"/>
          <w:tab w:val="left" w:pos="1843"/>
        </w:tabs>
        <w:rPr>
          <w:lang w:val="en-US"/>
        </w:rPr>
      </w:pPr>
      <w:r w:rsidRPr="00732FA4">
        <w:rPr>
          <w:lang w:val="en-US"/>
        </w:rPr>
        <w:t>2.6</w:t>
      </w:r>
      <w:del w:id="67" w:author="James Shaw" w:date="2020-07-20T10:18:00Z">
        <w:r w:rsidRPr="00732FA4" w:rsidDel="00916FD7">
          <w:rPr>
            <w:lang w:val="en-US"/>
          </w:rPr>
          <w:delText xml:space="preserve">   </w:delText>
        </w:r>
      </w:del>
      <w:r>
        <w:rPr>
          <w:lang w:val="en-US"/>
        </w:rPr>
        <w:tab/>
      </w:r>
      <w:r w:rsidRPr="00732FA4">
        <w:rPr>
          <w:lang w:val="en-US"/>
        </w:rPr>
        <w:t>Dec 20 2004</w:t>
      </w:r>
      <w:r w:rsidRPr="00732FA4">
        <w:rPr>
          <w:lang w:val="en-US"/>
        </w:rPr>
        <w:tab/>
        <w:t>Add</w:t>
      </w:r>
      <w:r w:rsidR="00D101F3">
        <w:rPr>
          <w:lang w:val="en-US"/>
        </w:rPr>
        <w:t>ed</w:t>
      </w:r>
      <w:r w:rsidRPr="00732FA4">
        <w:rPr>
          <w:lang w:val="en-US"/>
        </w:rPr>
        <w:t xml:space="preserve"> more output file and command line options </w:t>
      </w:r>
      <w:r w:rsidR="00527E62">
        <w:rPr>
          <w:lang w:val="en-US"/>
        </w:rPr>
        <w:t>(</w:t>
      </w:r>
      <w:r w:rsidRPr="00732FA4">
        <w:rPr>
          <w:lang w:val="en-US"/>
        </w:rPr>
        <w:t>Matt Wilson</w:t>
      </w:r>
      <w:r w:rsidR="00527E62">
        <w:rPr>
          <w:lang w:val="en-US"/>
        </w:rPr>
        <w:t>)</w:t>
      </w:r>
    </w:p>
    <w:p w:rsidR="00732FA4" w:rsidRPr="00732FA4" w:rsidRDefault="00732FA4" w:rsidP="00732FA4">
      <w:pPr>
        <w:pStyle w:val="BodyText2"/>
        <w:tabs>
          <w:tab w:val="left" w:pos="567"/>
          <w:tab w:val="left" w:pos="1843"/>
        </w:tabs>
        <w:rPr>
          <w:lang w:val="en-US"/>
        </w:rPr>
      </w:pPr>
      <w:r w:rsidRPr="00732FA4">
        <w:rPr>
          <w:lang w:val="en-US"/>
        </w:rPr>
        <w:t>2.5</w:t>
      </w:r>
      <w:r w:rsidRPr="00732FA4">
        <w:rPr>
          <w:lang w:val="en-US"/>
        </w:rPr>
        <w:tab/>
        <w:t>Nov 25 2004</w:t>
      </w:r>
      <w:r w:rsidRPr="00732FA4">
        <w:rPr>
          <w:lang w:val="en-US"/>
        </w:rPr>
        <w:tab/>
        <w:t xml:space="preserve">Checkpointing functionality added </w:t>
      </w:r>
      <w:r w:rsidR="00527E62">
        <w:rPr>
          <w:lang w:val="en-US"/>
        </w:rPr>
        <w:t>(</w:t>
      </w:r>
      <w:r w:rsidRPr="00732FA4">
        <w:rPr>
          <w:lang w:val="en-US"/>
        </w:rPr>
        <w:t>Matt Wilson</w:t>
      </w:r>
      <w:r w:rsidR="00527E62">
        <w:rPr>
          <w:lang w:val="en-US"/>
        </w:rPr>
        <w:t>)</w:t>
      </w:r>
    </w:p>
    <w:p w:rsidR="00732FA4" w:rsidRPr="00732FA4" w:rsidRDefault="00732FA4" w:rsidP="00732FA4">
      <w:pPr>
        <w:pStyle w:val="BodyText2"/>
        <w:tabs>
          <w:tab w:val="left" w:pos="567"/>
          <w:tab w:val="left" w:pos="1843"/>
        </w:tabs>
        <w:rPr>
          <w:lang w:val="en-US"/>
        </w:rPr>
      </w:pPr>
      <w:r w:rsidRPr="00732FA4">
        <w:rPr>
          <w:lang w:val="en-US"/>
        </w:rPr>
        <w:t>2.0</w:t>
      </w:r>
      <w:r w:rsidRPr="00732FA4">
        <w:rPr>
          <w:lang w:val="en-US"/>
        </w:rPr>
        <w:tab/>
        <w:t>Jun 08 2004</w:t>
      </w:r>
      <w:r w:rsidRPr="00732FA4">
        <w:rPr>
          <w:lang w:val="en-US"/>
        </w:rPr>
        <w:tab/>
        <w:t xml:space="preserve">Adaptive timestep implemented </w:t>
      </w:r>
      <w:r w:rsidR="00527E62">
        <w:rPr>
          <w:lang w:val="en-US"/>
        </w:rPr>
        <w:t>(</w:t>
      </w:r>
      <w:r w:rsidRPr="00732FA4">
        <w:rPr>
          <w:lang w:val="en-US"/>
        </w:rPr>
        <w:t>Neil Hunter</w:t>
      </w:r>
      <w:r w:rsidR="00527E62">
        <w:rPr>
          <w:lang w:val="en-US"/>
        </w:rPr>
        <w:t>)</w:t>
      </w:r>
    </w:p>
    <w:p w:rsidR="00732FA4" w:rsidRPr="00732FA4" w:rsidRDefault="00732FA4" w:rsidP="00732FA4">
      <w:pPr>
        <w:pStyle w:val="BodyText2"/>
        <w:tabs>
          <w:tab w:val="left" w:pos="567"/>
          <w:tab w:val="left" w:pos="1843"/>
        </w:tabs>
        <w:rPr>
          <w:lang w:val="en-US"/>
        </w:rPr>
      </w:pPr>
      <w:r w:rsidRPr="00732FA4">
        <w:rPr>
          <w:lang w:val="en-US"/>
        </w:rPr>
        <w:t>1.0</w:t>
      </w:r>
      <w:r w:rsidRPr="00732FA4">
        <w:rPr>
          <w:lang w:val="en-US"/>
        </w:rPr>
        <w:tab/>
        <w:t>2003</w:t>
      </w:r>
      <w:r w:rsidRPr="00732FA4">
        <w:rPr>
          <w:lang w:val="en-US"/>
        </w:rPr>
        <w:tab/>
        <w:t xml:space="preserve">First public release version </w:t>
      </w:r>
      <w:r w:rsidR="00527E62">
        <w:rPr>
          <w:lang w:val="en-US"/>
        </w:rPr>
        <w:t>(</w:t>
      </w:r>
      <w:r w:rsidRPr="00732FA4">
        <w:rPr>
          <w:lang w:val="en-US"/>
        </w:rPr>
        <w:t>Matt Horritt</w:t>
      </w:r>
      <w:r w:rsidR="00527E62">
        <w:rPr>
          <w:lang w:val="en-US"/>
        </w:rPr>
        <w:t>)</w:t>
      </w:r>
    </w:p>
    <w:p w:rsidR="00732FA4" w:rsidRPr="00732FA4" w:rsidRDefault="00732FA4" w:rsidP="00732FA4">
      <w:pPr>
        <w:pStyle w:val="BodyText2"/>
        <w:tabs>
          <w:tab w:val="left" w:pos="567"/>
          <w:tab w:val="left" w:pos="1843"/>
        </w:tabs>
        <w:rPr>
          <w:lang w:val="en-US"/>
        </w:rPr>
      </w:pPr>
      <w:r w:rsidRPr="00732FA4">
        <w:rPr>
          <w:lang w:val="en-US"/>
        </w:rPr>
        <w:t>0.9</w:t>
      </w:r>
      <w:r w:rsidRPr="00732FA4">
        <w:rPr>
          <w:lang w:val="en-US"/>
        </w:rPr>
        <w:tab/>
        <w:t>2003</w:t>
      </w:r>
      <w:r w:rsidRPr="00732FA4">
        <w:rPr>
          <w:lang w:val="en-US"/>
        </w:rPr>
        <w:tab/>
        <w:t>Increase</w:t>
      </w:r>
      <w:r w:rsidR="00D101F3">
        <w:rPr>
          <w:lang w:val="en-US"/>
        </w:rPr>
        <w:t>d</w:t>
      </w:r>
      <w:r w:rsidRPr="00732FA4">
        <w:rPr>
          <w:lang w:val="en-US"/>
        </w:rPr>
        <w:t xml:space="preserve"> output file and command line options </w:t>
      </w:r>
      <w:r w:rsidR="00527E62">
        <w:rPr>
          <w:lang w:val="en-US"/>
        </w:rPr>
        <w:t>(</w:t>
      </w:r>
      <w:r w:rsidRPr="00732FA4">
        <w:rPr>
          <w:lang w:val="en-US"/>
        </w:rPr>
        <w:t>Matt Wilson</w:t>
      </w:r>
      <w:r w:rsidR="00527E62">
        <w:rPr>
          <w:lang w:val="en-US"/>
        </w:rPr>
        <w:t>)</w:t>
      </w:r>
    </w:p>
    <w:p w:rsidR="00732FA4" w:rsidRPr="00732FA4" w:rsidRDefault="00732FA4" w:rsidP="00732FA4">
      <w:pPr>
        <w:pStyle w:val="BodyText2"/>
        <w:tabs>
          <w:tab w:val="left" w:pos="567"/>
          <w:tab w:val="left" w:pos="1843"/>
        </w:tabs>
        <w:rPr>
          <w:lang w:val="en-US"/>
        </w:rPr>
      </w:pPr>
      <w:r w:rsidRPr="00732FA4">
        <w:rPr>
          <w:lang w:val="en-US"/>
        </w:rPr>
        <w:t>0.8</w:t>
      </w:r>
      <w:r w:rsidRPr="00732FA4">
        <w:rPr>
          <w:lang w:val="en-US"/>
        </w:rPr>
        <w:tab/>
        <w:t>2001</w:t>
      </w:r>
      <w:r w:rsidRPr="00732FA4">
        <w:rPr>
          <w:lang w:val="en-US"/>
        </w:rPr>
        <w:tab/>
        <w:t xml:space="preserve">Prototype C++ version created </w:t>
      </w:r>
      <w:r w:rsidR="00527E62">
        <w:rPr>
          <w:lang w:val="en-US"/>
        </w:rPr>
        <w:t>(</w:t>
      </w:r>
      <w:r w:rsidRPr="00732FA4">
        <w:rPr>
          <w:lang w:val="en-US"/>
        </w:rPr>
        <w:t>Matt Horritt</w:t>
      </w:r>
      <w:r w:rsidR="00527E62">
        <w:rPr>
          <w:lang w:val="en-US"/>
        </w:rPr>
        <w:t>)</w:t>
      </w:r>
    </w:p>
    <w:p w:rsidR="00732FA4" w:rsidRPr="00732FA4" w:rsidRDefault="00732FA4" w:rsidP="00732FA4">
      <w:pPr>
        <w:pStyle w:val="BodyText2"/>
        <w:tabs>
          <w:tab w:val="left" w:pos="567"/>
          <w:tab w:val="left" w:pos="1843"/>
        </w:tabs>
        <w:rPr>
          <w:lang w:val="en-US"/>
        </w:rPr>
      </w:pPr>
      <w:r w:rsidRPr="00732FA4">
        <w:rPr>
          <w:lang w:val="en-US"/>
        </w:rPr>
        <w:t>0.5</w:t>
      </w:r>
      <w:r w:rsidRPr="00732FA4">
        <w:rPr>
          <w:lang w:val="en-US"/>
        </w:rPr>
        <w:tab/>
        <w:t>2001</w:t>
      </w:r>
      <w:r w:rsidRPr="00732FA4">
        <w:rPr>
          <w:lang w:val="en-US"/>
        </w:rPr>
        <w:tab/>
        <w:t>Original version created by Paul Bates and Ad De Roo</w:t>
      </w:r>
    </w:p>
    <w:p w:rsidR="00732FA4" w:rsidRPr="0014688A" w:rsidRDefault="00732FA4" w:rsidP="00732FA4">
      <w:pPr>
        <w:pStyle w:val="BodyText2"/>
      </w:pPr>
    </w:p>
    <w:p w:rsidR="008E4A3A" w:rsidRDefault="00732FA4" w:rsidP="008E4A3A">
      <w:pPr>
        <w:pStyle w:val="sidehead"/>
      </w:pPr>
      <w:r>
        <w:br w:type="page"/>
      </w:r>
      <w:r w:rsidR="0066297F">
        <w:lastRenderedPageBreak/>
        <w:t xml:space="preserve"> </w:t>
      </w:r>
    </w:p>
    <w:p w:rsidR="004976DE" w:rsidRPr="0014688A" w:rsidRDefault="004976DE">
      <w:pPr>
        <w:pStyle w:val="sidehead"/>
      </w:pPr>
      <w:bookmarkStart w:id="68" w:name="_Toc46213215"/>
      <w:r w:rsidRPr="0014688A">
        <w:t>Contents</w:t>
      </w:r>
      <w:bookmarkEnd w:id="68"/>
    </w:p>
    <w:p w:rsidR="006455B2" w:rsidRDefault="001E113F">
      <w:pPr>
        <w:pStyle w:val="TOC1"/>
        <w:rPr>
          <w:ins w:id="69" w:author="James Shaw" w:date="2020-07-21T08:39:00Z"/>
          <w:rFonts w:asciiTheme="minorHAnsi" w:eastAsiaTheme="minorEastAsia" w:hAnsiTheme="minorHAnsi" w:cstheme="minorBidi"/>
          <w:b w:val="0"/>
          <w:bCs w:val="0"/>
          <w:caps w:val="0"/>
          <w:sz w:val="22"/>
          <w:szCs w:val="22"/>
          <w:lang w:eastAsia="en-GB"/>
        </w:rPr>
      </w:pPr>
      <w:r w:rsidRPr="0014688A">
        <w:rPr>
          <w:noProof w:val="0"/>
        </w:rPr>
        <w:fldChar w:fldCharType="begin"/>
      </w:r>
      <w:r w:rsidR="004976DE" w:rsidRPr="0014688A">
        <w:rPr>
          <w:noProof w:val="0"/>
        </w:rPr>
        <w:instrText xml:space="preserve"> TOC \o "2-9" \t "Heading 1,1,side head,1" </w:instrText>
      </w:r>
      <w:r w:rsidRPr="0014688A">
        <w:rPr>
          <w:noProof w:val="0"/>
        </w:rPr>
        <w:fldChar w:fldCharType="separate"/>
      </w:r>
      <w:ins w:id="70" w:author="James Shaw" w:date="2020-07-21T08:39:00Z">
        <w:r w:rsidR="006455B2">
          <w:t>Document information</w:t>
        </w:r>
        <w:r w:rsidR="006455B2">
          <w:tab/>
        </w:r>
        <w:r w:rsidR="006455B2">
          <w:fldChar w:fldCharType="begin"/>
        </w:r>
        <w:r w:rsidR="006455B2">
          <w:instrText xml:space="preserve"> PAGEREF _Toc46213211 \h </w:instrText>
        </w:r>
      </w:ins>
      <w:r w:rsidR="006455B2">
        <w:fldChar w:fldCharType="separate"/>
      </w:r>
      <w:ins w:id="71" w:author="James Shaw" w:date="2020-07-21T08:39:00Z">
        <w:r w:rsidR="006455B2">
          <w:t>2</w:t>
        </w:r>
        <w:r w:rsidR="006455B2">
          <w:fldChar w:fldCharType="end"/>
        </w:r>
      </w:ins>
    </w:p>
    <w:p w:rsidR="006455B2" w:rsidRDefault="006455B2">
      <w:pPr>
        <w:pStyle w:val="TOC1"/>
        <w:rPr>
          <w:ins w:id="72" w:author="James Shaw" w:date="2020-07-21T08:39:00Z"/>
          <w:rFonts w:asciiTheme="minorHAnsi" w:eastAsiaTheme="minorEastAsia" w:hAnsiTheme="minorHAnsi" w:cstheme="minorBidi"/>
          <w:b w:val="0"/>
          <w:bCs w:val="0"/>
          <w:caps w:val="0"/>
          <w:sz w:val="22"/>
          <w:szCs w:val="22"/>
          <w:lang w:eastAsia="en-GB"/>
        </w:rPr>
      </w:pPr>
      <w:ins w:id="73" w:author="James Shaw" w:date="2020-07-21T08:39:00Z">
        <w:r>
          <w:t>Disclaimer</w:t>
        </w:r>
        <w:r>
          <w:tab/>
        </w:r>
        <w:r>
          <w:fldChar w:fldCharType="begin"/>
        </w:r>
        <w:r>
          <w:instrText xml:space="preserve"> PAGEREF _Toc46213212 \h </w:instrText>
        </w:r>
      </w:ins>
      <w:r>
        <w:fldChar w:fldCharType="separate"/>
      </w:r>
      <w:ins w:id="74" w:author="James Shaw" w:date="2020-07-21T08:39:00Z">
        <w:r>
          <w:t>3</w:t>
        </w:r>
        <w:r>
          <w:fldChar w:fldCharType="end"/>
        </w:r>
      </w:ins>
    </w:p>
    <w:p w:rsidR="006455B2" w:rsidRDefault="006455B2">
      <w:pPr>
        <w:pStyle w:val="TOC1"/>
        <w:rPr>
          <w:ins w:id="75" w:author="James Shaw" w:date="2020-07-21T08:39:00Z"/>
          <w:rFonts w:asciiTheme="minorHAnsi" w:eastAsiaTheme="minorEastAsia" w:hAnsiTheme="minorHAnsi" w:cstheme="minorBidi"/>
          <w:b w:val="0"/>
          <w:bCs w:val="0"/>
          <w:caps w:val="0"/>
          <w:sz w:val="22"/>
          <w:szCs w:val="22"/>
          <w:lang w:eastAsia="en-GB"/>
        </w:rPr>
      </w:pPr>
      <w:ins w:id="76" w:author="James Shaw" w:date="2020-07-21T08:39:00Z">
        <w:r>
          <w:t>Executive summary</w:t>
        </w:r>
        <w:r>
          <w:tab/>
        </w:r>
        <w:r>
          <w:fldChar w:fldCharType="begin"/>
        </w:r>
        <w:r>
          <w:instrText xml:space="preserve"> PAGEREF _Toc46213213 \h </w:instrText>
        </w:r>
      </w:ins>
      <w:r>
        <w:fldChar w:fldCharType="separate"/>
      </w:r>
      <w:ins w:id="77" w:author="James Shaw" w:date="2020-07-21T08:39:00Z">
        <w:r>
          <w:t>4</w:t>
        </w:r>
        <w:r>
          <w:fldChar w:fldCharType="end"/>
        </w:r>
      </w:ins>
    </w:p>
    <w:p w:rsidR="006455B2" w:rsidRDefault="006455B2">
      <w:pPr>
        <w:pStyle w:val="TOC1"/>
        <w:rPr>
          <w:ins w:id="78" w:author="James Shaw" w:date="2020-07-21T08:39:00Z"/>
          <w:rFonts w:asciiTheme="minorHAnsi" w:eastAsiaTheme="minorEastAsia" w:hAnsiTheme="minorHAnsi" w:cstheme="minorBidi"/>
          <w:b w:val="0"/>
          <w:bCs w:val="0"/>
          <w:caps w:val="0"/>
          <w:sz w:val="22"/>
          <w:szCs w:val="22"/>
          <w:lang w:eastAsia="en-GB"/>
        </w:rPr>
      </w:pPr>
      <w:ins w:id="79" w:author="James Shaw" w:date="2020-07-21T08:39:00Z">
        <w:r>
          <w:t>Major Version History</w:t>
        </w:r>
        <w:r>
          <w:tab/>
        </w:r>
        <w:r>
          <w:fldChar w:fldCharType="begin"/>
        </w:r>
        <w:r>
          <w:instrText xml:space="preserve"> PAGEREF _Toc46213214 \h </w:instrText>
        </w:r>
      </w:ins>
      <w:r>
        <w:fldChar w:fldCharType="separate"/>
      </w:r>
      <w:ins w:id="80" w:author="James Shaw" w:date="2020-07-21T08:39:00Z">
        <w:r>
          <w:t>5</w:t>
        </w:r>
        <w:r>
          <w:fldChar w:fldCharType="end"/>
        </w:r>
      </w:ins>
    </w:p>
    <w:p w:rsidR="006455B2" w:rsidRDefault="006455B2">
      <w:pPr>
        <w:pStyle w:val="TOC1"/>
        <w:rPr>
          <w:ins w:id="81" w:author="James Shaw" w:date="2020-07-21T08:39:00Z"/>
          <w:rFonts w:asciiTheme="minorHAnsi" w:eastAsiaTheme="minorEastAsia" w:hAnsiTheme="minorHAnsi" w:cstheme="minorBidi"/>
          <w:b w:val="0"/>
          <w:bCs w:val="0"/>
          <w:caps w:val="0"/>
          <w:sz w:val="22"/>
          <w:szCs w:val="22"/>
          <w:lang w:eastAsia="en-GB"/>
        </w:rPr>
      </w:pPr>
      <w:ins w:id="82" w:author="James Shaw" w:date="2020-07-21T08:39:00Z">
        <w:r>
          <w:t>Contents</w:t>
        </w:r>
        <w:r>
          <w:tab/>
        </w:r>
        <w:r>
          <w:fldChar w:fldCharType="begin"/>
        </w:r>
        <w:r>
          <w:instrText xml:space="preserve"> PAGEREF _Toc46213215 \h </w:instrText>
        </w:r>
      </w:ins>
      <w:r>
        <w:fldChar w:fldCharType="separate"/>
      </w:r>
      <w:ins w:id="83" w:author="James Shaw" w:date="2020-07-21T08:39:00Z">
        <w:r>
          <w:t>7</w:t>
        </w:r>
        <w:r>
          <w:fldChar w:fldCharType="end"/>
        </w:r>
      </w:ins>
    </w:p>
    <w:p w:rsidR="006455B2" w:rsidRDefault="006455B2">
      <w:pPr>
        <w:pStyle w:val="TOC1"/>
        <w:rPr>
          <w:ins w:id="84" w:author="James Shaw" w:date="2020-07-21T08:39:00Z"/>
          <w:rFonts w:asciiTheme="minorHAnsi" w:eastAsiaTheme="minorEastAsia" w:hAnsiTheme="minorHAnsi" w:cstheme="minorBidi"/>
          <w:b w:val="0"/>
          <w:bCs w:val="0"/>
          <w:caps w:val="0"/>
          <w:sz w:val="22"/>
          <w:szCs w:val="22"/>
          <w:lang w:eastAsia="en-GB"/>
        </w:rPr>
      </w:pPr>
      <w:ins w:id="85" w:author="James Shaw" w:date="2020-07-21T08:39:00Z">
        <w:r>
          <w:t>List of Tables</w:t>
        </w:r>
        <w:r>
          <w:tab/>
        </w:r>
        <w:r>
          <w:fldChar w:fldCharType="begin"/>
        </w:r>
        <w:r>
          <w:instrText xml:space="preserve"> PAGEREF _Toc46213216 \h </w:instrText>
        </w:r>
      </w:ins>
      <w:r>
        <w:fldChar w:fldCharType="separate"/>
      </w:r>
      <w:ins w:id="86" w:author="James Shaw" w:date="2020-07-21T08:39:00Z">
        <w:r>
          <w:t>10</w:t>
        </w:r>
        <w:r>
          <w:fldChar w:fldCharType="end"/>
        </w:r>
      </w:ins>
    </w:p>
    <w:p w:rsidR="006455B2" w:rsidRDefault="006455B2">
      <w:pPr>
        <w:pStyle w:val="TOC1"/>
        <w:rPr>
          <w:ins w:id="87" w:author="James Shaw" w:date="2020-07-21T08:39:00Z"/>
          <w:rFonts w:asciiTheme="minorHAnsi" w:eastAsiaTheme="minorEastAsia" w:hAnsiTheme="minorHAnsi" w:cstheme="minorBidi"/>
          <w:b w:val="0"/>
          <w:bCs w:val="0"/>
          <w:caps w:val="0"/>
          <w:sz w:val="22"/>
          <w:szCs w:val="22"/>
          <w:lang w:eastAsia="en-GB"/>
        </w:rPr>
      </w:pPr>
      <w:ins w:id="88" w:author="James Shaw" w:date="2020-07-21T08:39:00Z">
        <w:r>
          <w:t>1</w:t>
        </w:r>
        <w:r>
          <w:rPr>
            <w:rFonts w:asciiTheme="minorHAnsi" w:eastAsiaTheme="minorEastAsia" w:hAnsiTheme="minorHAnsi" w:cstheme="minorBidi"/>
            <w:b w:val="0"/>
            <w:bCs w:val="0"/>
            <w:caps w:val="0"/>
            <w:sz w:val="22"/>
            <w:szCs w:val="22"/>
            <w:lang w:eastAsia="en-GB"/>
          </w:rPr>
          <w:tab/>
        </w:r>
        <w:r>
          <w:t>Introduction</w:t>
        </w:r>
        <w:r>
          <w:tab/>
        </w:r>
        <w:r>
          <w:fldChar w:fldCharType="begin"/>
        </w:r>
        <w:r>
          <w:instrText xml:space="preserve"> PAGEREF _Toc46213217 \h </w:instrText>
        </w:r>
      </w:ins>
      <w:r>
        <w:fldChar w:fldCharType="separate"/>
      </w:r>
      <w:ins w:id="89" w:author="James Shaw" w:date="2020-07-21T08:39:00Z">
        <w:r>
          <w:t>11</w:t>
        </w:r>
        <w:r>
          <w:fldChar w:fldCharType="end"/>
        </w:r>
      </w:ins>
    </w:p>
    <w:p w:rsidR="006455B2" w:rsidRDefault="006455B2">
      <w:pPr>
        <w:pStyle w:val="TOC2"/>
        <w:tabs>
          <w:tab w:val="left" w:pos="720"/>
        </w:tabs>
        <w:rPr>
          <w:ins w:id="90" w:author="James Shaw" w:date="2020-07-21T08:39:00Z"/>
          <w:rFonts w:asciiTheme="minorHAnsi" w:eastAsiaTheme="minorEastAsia" w:hAnsiTheme="minorHAnsi" w:cstheme="minorBidi"/>
          <w:b w:val="0"/>
          <w:bCs w:val="0"/>
          <w:noProof/>
          <w:sz w:val="22"/>
          <w:szCs w:val="22"/>
          <w:lang w:eastAsia="en-GB"/>
        </w:rPr>
      </w:pPr>
      <w:ins w:id="91" w:author="James Shaw" w:date="2020-07-21T08:39:00Z">
        <w:r>
          <w:rPr>
            <w:noProof/>
          </w:rPr>
          <w:t>1.1</w:t>
        </w:r>
        <w:r>
          <w:rPr>
            <w:rFonts w:asciiTheme="minorHAnsi" w:eastAsiaTheme="minorEastAsia" w:hAnsiTheme="minorHAnsi" w:cstheme="minorBidi"/>
            <w:b w:val="0"/>
            <w:bCs w:val="0"/>
            <w:noProof/>
            <w:sz w:val="22"/>
            <w:szCs w:val="22"/>
            <w:lang w:eastAsia="en-GB"/>
          </w:rPr>
          <w:tab/>
        </w:r>
        <w:r>
          <w:rPr>
            <w:noProof/>
          </w:rPr>
          <w:t>Overview</w:t>
        </w:r>
        <w:r>
          <w:rPr>
            <w:noProof/>
          </w:rPr>
          <w:tab/>
        </w:r>
        <w:r>
          <w:rPr>
            <w:noProof/>
          </w:rPr>
          <w:fldChar w:fldCharType="begin"/>
        </w:r>
        <w:r>
          <w:rPr>
            <w:noProof/>
          </w:rPr>
          <w:instrText xml:space="preserve"> PAGEREF _Toc46213218 \h </w:instrText>
        </w:r>
      </w:ins>
      <w:r>
        <w:rPr>
          <w:noProof/>
        </w:rPr>
      </w:r>
      <w:r>
        <w:rPr>
          <w:noProof/>
        </w:rPr>
        <w:fldChar w:fldCharType="separate"/>
      </w:r>
      <w:ins w:id="92" w:author="James Shaw" w:date="2020-07-21T08:39:00Z">
        <w:r>
          <w:rPr>
            <w:noProof/>
          </w:rPr>
          <w:t>11</w:t>
        </w:r>
        <w:r>
          <w:rPr>
            <w:noProof/>
          </w:rPr>
          <w:fldChar w:fldCharType="end"/>
        </w:r>
      </w:ins>
    </w:p>
    <w:p w:rsidR="006455B2" w:rsidRDefault="006455B2">
      <w:pPr>
        <w:pStyle w:val="TOC2"/>
        <w:tabs>
          <w:tab w:val="left" w:pos="720"/>
        </w:tabs>
        <w:rPr>
          <w:ins w:id="93" w:author="James Shaw" w:date="2020-07-21T08:39:00Z"/>
          <w:rFonts w:asciiTheme="minorHAnsi" w:eastAsiaTheme="minorEastAsia" w:hAnsiTheme="minorHAnsi" w:cstheme="minorBidi"/>
          <w:b w:val="0"/>
          <w:bCs w:val="0"/>
          <w:noProof/>
          <w:sz w:val="22"/>
          <w:szCs w:val="22"/>
          <w:lang w:eastAsia="en-GB"/>
        </w:rPr>
      </w:pPr>
      <w:ins w:id="94" w:author="James Shaw" w:date="2020-07-21T08:39:00Z">
        <w:r>
          <w:rPr>
            <w:noProof/>
          </w:rPr>
          <w:t>1.2</w:t>
        </w:r>
        <w:r>
          <w:rPr>
            <w:rFonts w:asciiTheme="minorHAnsi" w:eastAsiaTheme="minorEastAsia" w:hAnsiTheme="minorHAnsi" w:cstheme="minorBidi"/>
            <w:b w:val="0"/>
            <w:bCs w:val="0"/>
            <w:noProof/>
            <w:sz w:val="22"/>
            <w:szCs w:val="22"/>
            <w:lang w:eastAsia="en-GB"/>
          </w:rPr>
          <w:tab/>
        </w:r>
        <w:r>
          <w:rPr>
            <w:noProof/>
          </w:rPr>
          <w:t>Floodplain flow solvers</w:t>
        </w:r>
        <w:r>
          <w:rPr>
            <w:noProof/>
          </w:rPr>
          <w:tab/>
        </w:r>
        <w:r>
          <w:rPr>
            <w:noProof/>
          </w:rPr>
          <w:fldChar w:fldCharType="begin"/>
        </w:r>
        <w:r>
          <w:rPr>
            <w:noProof/>
          </w:rPr>
          <w:instrText xml:space="preserve"> PAGEREF _Toc46213219 \h </w:instrText>
        </w:r>
      </w:ins>
      <w:r>
        <w:rPr>
          <w:noProof/>
        </w:rPr>
      </w:r>
      <w:r>
        <w:rPr>
          <w:noProof/>
        </w:rPr>
        <w:fldChar w:fldCharType="separate"/>
      </w:r>
      <w:ins w:id="95" w:author="James Shaw" w:date="2020-07-21T08:39:00Z">
        <w:r>
          <w:rPr>
            <w:noProof/>
          </w:rPr>
          <w:t>12</w:t>
        </w:r>
        <w:r>
          <w:rPr>
            <w:noProof/>
          </w:rPr>
          <w:fldChar w:fldCharType="end"/>
        </w:r>
      </w:ins>
    </w:p>
    <w:p w:rsidR="006455B2" w:rsidRDefault="006455B2">
      <w:pPr>
        <w:pStyle w:val="TOC2"/>
        <w:tabs>
          <w:tab w:val="left" w:pos="720"/>
        </w:tabs>
        <w:rPr>
          <w:ins w:id="96" w:author="James Shaw" w:date="2020-07-21T08:39:00Z"/>
          <w:rFonts w:asciiTheme="minorHAnsi" w:eastAsiaTheme="minorEastAsia" w:hAnsiTheme="minorHAnsi" w:cstheme="minorBidi"/>
          <w:b w:val="0"/>
          <w:bCs w:val="0"/>
          <w:noProof/>
          <w:sz w:val="22"/>
          <w:szCs w:val="22"/>
          <w:lang w:eastAsia="en-GB"/>
        </w:rPr>
      </w:pPr>
      <w:ins w:id="97" w:author="James Shaw" w:date="2020-07-21T08:39:00Z">
        <w:r w:rsidRPr="00C60242">
          <w:rPr>
            <w:rFonts w:eastAsiaTheme="minorEastAsia"/>
            <w:noProof/>
          </w:rPr>
          <w:t>1.3</w:t>
        </w:r>
        <w:r>
          <w:rPr>
            <w:rFonts w:asciiTheme="minorHAnsi" w:eastAsiaTheme="minorEastAsia" w:hAnsiTheme="minorHAnsi" w:cstheme="minorBidi"/>
            <w:b w:val="0"/>
            <w:bCs w:val="0"/>
            <w:noProof/>
            <w:sz w:val="22"/>
            <w:szCs w:val="22"/>
            <w:lang w:eastAsia="en-GB"/>
          </w:rPr>
          <w:tab/>
        </w:r>
        <w:r w:rsidRPr="00C60242">
          <w:rPr>
            <w:rFonts w:eastAsiaTheme="minorEastAsia"/>
            <w:noProof/>
          </w:rPr>
          <w:t>Channel flow solvers</w:t>
        </w:r>
        <w:r>
          <w:rPr>
            <w:noProof/>
          </w:rPr>
          <w:tab/>
        </w:r>
        <w:r>
          <w:rPr>
            <w:noProof/>
          </w:rPr>
          <w:fldChar w:fldCharType="begin"/>
        </w:r>
        <w:r>
          <w:rPr>
            <w:noProof/>
          </w:rPr>
          <w:instrText xml:space="preserve"> PAGEREF _Toc46213220 \h </w:instrText>
        </w:r>
      </w:ins>
      <w:r>
        <w:rPr>
          <w:noProof/>
        </w:rPr>
      </w:r>
      <w:r>
        <w:rPr>
          <w:noProof/>
        </w:rPr>
        <w:fldChar w:fldCharType="separate"/>
      </w:r>
      <w:ins w:id="98" w:author="James Shaw" w:date="2020-07-21T08:39:00Z">
        <w:r>
          <w:rPr>
            <w:noProof/>
          </w:rPr>
          <w:t>13</w:t>
        </w:r>
        <w:r>
          <w:rPr>
            <w:noProof/>
          </w:rPr>
          <w:fldChar w:fldCharType="end"/>
        </w:r>
      </w:ins>
    </w:p>
    <w:p w:rsidR="006455B2" w:rsidRDefault="006455B2">
      <w:pPr>
        <w:pStyle w:val="TOC2"/>
        <w:tabs>
          <w:tab w:val="left" w:pos="720"/>
        </w:tabs>
        <w:rPr>
          <w:ins w:id="99" w:author="James Shaw" w:date="2020-07-21T08:39:00Z"/>
          <w:rFonts w:asciiTheme="minorHAnsi" w:eastAsiaTheme="minorEastAsia" w:hAnsiTheme="minorHAnsi" w:cstheme="minorBidi"/>
          <w:b w:val="0"/>
          <w:bCs w:val="0"/>
          <w:noProof/>
          <w:sz w:val="22"/>
          <w:szCs w:val="22"/>
          <w:lang w:eastAsia="en-GB"/>
        </w:rPr>
      </w:pPr>
      <w:ins w:id="100" w:author="James Shaw" w:date="2020-07-21T08:39:00Z">
        <w:r>
          <w:rPr>
            <w:noProof/>
          </w:rPr>
          <w:t>1.4</w:t>
        </w:r>
        <w:r>
          <w:rPr>
            <w:rFonts w:asciiTheme="minorHAnsi" w:eastAsiaTheme="minorEastAsia" w:hAnsiTheme="minorHAnsi" w:cstheme="minorBidi"/>
            <w:b w:val="0"/>
            <w:bCs w:val="0"/>
            <w:noProof/>
            <w:sz w:val="22"/>
            <w:szCs w:val="22"/>
            <w:lang w:eastAsia="en-GB"/>
          </w:rPr>
          <w:tab/>
        </w:r>
        <w:r>
          <w:rPr>
            <w:noProof/>
          </w:rPr>
          <w:t>Model assumptions and key limitations</w:t>
        </w:r>
        <w:r>
          <w:rPr>
            <w:noProof/>
          </w:rPr>
          <w:tab/>
        </w:r>
        <w:r>
          <w:rPr>
            <w:noProof/>
          </w:rPr>
          <w:fldChar w:fldCharType="begin"/>
        </w:r>
        <w:r>
          <w:rPr>
            <w:noProof/>
          </w:rPr>
          <w:instrText xml:space="preserve"> PAGEREF _Toc46213221 \h </w:instrText>
        </w:r>
      </w:ins>
      <w:r>
        <w:rPr>
          <w:noProof/>
        </w:rPr>
      </w:r>
      <w:r>
        <w:rPr>
          <w:noProof/>
        </w:rPr>
        <w:fldChar w:fldCharType="separate"/>
      </w:r>
      <w:ins w:id="101" w:author="James Shaw" w:date="2020-07-21T08:39:00Z">
        <w:r>
          <w:rPr>
            <w:noProof/>
          </w:rPr>
          <w:t>13</w:t>
        </w:r>
        <w:r>
          <w:rPr>
            <w:noProof/>
          </w:rPr>
          <w:fldChar w:fldCharType="end"/>
        </w:r>
      </w:ins>
    </w:p>
    <w:p w:rsidR="006455B2" w:rsidRDefault="006455B2">
      <w:pPr>
        <w:pStyle w:val="TOC3"/>
        <w:tabs>
          <w:tab w:val="left" w:pos="960"/>
        </w:tabs>
        <w:rPr>
          <w:ins w:id="102" w:author="James Shaw" w:date="2020-07-21T08:39:00Z"/>
          <w:rFonts w:asciiTheme="minorHAnsi" w:eastAsiaTheme="minorEastAsia" w:hAnsiTheme="minorHAnsi" w:cstheme="minorBidi"/>
          <w:i w:val="0"/>
          <w:iCs w:val="0"/>
          <w:noProof/>
          <w:sz w:val="22"/>
          <w:szCs w:val="22"/>
          <w:lang w:eastAsia="en-GB"/>
        </w:rPr>
      </w:pPr>
      <w:ins w:id="103" w:author="James Shaw" w:date="2020-07-21T08:39:00Z">
        <w:r w:rsidRPr="00C60242">
          <w:rPr>
            <w:rFonts w:ascii="Times New Roman" w:hAnsi="Times New Roman" w:cs="Times New Roman"/>
            <w:i w:val="0"/>
            <w:iCs w:val="0"/>
            <w:noProof/>
          </w:rPr>
          <w:t>1.4.1</w:t>
        </w:r>
        <w:r>
          <w:rPr>
            <w:rFonts w:asciiTheme="minorHAnsi" w:eastAsiaTheme="minorEastAsia" w:hAnsiTheme="minorHAnsi" w:cstheme="minorBidi"/>
            <w:i w:val="0"/>
            <w:iCs w:val="0"/>
            <w:noProof/>
            <w:sz w:val="22"/>
            <w:szCs w:val="22"/>
            <w:lang w:eastAsia="en-GB"/>
          </w:rPr>
          <w:tab/>
        </w:r>
        <w:r>
          <w:rPr>
            <w:noProof/>
          </w:rPr>
          <w:t>Channel flow solvers</w:t>
        </w:r>
        <w:r>
          <w:rPr>
            <w:noProof/>
          </w:rPr>
          <w:tab/>
        </w:r>
        <w:r>
          <w:rPr>
            <w:noProof/>
          </w:rPr>
          <w:fldChar w:fldCharType="begin"/>
        </w:r>
        <w:r>
          <w:rPr>
            <w:noProof/>
          </w:rPr>
          <w:instrText xml:space="preserve"> PAGEREF _Toc46213222 \h </w:instrText>
        </w:r>
      </w:ins>
      <w:r>
        <w:rPr>
          <w:noProof/>
        </w:rPr>
      </w:r>
      <w:r>
        <w:rPr>
          <w:noProof/>
        </w:rPr>
        <w:fldChar w:fldCharType="separate"/>
      </w:r>
      <w:ins w:id="104" w:author="James Shaw" w:date="2020-07-21T08:39:00Z">
        <w:r>
          <w:rPr>
            <w:noProof/>
          </w:rPr>
          <w:t>13</w:t>
        </w:r>
        <w:r>
          <w:rPr>
            <w:noProof/>
          </w:rPr>
          <w:fldChar w:fldCharType="end"/>
        </w:r>
      </w:ins>
    </w:p>
    <w:p w:rsidR="006455B2" w:rsidRDefault="006455B2">
      <w:pPr>
        <w:pStyle w:val="TOC3"/>
        <w:tabs>
          <w:tab w:val="left" w:pos="960"/>
        </w:tabs>
        <w:rPr>
          <w:ins w:id="105" w:author="James Shaw" w:date="2020-07-21T08:39:00Z"/>
          <w:rFonts w:asciiTheme="minorHAnsi" w:eastAsiaTheme="minorEastAsia" w:hAnsiTheme="minorHAnsi" w:cstheme="minorBidi"/>
          <w:i w:val="0"/>
          <w:iCs w:val="0"/>
          <w:noProof/>
          <w:sz w:val="22"/>
          <w:szCs w:val="22"/>
          <w:lang w:eastAsia="en-GB"/>
        </w:rPr>
      </w:pPr>
      <w:ins w:id="106" w:author="James Shaw" w:date="2020-07-21T08:39:00Z">
        <w:r w:rsidRPr="00C60242">
          <w:rPr>
            <w:rFonts w:ascii="Times New Roman" w:hAnsi="Times New Roman" w:cs="Times New Roman"/>
            <w:i w:val="0"/>
            <w:iCs w:val="0"/>
            <w:noProof/>
          </w:rPr>
          <w:t>1.4.2</w:t>
        </w:r>
        <w:r>
          <w:rPr>
            <w:rFonts w:asciiTheme="minorHAnsi" w:eastAsiaTheme="minorEastAsia" w:hAnsiTheme="minorHAnsi" w:cstheme="minorBidi"/>
            <w:i w:val="0"/>
            <w:iCs w:val="0"/>
            <w:noProof/>
            <w:sz w:val="22"/>
            <w:szCs w:val="22"/>
            <w:lang w:eastAsia="en-GB"/>
          </w:rPr>
          <w:tab/>
        </w:r>
        <w:r>
          <w:rPr>
            <w:noProof/>
          </w:rPr>
          <w:t>Floodplain flow solvers</w:t>
        </w:r>
        <w:r>
          <w:rPr>
            <w:noProof/>
          </w:rPr>
          <w:tab/>
        </w:r>
        <w:r>
          <w:rPr>
            <w:noProof/>
          </w:rPr>
          <w:fldChar w:fldCharType="begin"/>
        </w:r>
        <w:r>
          <w:rPr>
            <w:noProof/>
          </w:rPr>
          <w:instrText xml:space="preserve"> PAGEREF _Toc46213223 \h </w:instrText>
        </w:r>
      </w:ins>
      <w:r>
        <w:rPr>
          <w:noProof/>
        </w:rPr>
      </w:r>
      <w:r>
        <w:rPr>
          <w:noProof/>
        </w:rPr>
        <w:fldChar w:fldCharType="separate"/>
      </w:r>
      <w:ins w:id="107" w:author="James Shaw" w:date="2020-07-21T08:39:00Z">
        <w:r>
          <w:rPr>
            <w:noProof/>
          </w:rPr>
          <w:t>13</w:t>
        </w:r>
        <w:r>
          <w:rPr>
            <w:noProof/>
          </w:rPr>
          <w:fldChar w:fldCharType="end"/>
        </w:r>
      </w:ins>
    </w:p>
    <w:p w:rsidR="006455B2" w:rsidRDefault="006455B2">
      <w:pPr>
        <w:pStyle w:val="TOC1"/>
        <w:rPr>
          <w:ins w:id="108" w:author="James Shaw" w:date="2020-07-21T08:39:00Z"/>
          <w:rFonts w:asciiTheme="minorHAnsi" w:eastAsiaTheme="minorEastAsia" w:hAnsiTheme="minorHAnsi" w:cstheme="minorBidi"/>
          <w:b w:val="0"/>
          <w:bCs w:val="0"/>
          <w:caps w:val="0"/>
          <w:sz w:val="22"/>
          <w:szCs w:val="22"/>
          <w:lang w:eastAsia="en-GB"/>
        </w:rPr>
      </w:pPr>
      <w:ins w:id="109" w:author="James Shaw" w:date="2020-07-21T08:39:00Z">
        <w:r>
          <w:t>2</w:t>
        </w:r>
        <w:r>
          <w:rPr>
            <w:rFonts w:asciiTheme="minorHAnsi" w:eastAsiaTheme="minorEastAsia" w:hAnsiTheme="minorHAnsi" w:cstheme="minorBidi"/>
            <w:b w:val="0"/>
            <w:bCs w:val="0"/>
            <w:caps w:val="0"/>
            <w:sz w:val="22"/>
            <w:szCs w:val="22"/>
            <w:lang w:eastAsia="en-GB"/>
          </w:rPr>
          <w:tab/>
        </w:r>
        <w:r>
          <w:t>Files downloaded in zip archive</w:t>
        </w:r>
        <w:r>
          <w:tab/>
        </w:r>
        <w:r>
          <w:fldChar w:fldCharType="begin"/>
        </w:r>
        <w:r>
          <w:instrText xml:space="preserve"> PAGEREF _Toc46213224 \h </w:instrText>
        </w:r>
      </w:ins>
      <w:r>
        <w:fldChar w:fldCharType="separate"/>
      </w:r>
      <w:ins w:id="110" w:author="James Shaw" w:date="2020-07-21T08:39:00Z">
        <w:r>
          <w:t>14</w:t>
        </w:r>
        <w:r>
          <w:fldChar w:fldCharType="end"/>
        </w:r>
      </w:ins>
    </w:p>
    <w:p w:rsidR="006455B2" w:rsidRDefault="006455B2">
      <w:pPr>
        <w:pStyle w:val="TOC1"/>
        <w:rPr>
          <w:ins w:id="111" w:author="James Shaw" w:date="2020-07-21T08:39:00Z"/>
          <w:rFonts w:asciiTheme="minorHAnsi" w:eastAsiaTheme="minorEastAsia" w:hAnsiTheme="minorHAnsi" w:cstheme="minorBidi"/>
          <w:b w:val="0"/>
          <w:bCs w:val="0"/>
          <w:caps w:val="0"/>
          <w:sz w:val="22"/>
          <w:szCs w:val="22"/>
          <w:lang w:eastAsia="en-GB"/>
        </w:rPr>
      </w:pPr>
      <w:ins w:id="112" w:author="James Shaw" w:date="2020-07-21T08:39:00Z">
        <w:r>
          <w:t>3</w:t>
        </w:r>
        <w:r>
          <w:rPr>
            <w:rFonts w:asciiTheme="minorHAnsi" w:eastAsiaTheme="minorEastAsia" w:hAnsiTheme="minorHAnsi" w:cstheme="minorBidi"/>
            <w:b w:val="0"/>
            <w:bCs w:val="0"/>
            <w:caps w:val="0"/>
            <w:sz w:val="22"/>
            <w:szCs w:val="22"/>
            <w:lang w:eastAsia="en-GB"/>
          </w:rPr>
          <w:tab/>
        </w:r>
        <w:r>
          <w:t>Data requirements, input files and file formats</w:t>
        </w:r>
        <w:r>
          <w:tab/>
        </w:r>
        <w:r>
          <w:fldChar w:fldCharType="begin"/>
        </w:r>
        <w:r>
          <w:instrText xml:space="preserve"> PAGEREF _Toc46213225 \h </w:instrText>
        </w:r>
      </w:ins>
      <w:r>
        <w:fldChar w:fldCharType="separate"/>
      </w:r>
      <w:ins w:id="113" w:author="James Shaw" w:date="2020-07-21T08:39:00Z">
        <w:r>
          <w:t>16</w:t>
        </w:r>
        <w:r>
          <w:fldChar w:fldCharType="end"/>
        </w:r>
      </w:ins>
    </w:p>
    <w:p w:rsidR="006455B2" w:rsidRDefault="006455B2">
      <w:pPr>
        <w:pStyle w:val="TOC2"/>
        <w:tabs>
          <w:tab w:val="left" w:pos="720"/>
        </w:tabs>
        <w:rPr>
          <w:ins w:id="114" w:author="James Shaw" w:date="2020-07-21T08:39:00Z"/>
          <w:rFonts w:asciiTheme="minorHAnsi" w:eastAsiaTheme="minorEastAsia" w:hAnsiTheme="minorHAnsi" w:cstheme="minorBidi"/>
          <w:b w:val="0"/>
          <w:bCs w:val="0"/>
          <w:noProof/>
          <w:sz w:val="22"/>
          <w:szCs w:val="22"/>
          <w:lang w:eastAsia="en-GB"/>
        </w:rPr>
      </w:pPr>
      <w:ins w:id="115" w:author="James Shaw" w:date="2020-07-21T08:39:00Z">
        <w:r>
          <w:rPr>
            <w:noProof/>
          </w:rPr>
          <w:t>3.1</w:t>
        </w:r>
        <w:r>
          <w:rPr>
            <w:rFonts w:asciiTheme="minorHAnsi" w:eastAsiaTheme="minorEastAsia" w:hAnsiTheme="minorHAnsi" w:cstheme="minorBidi"/>
            <w:b w:val="0"/>
            <w:bCs w:val="0"/>
            <w:noProof/>
            <w:sz w:val="22"/>
            <w:szCs w:val="22"/>
            <w:lang w:eastAsia="en-GB"/>
          </w:rPr>
          <w:tab/>
        </w:r>
        <w:r>
          <w:rPr>
            <w:noProof/>
          </w:rPr>
          <w:t>Data requirements</w:t>
        </w:r>
        <w:r>
          <w:rPr>
            <w:noProof/>
          </w:rPr>
          <w:tab/>
        </w:r>
        <w:r>
          <w:rPr>
            <w:noProof/>
          </w:rPr>
          <w:fldChar w:fldCharType="begin"/>
        </w:r>
        <w:r>
          <w:rPr>
            <w:noProof/>
          </w:rPr>
          <w:instrText xml:space="preserve"> PAGEREF _Toc46213226 \h </w:instrText>
        </w:r>
      </w:ins>
      <w:r>
        <w:rPr>
          <w:noProof/>
        </w:rPr>
      </w:r>
      <w:r>
        <w:rPr>
          <w:noProof/>
        </w:rPr>
        <w:fldChar w:fldCharType="separate"/>
      </w:r>
      <w:ins w:id="116" w:author="James Shaw" w:date="2020-07-21T08:39:00Z">
        <w:r>
          <w:rPr>
            <w:noProof/>
          </w:rPr>
          <w:t>16</w:t>
        </w:r>
        <w:r>
          <w:rPr>
            <w:noProof/>
          </w:rPr>
          <w:fldChar w:fldCharType="end"/>
        </w:r>
      </w:ins>
    </w:p>
    <w:p w:rsidR="006455B2" w:rsidRDefault="006455B2">
      <w:pPr>
        <w:pStyle w:val="TOC2"/>
        <w:tabs>
          <w:tab w:val="left" w:pos="720"/>
        </w:tabs>
        <w:rPr>
          <w:ins w:id="117" w:author="James Shaw" w:date="2020-07-21T08:39:00Z"/>
          <w:rFonts w:asciiTheme="minorHAnsi" w:eastAsiaTheme="minorEastAsia" w:hAnsiTheme="minorHAnsi" w:cstheme="minorBidi"/>
          <w:b w:val="0"/>
          <w:bCs w:val="0"/>
          <w:noProof/>
          <w:sz w:val="22"/>
          <w:szCs w:val="22"/>
          <w:lang w:eastAsia="en-GB"/>
        </w:rPr>
      </w:pPr>
      <w:ins w:id="118" w:author="James Shaw" w:date="2020-07-21T08:39:00Z">
        <w:r>
          <w:rPr>
            <w:noProof/>
          </w:rPr>
          <w:t>3.2</w:t>
        </w:r>
        <w:r>
          <w:rPr>
            <w:rFonts w:asciiTheme="minorHAnsi" w:eastAsiaTheme="minorEastAsia" w:hAnsiTheme="minorHAnsi" w:cstheme="minorBidi"/>
            <w:b w:val="0"/>
            <w:bCs w:val="0"/>
            <w:noProof/>
            <w:sz w:val="22"/>
            <w:szCs w:val="22"/>
            <w:lang w:eastAsia="en-GB"/>
          </w:rPr>
          <w:tab/>
        </w:r>
        <w:r>
          <w:rPr>
            <w:noProof/>
          </w:rPr>
          <w:t>Input file formats</w:t>
        </w:r>
        <w:r>
          <w:rPr>
            <w:noProof/>
          </w:rPr>
          <w:tab/>
        </w:r>
        <w:r>
          <w:rPr>
            <w:noProof/>
          </w:rPr>
          <w:fldChar w:fldCharType="begin"/>
        </w:r>
        <w:r>
          <w:rPr>
            <w:noProof/>
          </w:rPr>
          <w:instrText xml:space="preserve"> PAGEREF _Toc46213227 \h </w:instrText>
        </w:r>
      </w:ins>
      <w:r>
        <w:rPr>
          <w:noProof/>
        </w:rPr>
      </w:r>
      <w:r>
        <w:rPr>
          <w:noProof/>
        </w:rPr>
        <w:fldChar w:fldCharType="separate"/>
      </w:r>
      <w:ins w:id="119" w:author="James Shaw" w:date="2020-07-21T08:39:00Z">
        <w:r>
          <w:rPr>
            <w:noProof/>
          </w:rPr>
          <w:t>17</w:t>
        </w:r>
        <w:r>
          <w:rPr>
            <w:noProof/>
          </w:rPr>
          <w:fldChar w:fldCharType="end"/>
        </w:r>
      </w:ins>
    </w:p>
    <w:p w:rsidR="006455B2" w:rsidRDefault="006455B2">
      <w:pPr>
        <w:pStyle w:val="TOC3"/>
        <w:tabs>
          <w:tab w:val="left" w:pos="960"/>
        </w:tabs>
        <w:rPr>
          <w:ins w:id="120" w:author="James Shaw" w:date="2020-07-21T08:39:00Z"/>
          <w:rFonts w:asciiTheme="minorHAnsi" w:eastAsiaTheme="minorEastAsia" w:hAnsiTheme="minorHAnsi" w:cstheme="minorBidi"/>
          <w:i w:val="0"/>
          <w:iCs w:val="0"/>
          <w:noProof/>
          <w:sz w:val="22"/>
          <w:szCs w:val="22"/>
          <w:lang w:eastAsia="en-GB"/>
        </w:rPr>
      </w:pPr>
      <w:ins w:id="121" w:author="James Shaw" w:date="2020-07-21T08:39:00Z">
        <w:r w:rsidRPr="00C60242">
          <w:rPr>
            <w:rFonts w:ascii="Times New Roman" w:hAnsi="Times New Roman" w:cs="Times New Roman"/>
            <w:i w:val="0"/>
            <w:iCs w:val="0"/>
            <w:noProof/>
          </w:rPr>
          <w:t>3.2.1</w:t>
        </w:r>
        <w:r>
          <w:rPr>
            <w:rFonts w:asciiTheme="minorHAnsi" w:eastAsiaTheme="minorEastAsia" w:hAnsiTheme="minorHAnsi" w:cstheme="minorBidi"/>
            <w:i w:val="0"/>
            <w:iCs w:val="0"/>
            <w:noProof/>
            <w:sz w:val="22"/>
            <w:szCs w:val="22"/>
            <w:lang w:eastAsia="en-GB"/>
          </w:rPr>
          <w:tab/>
        </w:r>
        <w:r>
          <w:rPr>
            <w:noProof/>
          </w:rPr>
          <w:t>Parameter file (.</w:t>
        </w:r>
        <w:r w:rsidRPr="00C60242">
          <w:rPr>
            <w:rFonts w:ascii="Courier" w:hAnsi="Courier"/>
            <w:noProof/>
          </w:rPr>
          <w:t>par</w:t>
        </w:r>
        <w:r>
          <w:rPr>
            <w:noProof/>
          </w:rPr>
          <w:t>)</w:t>
        </w:r>
        <w:r>
          <w:rPr>
            <w:noProof/>
          </w:rPr>
          <w:tab/>
        </w:r>
        <w:r>
          <w:rPr>
            <w:noProof/>
          </w:rPr>
          <w:fldChar w:fldCharType="begin"/>
        </w:r>
        <w:r>
          <w:rPr>
            <w:noProof/>
          </w:rPr>
          <w:instrText xml:space="preserve"> PAGEREF _Toc46213228 \h </w:instrText>
        </w:r>
      </w:ins>
      <w:r>
        <w:rPr>
          <w:noProof/>
        </w:rPr>
      </w:r>
      <w:r>
        <w:rPr>
          <w:noProof/>
        </w:rPr>
        <w:fldChar w:fldCharType="separate"/>
      </w:r>
      <w:ins w:id="122" w:author="James Shaw" w:date="2020-07-21T08:39:00Z">
        <w:r>
          <w:rPr>
            <w:noProof/>
          </w:rPr>
          <w:t>17</w:t>
        </w:r>
        <w:r>
          <w:rPr>
            <w:noProof/>
          </w:rPr>
          <w:fldChar w:fldCharType="end"/>
        </w:r>
      </w:ins>
    </w:p>
    <w:p w:rsidR="006455B2" w:rsidRDefault="006455B2">
      <w:pPr>
        <w:pStyle w:val="TOC3"/>
        <w:tabs>
          <w:tab w:val="left" w:pos="960"/>
        </w:tabs>
        <w:rPr>
          <w:ins w:id="123" w:author="James Shaw" w:date="2020-07-21T08:39:00Z"/>
          <w:rFonts w:asciiTheme="minorHAnsi" w:eastAsiaTheme="minorEastAsia" w:hAnsiTheme="minorHAnsi" w:cstheme="minorBidi"/>
          <w:i w:val="0"/>
          <w:iCs w:val="0"/>
          <w:noProof/>
          <w:sz w:val="22"/>
          <w:szCs w:val="22"/>
          <w:lang w:eastAsia="en-GB"/>
        </w:rPr>
      </w:pPr>
      <w:ins w:id="124" w:author="James Shaw" w:date="2020-07-21T08:39:00Z">
        <w:r w:rsidRPr="00C60242">
          <w:rPr>
            <w:rFonts w:ascii="Times New Roman" w:hAnsi="Times New Roman" w:cs="Times New Roman"/>
            <w:i w:val="0"/>
            <w:iCs w:val="0"/>
            <w:noProof/>
          </w:rPr>
          <w:t>3.2.2</w:t>
        </w:r>
        <w:r>
          <w:rPr>
            <w:rFonts w:asciiTheme="minorHAnsi" w:eastAsiaTheme="minorEastAsia" w:hAnsiTheme="minorHAnsi" w:cstheme="minorBidi"/>
            <w:i w:val="0"/>
            <w:iCs w:val="0"/>
            <w:noProof/>
            <w:sz w:val="22"/>
            <w:szCs w:val="22"/>
            <w:lang w:eastAsia="en-GB"/>
          </w:rPr>
          <w:tab/>
        </w:r>
        <w:r>
          <w:rPr>
            <w:noProof/>
          </w:rPr>
          <w:t>Channel information file (.</w:t>
        </w:r>
        <w:r w:rsidRPr="00C60242">
          <w:rPr>
            <w:rFonts w:ascii="Courier" w:hAnsi="Courier"/>
            <w:noProof/>
          </w:rPr>
          <w:t>river</w:t>
        </w:r>
        <w:r>
          <w:rPr>
            <w:noProof/>
          </w:rPr>
          <w:t>)</w:t>
        </w:r>
        <w:r>
          <w:rPr>
            <w:noProof/>
          </w:rPr>
          <w:tab/>
        </w:r>
        <w:r>
          <w:rPr>
            <w:noProof/>
          </w:rPr>
          <w:fldChar w:fldCharType="begin"/>
        </w:r>
        <w:r>
          <w:rPr>
            <w:noProof/>
          </w:rPr>
          <w:instrText xml:space="preserve"> PAGEREF _Toc46213229 \h </w:instrText>
        </w:r>
      </w:ins>
      <w:r>
        <w:rPr>
          <w:noProof/>
        </w:rPr>
      </w:r>
      <w:r>
        <w:rPr>
          <w:noProof/>
        </w:rPr>
        <w:fldChar w:fldCharType="separate"/>
      </w:r>
      <w:ins w:id="125" w:author="James Shaw" w:date="2020-07-21T08:39:00Z">
        <w:r>
          <w:rPr>
            <w:noProof/>
          </w:rPr>
          <w:t>25</w:t>
        </w:r>
        <w:r>
          <w:rPr>
            <w:noProof/>
          </w:rPr>
          <w:fldChar w:fldCharType="end"/>
        </w:r>
      </w:ins>
    </w:p>
    <w:p w:rsidR="006455B2" w:rsidRDefault="006455B2">
      <w:pPr>
        <w:pStyle w:val="TOC3"/>
        <w:tabs>
          <w:tab w:val="left" w:pos="960"/>
        </w:tabs>
        <w:rPr>
          <w:ins w:id="126" w:author="James Shaw" w:date="2020-07-21T08:39:00Z"/>
          <w:rFonts w:asciiTheme="minorHAnsi" w:eastAsiaTheme="minorEastAsia" w:hAnsiTheme="minorHAnsi" w:cstheme="minorBidi"/>
          <w:i w:val="0"/>
          <w:iCs w:val="0"/>
          <w:noProof/>
          <w:sz w:val="22"/>
          <w:szCs w:val="22"/>
          <w:lang w:eastAsia="en-GB"/>
        </w:rPr>
      </w:pPr>
      <w:ins w:id="127" w:author="James Shaw" w:date="2020-07-21T08:39:00Z">
        <w:r w:rsidRPr="00C60242">
          <w:rPr>
            <w:rFonts w:ascii="Times New Roman" w:hAnsi="Times New Roman" w:cs="Times New Roman"/>
            <w:i w:val="0"/>
            <w:iCs w:val="0"/>
            <w:noProof/>
          </w:rPr>
          <w:t>3.2.3</w:t>
        </w:r>
        <w:r>
          <w:rPr>
            <w:rFonts w:asciiTheme="minorHAnsi" w:eastAsiaTheme="minorEastAsia" w:hAnsiTheme="minorHAnsi" w:cstheme="minorBidi"/>
            <w:i w:val="0"/>
            <w:iCs w:val="0"/>
            <w:noProof/>
            <w:sz w:val="22"/>
            <w:szCs w:val="22"/>
            <w:lang w:eastAsia="en-GB"/>
          </w:rPr>
          <w:tab/>
        </w:r>
        <w:r>
          <w:rPr>
            <w:noProof/>
          </w:rPr>
          <w:t>Multiple unconnected channels (.</w:t>
        </w:r>
        <w:r w:rsidRPr="00C60242">
          <w:rPr>
            <w:rFonts w:ascii="Courier New" w:hAnsi="Courier New"/>
            <w:noProof/>
          </w:rPr>
          <w:t>rivers</w:t>
        </w:r>
        <w:r>
          <w:rPr>
            <w:noProof/>
          </w:rPr>
          <w:t>)</w:t>
        </w:r>
        <w:r>
          <w:rPr>
            <w:noProof/>
          </w:rPr>
          <w:tab/>
        </w:r>
        <w:r>
          <w:rPr>
            <w:noProof/>
          </w:rPr>
          <w:fldChar w:fldCharType="begin"/>
        </w:r>
        <w:r>
          <w:rPr>
            <w:noProof/>
          </w:rPr>
          <w:instrText xml:space="preserve"> PAGEREF _Toc46213230 \h </w:instrText>
        </w:r>
      </w:ins>
      <w:r>
        <w:rPr>
          <w:noProof/>
        </w:rPr>
      </w:r>
      <w:r>
        <w:rPr>
          <w:noProof/>
        </w:rPr>
        <w:fldChar w:fldCharType="separate"/>
      </w:r>
      <w:ins w:id="128" w:author="James Shaw" w:date="2020-07-21T08:39:00Z">
        <w:r>
          <w:rPr>
            <w:noProof/>
          </w:rPr>
          <w:t>27</w:t>
        </w:r>
        <w:r>
          <w:rPr>
            <w:noProof/>
          </w:rPr>
          <w:fldChar w:fldCharType="end"/>
        </w:r>
      </w:ins>
    </w:p>
    <w:p w:rsidR="006455B2" w:rsidRDefault="006455B2">
      <w:pPr>
        <w:pStyle w:val="TOC3"/>
        <w:tabs>
          <w:tab w:val="left" w:pos="960"/>
        </w:tabs>
        <w:rPr>
          <w:ins w:id="129" w:author="James Shaw" w:date="2020-07-21T08:39:00Z"/>
          <w:rFonts w:asciiTheme="minorHAnsi" w:eastAsiaTheme="minorEastAsia" w:hAnsiTheme="minorHAnsi" w:cstheme="minorBidi"/>
          <w:i w:val="0"/>
          <w:iCs w:val="0"/>
          <w:noProof/>
          <w:sz w:val="22"/>
          <w:szCs w:val="22"/>
          <w:lang w:eastAsia="en-GB"/>
        </w:rPr>
      </w:pPr>
      <w:ins w:id="130" w:author="James Shaw" w:date="2020-07-21T08:39:00Z">
        <w:r w:rsidRPr="00C60242">
          <w:rPr>
            <w:rFonts w:ascii="Times New Roman" w:hAnsi="Times New Roman" w:cs="Times New Roman"/>
            <w:i w:val="0"/>
            <w:iCs w:val="0"/>
            <w:noProof/>
          </w:rPr>
          <w:t>3.2.4</w:t>
        </w:r>
        <w:r>
          <w:rPr>
            <w:rFonts w:asciiTheme="minorHAnsi" w:eastAsiaTheme="minorEastAsia" w:hAnsiTheme="minorHAnsi" w:cstheme="minorBidi"/>
            <w:i w:val="0"/>
            <w:iCs w:val="0"/>
            <w:noProof/>
            <w:sz w:val="22"/>
            <w:szCs w:val="22"/>
            <w:lang w:eastAsia="en-GB"/>
          </w:rPr>
          <w:tab/>
        </w:r>
        <w:r>
          <w:rPr>
            <w:noProof/>
          </w:rPr>
          <w:t>Boundary condition type file (</w:t>
        </w:r>
        <w:r w:rsidRPr="00C60242">
          <w:rPr>
            <w:rFonts w:ascii="Courier" w:hAnsi="Courier"/>
            <w:noProof/>
          </w:rPr>
          <w:t>.bci</w:t>
        </w:r>
        <w:r>
          <w:rPr>
            <w:noProof/>
          </w:rPr>
          <w:t>)</w:t>
        </w:r>
        <w:r>
          <w:rPr>
            <w:noProof/>
          </w:rPr>
          <w:tab/>
        </w:r>
        <w:r>
          <w:rPr>
            <w:noProof/>
          </w:rPr>
          <w:fldChar w:fldCharType="begin"/>
        </w:r>
        <w:r>
          <w:rPr>
            <w:noProof/>
          </w:rPr>
          <w:instrText xml:space="preserve"> PAGEREF _Toc46213231 \h </w:instrText>
        </w:r>
      </w:ins>
      <w:r>
        <w:rPr>
          <w:noProof/>
        </w:rPr>
      </w:r>
      <w:r>
        <w:rPr>
          <w:noProof/>
        </w:rPr>
        <w:fldChar w:fldCharType="separate"/>
      </w:r>
      <w:ins w:id="131" w:author="James Shaw" w:date="2020-07-21T08:39:00Z">
        <w:r>
          <w:rPr>
            <w:noProof/>
          </w:rPr>
          <w:t>28</w:t>
        </w:r>
        <w:r>
          <w:rPr>
            <w:noProof/>
          </w:rPr>
          <w:fldChar w:fldCharType="end"/>
        </w:r>
      </w:ins>
    </w:p>
    <w:p w:rsidR="006455B2" w:rsidRDefault="006455B2">
      <w:pPr>
        <w:pStyle w:val="TOC3"/>
        <w:tabs>
          <w:tab w:val="left" w:pos="960"/>
        </w:tabs>
        <w:rPr>
          <w:ins w:id="132" w:author="James Shaw" w:date="2020-07-21T08:39:00Z"/>
          <w:rFonts w:asciiTheme="minorHAnsi" w:eastAsiaTheme="minorEastAsia" w:hAnsiTheme="minorHAnsi" w:cstheme="minorBidi"/>
          <w:i w:val="0"/>
          <w:iCs w:val="0"/>
          <w:noProof/>
          <w:sz w:val="22"/>
          <w:szCs w:val="22"/>
          <w:lang w:eastAsia="en-GB"/>
        </w:rPr>
      </w:pPr>
      <w:ins w:id="133" w:author="James Shaw" w:date="2020-07-21T08:39:00Z">
        <w:r w:rsidRPr="00C60242">
          <w:rPr>
            <w:rFonts w:ascii="Times New Roman" w:hAnsi="Times New Roman" w:cs="Times New Roman"/>
            <w:i w:val="0"/>
            <w:iCs w:val="0"/>
            <w:noProof/>
          </w:rPr>
          <w:t>3.2.5</w:t>
        </w:r>
        <w:r>
          <w:rPr>
            <w:rFonts w:asciiTheme="minorHAnsi" w:eastAsiaTheme="minorEastAsia" w:hAnsiTheme="minorHAnsi" w:cstheme="minorBidi"/>
            <w:i w:val="0"/>
            <w:iCs w:val="0"/>
            <w:noProof/>
            <w:sz w:val="22"/>
            <w:szCs w:val="22"/>
            <w:lang w:eastAsia="en-GB"/>
          </w:rPr>
          <w:tab/>
        </w:r>
        <w:r>
          <w:rPr>
            <w:noProof/>
          </w:rPr>
          <w:t>Time varying boundary conditions file (.</w:t>
        </w:r>
        <w:r w:rsidRPr="00C60242">
          <w:rPr>
            <w:rFonts w:ascii="Courier New" w:hAnsi="Courier New"/>
            <w:noProof/>
          </w:rPr>
          <w:t>bdy</w:t>
        </w:r>
        <w:r>
          <w:rPr>
            <w:noProof/>
          </w:rPr>
          <w:t>)</w:t>
        </w:r>
        <w:r>
          <w:rPr>
            <w:noProof/>
          </w:rPr>
          <w:tab/>
        </w:r>
        <w:r>
          <w:rPr>
            <w:noProof/>
          </w:rPr>
          <w:fldChar w:fldCharType="begin"/>
        </w:r>
        <w:r>
          <w:rPr>
            <w:noProof/>
          </w:rPr>
          <w:instrText xml:space="preserve"> PAGEREF _Toc46213232 \h </w:instrText>
        </w:r>
      </w:ins>
      <w:r>
        <w:rPr>
          <w:noProof/>
        </w:rPr>
      </w:r>
      <w:r>
        <w:rPr>
          <w:noProof/>
        </w:rPr>
        <w:fldChar w:fldCharType="separate"/>
      </w:r>
      <w:ins w:id="134" w:author="James Shaw" w:date="2020-07-21T08:39:00Z">
        <w:r>
          <w:rPr>
            <w:noProof/>
          </w:rPr>
          <w:t>29</w:t>
        </w:r>
        <w:r>
          <w:rPr>
            <w:noProof/>
          </w:rPr>
          <w:fldChar w:fldCharType="end"/>
        </w:r>
      </w:ins>
    </w:p>
    <w:p w:rsidR="006455B2" w:rsidRDefault="006455B2">
      <w:pPr>
        <w:pStyle w:val="TOC3"/>
        <w:tabs>
          <w:tab w:val="left" w:pos="960"/>
        </w:tabs>
        <w:rPr>
          <w:ins w:id="135" w:author="James Shaw" w:date="2020-07-21T08:39:00Z"/>
          <w:rFonts w:asciiTheme="minorHAnsi" w:eastAsiaTheme="minorEastAsia" w:hAnsiTheme="minorHAnsi" w:cstheme="minorBidi"/>
          <w:i w:val="0"/>
          <w:iCs w:val="0"/>
          <w:noProof/>
          <w:sz w:val="22"/>
          <w:szCs w:val="22"/>
          <w:lang w:eastAsia="en-GB"/>
        </w:rPr>
      </w:pPr>
      <w:ins w:id="136" w:author="James Shaw" w:date="2020-07-21T08:39:00Z">
        <w:r w:rsidRPr="00C60242">
          <w:rPr>
            <w:rFonts w:ascii="Times New Roman" w:hAnsi="Times New Roman" w:cs="Times New Roman"/>
            <w:i w:val="0"/>
            <w:iCs w:val="0"/>
            <w:noProof/>
          </w:rPr>
          <w:t>3.2.6</w:t>
        </w:r>
        <w:r>
          <w:rPr>
            <w:rFonts w:asciiTheme="minorHAnsi" w:eastAsiaTheme="minorEastAsia" w:hAnsiTheme="minorHAnsi" w:cstheme="minorBidi"/>
            <w:i w:val="0"/>
            <w:iCs w:val="0"/>
            <w:noProof/>
            <w:sz w:val="22"/>
            <w:szCs w:val="22"/>
            <w:lang w:eastAsia="en-GB"/>
          </w:rPr>
          <w:tab/>
        </w:r>
        <w:r>
          <w:rPr>
            <w:noProof/>
          </w:rPr>
          <w:t>Digital Elevation Model file (.</w:t>
        </w:r>
        <w:r w:rsidRPr="00C60242">
          <w:rPr>
            <w:rFonts w:ascii="Courier New" w:hAnsi="Courier New"/>
            <w:noProof/>
          </w:rPr>
          <w:t>dem.ascii</w:t>
        </w:r>
        <w:r>
          <w:rPr>
            <w:noProof/>
          </w:rPr>
          <w:t>)</w:t>
        </w:r>
        <w:r>
          <w:rPr>
            <w:noProof/>
          </w:rPr>
          <w:tab/>
        </w:r>
        <w:r>
          <w:rPr>
            <w:noProof/>
          </w:rPr>
          <w:fldChar w:fldCharType="begin"/>
        </w:r>
        <w:r>
          <w:rPr>
            <w:noProof/>
          </w:rPr>
          <w:instrText xml:space="preserve"> PAGEREF _Toc46213233 \h </w:instrText>
        </w:r>
      </w:ins>
      <w:r>
        <w:rPr>
          <w:noProof/>
        </w:rPr>
      </w:r>
      <w:r>
        <w:rPr>
          <w:noProof/>
        </w:rPr>
        <w:fldChar w:fldCharType="separate"/>
      </w:r>
      <w:ins w:id="137" w:author="James Shaw" w:date="2020-07-21T08:39:00Z">
        <w:r>
          <w:rPr>
            <w:noProof/>
          </w:rPr>
          <w:t>29</w:t>
        </w:r>
        <w:r>
          <w:rPr>
            <w:noProof/>
          </w:rPr>
          <w:fldChar w:fldCharType="end"/>
        </w:r>
      </w:ins>
    </w:p>
    <w:p w:rsidR="006455B2" w:rsidRDefault="006455B2">
      <w:pPr>
        <w:pStyle w:val="TOC3"/>
        <w:tabs>
          <w:tab w:val="left" w:pos="960"/>
        </w:tabs>
        <w:rPr>
          <w:ins w:id="138" w:author="James Shaw" w:date="2020-07-21T08:39:00Z"/>
          <w:rFonts w:asciiTheme="minorHAnsi" w:eastAsiaTheme="minorEastAsia" w:hAnsiTheme="minorHAnsi" w:cstheme="minorBidi"/>
          <w:i w:val="0"/>
          <w:iCs w:val="0"/>
          <w:noProof/>
          <w:sz w:val="22"/>
          <w:szCs w:val="22"/>
          <w:lang w:eastAsia="en-GB"/>
        </w:rPr>
      </w:pPr>
      <w:ins w:id="139" w:author="James Shaw" w:date="2020-07-21T08:39:00Z">
        <w:r w:rsidRPr="00C60242">
          <w:rPr>
            <w:rFonts w:ascii="Times New Roman" w:hAnsi="Times New Roman" w:cs="Times New Roman"/>
            <w:i w:val="0"/>
            <w:iCs w:val="0"/>
            <w:noProof/>
            <w:snapToGrid w:val="0"/>
          </w:rPr>
          <w:t>3.2.7</w:t>
        </w:r>
        <w:r>
          <w:rPr>
            <w:rFonts w:asciiTheme="minorHAnsi" w:eastAsiaTheme="minorEastAsia" w:hAnsiTheme="minorHAnsi" w:cstheme="minorBidi"/>
            <w:i w:val="0"/>
            <w:iCs w:val="0"/>
            <w:noProof/>
            <w:sz w:val="22"/>
            <w:szCs w:val="22"/>
            <w:lang w:eastAsia="en-GB"/>
          </w:rPr>
          <w:tab/>
        </w:r>
        <w:r w:rsidRPr="00C60242">
          <w:rPr>
            <w:noProof/>
            <w:snapToGrid w:val="0"/>
          </w:rPr>
          <w:t>Porosity file</w:t>
        </w:r>
        <w:r>
          <w:rPr>
            <w:noProof/>
          </w:rPr>
          <w:tab/>
        </w:r>
        <w:r>
          <w:rPr>
            <w:noProof/>
          </w:rPr>
          <w:fldChar w:fldCharType="begin"/>
        </w:r>
        <w:r>
          <w:rPr>
            <w:noProof/>
          </w:rPr>
          <w:instrText xml:space="preserve"> PAGEREF _Toc46213234 \h </w:instrText>
        </w:r>
      </w:ins>
      <w:r>
        <w:rPr>
          <w:noProof/>
        </w:rPr>
      </w:r>
      <w:r>
        <w:rPr>
          <w:noProof/>
        </w:rPr>
        <w:fldChar w:fldCharType="separate"/>
      </w:r>
      <w:ins w:id="140" w:author="James Shaw" w:date="2020-07-21T08:39:00Z">
        <w:r>
          <w:rPr>
            <w:noProof/>
          </w:rPr>
          <w:t>30</w:t>
        </w:r>
        <w:r>
          <w:rPr>
            <w:noProof/>
          </w:rPr>
          <w:fldChar w:fldCharType="end"/>
        </w:r>
      </w:ins>
    </w:p>
    <w:p w:rsidR="006455B2" w:rsidRDefault="006455B2">
      <w:pPr>
        <w:pStyle w:val="TOC3"/>
        <w:tabs>
          <w:tab w:val="left" w:pos="960"/>
        </w:tabs>
        <w:rPr>
          <w:ins w:id="141" w:author="James Shaw" w:date="2020-07-21T08:39:00Z"/>
          <w:rFonts w:asciiTheme="minorHAnsi" w:eastAsiaTheme="minorEastAsia" w:hAnsiTheme="minorHAnsi" w:cstheme="minorBidi"/>
          <w:i w:val="0"/>
          <w:iCs w:val="0"/>
          <w:noProof/>
          <w:sz w:val="22"/>
          <w:szCs w:val="22"/>
          <w:lang w:eastAsia="en-GB"/>
        </w:rPr>
      </w:pPr>
      <w:ins w:id="142" w:author="James Shaw" w:date="2020-07-21T08:39:00Z">
        <w:r w:rsidRPr="00C60242">
          <w:rPr>
            <w:rFonts w:ascii="Times New Roman" w:hAnsi="Times New Roman" w:cs="Times New Roman"/>
            <w:i w:val="0"/>
            <w:iCs w:val="0"/>
            <w:noProof/>
          </w:rPr>
          <w:t>3.2.8</w:t>
        </w:r>
        <w:r>
          <w:rPr>
            <w:rFonts w:asciiTheme="minorHAnsi" w:eastAsiaTheme="minorEastAsia" w:hAnsiTheme="minorHAnsi" w:cstheme="minorBidi"/>
            <w:i w:val="0"/>
            <w:iCs w:val="0"/>
            <w:noProof/>
            <w:sz w:val="22"/>
            <w:szCs w:val="22"/>
            <w:lang w:eastAsia="en-GB"/>
          </w:rPr>
          <w:tab/>
        </w:r>
        <w:r>
          <w:rPr>
            <w:noProof/>
          </w:rPr>
          <w:t>Floodplain friction coefficient file (.</w:t>
        </w:r>
        <w:r w:rsidRPr="00C60242">
          <w:rPr>
            <w:rFonts w:ascii="Courier New" w:hAnsi="Courier New"/>
            <w:noProof/>
          </w:rPr>
          <w:t>n.ascii</w:t>
        </w:r>
        <w:r>
          <w:rPr>
            <w:noProof/>
          </w:rPr>
          <w:t>)</w:t>
        </w:r>
        <w:r>
          <w:rPr>
            <w:noProof/>
          </w:rPr>
          <w:tab/>
        </w:r>
        <w:r>
          <w:rPr>
            <w:noProof/>
          </w:rPr>
          <w:fldChar w:fldCharType="begin"/>
        </w:r>
        <w:r>
          <w:rPr>
            <w:noProof/>
          </w:rPr>
          <w:instrText xml:space="preserve"> PAGEREF _Toc46213235 \h </w:instrText>
        </w:r>
      </w:ins>
      <w:r>
        <w:rPr>
          <w:noProof/>
        </w:rPr>
      </w:r>
      <w:r>
        <w:rPr>
          <w:noProof/>
        </w:rPr>
        <w:fldChar w:fldCharType="separate"/>
      </w:r>
      <w:ins w:id="143" w:author="James Shaw" w:date="2020-07-21T08:39:00Z">
        <w:r>
          <w:rPr>
            <w:noProof/>
          </w:rPr>
          <w:t>30</w:t>
        </w:r>
        <w:r>
          <w:rPr>
            <w:noProof/>
          </w:rPr>
          <w:fldChar w:fldCharType="end"/>
        </w:r>
      </w:ins>
    </w:p>
    <w:p w:rsidR="006455B2" w:rsidRDefault="006455B2">
      <w:pPr>
        <w:pStyle w:val="TOC3"/>
        <w:tabs>
          <w:tab w:val="left" w:pos="960"/>
        </w:tabs>
        <w:rPr>
          <w:ins w:id="144" w:author="James Shaw" w:date="2020-07-21T08:39:00Z"/>
          <w:rFonts w:asciiTheme="minorHAnsi" w:eastAsiaTheme="minorEastAsia" w:hAnsiTheme="minorHAnsi" w:cstheme="minorBidi"/>
          <w:i w:val="0"/>
          <w:iCs w:val="0"/>
          <w:noProof/>
          <w:sz w:val="22"/>
          <w:szCs w:val="22"/>
          <w:lang w:eastAsia="en-GB"/>
        </w:rPr>
      </w:pPr>
      <w:ins w:id="145" w:author="James Shaw" w:date="2020-07-21T08:39:00Z">
        <w:r w:rsidRPr="00C60242">
          <w:rPr>
            <w:rFonts w:ascii="Times New Roman" w:hAnsi="Times New Roman" w:cs="Times New Roman"/>
            <w:i w:val="0"/>
            <w:iCs w:val="0"/>
            <w:noProof/>
          </w:rPr>
          <w:t>3.2.9</w:t>
        </w:r>
        <w:r>
          <w:rPr>
            <w:rFonts w:asciiTheme="minorHAnsi" w:eastAsiaTheme="minorEastAsia" w:hAnsiTheme="minorHAnsi" w:cstheme="minorBidi"/>
            <w:i w:val="0"/>
            <w:iCs w:val="0"/>
            <w:noProof/>
            <w:sz w:val="22"/>
            <w:szCs w:val="22"/>
            <w:lang w:eastAsia="en-GB"/>
          </w:rPr>
          <w:tab/>
        </w:r>
        <w:r>
          <w:rPr>
            <w:noProof/>
          </w:rPr>
          <w:t>Sub-grid model river width file (</w:t>
        </w:r>
        <w:r w:rsidRPr="00C60242">
          <w:rPr>
            <w:rFonts w:ascii="Courier New" w:hAnsi="Courier New" w:cs="Courier New"/>
            <w:noProof/>
          </w:rPr>
          <w:t>.width.asc</w:t>
        </w:r>
        <w:r>
          <w:rPr>
            <w:noProof/>
          </w:rPr>
          <w:t>)</w:t>
        </w:r>
        <w:r>
          <w:rPr>
            <w:noProof/>
          </w:rPr>
          <w:tab/>
        </w:r>
        <w:r>
          <w:rPr>
            <w:noProof/>
          </w:rPr>
          <w:fldChar w:fldCharType="begin"/>
        </w:r>
        <w:r>
          <w:rPr>
            <w:noProof/>
          </w:rPr>
          <w:instrText xml:space="preserve"> PAGEREF _Toc46213236 \h </w:instrText>
        </w:r>
      </w:ins>
      <w:r>
        <w:rPr>
          <w:noProof/>
        </w:rPr>
      </w:r>
      <w:r>
        <w:rPr>
          <w:noProof/>
        </w:rPr>
        <w:fldChar w:fldCharType="separate"/>
      </w:r>
      <w:ins w:id="146" w:author="James Shaw" w:date="2020-07-21T08:39:00Z">
        <w:r>
          <w:rPr>
            <w:noProof/>
          </w:rPr>
          <w:t>30</w:t>
        </w:r>
        <w:r>
          <w:rPr>
            <w:noProof/>
          </w:rPr>
          <w:fldChar w:fldCharType="end"/>
        </w:r>
      </w:ins>
    </w:p>
    <w:p w:rsidR="006455B2" w:rsidRDefault="006455B2">
      <w:pPr>
        <w:pStyle w:val="TOC3"/>
        <w:tabs>
          <w:tab w:val="left" w:pos="1200"/>
        </w:tabs>
        <w:rPr>
          <w:ins w:id="147" w:author="James Shaw" w:date="2020-07-21T08:39:00Z"/>
          <w:rFonts w:asciiTheme="minorHAnsi" w:eastAsiaTheme="minorEastAsia" w:hAnsiTheme="minorHAnsi" w:cstheme="minorBidi"/>
          <w:i w:val="0"/>
          <w:iCs w:val="0"/>
          <w:noProof/>
          <w:sz w:val="22"/>
          <w:szCs w:val="22"/>
          <w:lang w:eastAsia="en-GB"/>
        </w:rPr>
      </w:pPr>
      <w:ins w:id="148" w:author="James Shaw" w:date="2020-07-21T08:39:00Z">
        <w:r w:rsidRPr="00C60242">
          <w:rPr>
            <w:rFonts w:ascii="Times New Roman" w:hAnsi="Times New Roman" w:cs="Times New Roman"/>
            <w:i w:val="0"/>
            <w:iCs w:val="0"/>
            <w:noProof/>
          </w:rPr>
          <w:t>3.2.10</w:t>
        </w:r>
        <w:r>
          <w:rPr>
            <w:rFonts w:asciiTheme="minorHAnsi" w:eastAsiaTheme="minorEastAsia" w:hAnsiTheme="minorHAnsi" w:cstheme="minorBidi"/>
            <w:i w:val="0"/>
            <w:iCs w:val="0"/>
            <w:noProof/>
            <w:sz w:val="22"/>
            <w:szCs w:val="22"/>
            <w:lang w:eastAsia="en-GB"/>
          </w:rPr>
          <w:tab/>
        </w:r>
        <w:r>
          <w:rPr>
            <w:noProof/>
          </w:rPr>
          <w:t>Sub-grid model bed elevations file (</w:t>
        </w:r>
        <w:r w:rsidRPr="00C60242">
          <w:rPr>
            <w:rFonts w:ascii="Courier New" w:hAnsi="Courier New" w:cs="Courier New"/>
            <w:noProof/>
          </w:rPr>
          <w:t>.bed.asc</w:t>
        </w:r>
        <w:r>
          <w:rPr>
            <w:noProof/>
          </w:rPr>
          <w:t>) (optional)</w:t>
        </w:r>
        <w:r>
          <w:rPr>
            <w:noProof/>
          </w:rPr>
          <w:tab/>
        </w:r>
        <w:r>
          <w:rPr>
            <w:noProof/>
          </w:rPr>
          <w:fldChar w:fldCharType="begin"/>
        </w:r>
        <w:r>
          <w:rPr>
            <w:noProof/>
          </w:rPr>
          <w:instrText xml:space="preserve"> PAGEREF _Toc46213237 \h </w:instrText>
        </w:r>
      </w:ins>
      <w:r>
        <w:rPr>
          <w:noProof/>
        </w:rPr>
      </w:r>
      <w:r>
        <w:rPr>
          <w:noProof/>
        </w:rPr>
        <w:fldChar w:fldCharType="separate"/>
      </w:r>
      <w:ins w:id="149" w:author="James Shaw" w:date="2020-07-21T08:39:00Z">
        <w:r>
          <w:rPr>
            <w:noProof/>
          </w:rPr>
          <w:t>30</w:t>
        </w:r>
        <w:r>
          <w:rPr>
            <w:noProof/>
          </w:rPr>
          <w:fldChar w:fldCharType="end"/>
        </w:r>
      </w:ins>
    </w:p>
    <w:p w:rsidR="006455B2" w:rsidRDefault="006455B2">
      <w:pPr>
        <w:pStyle w:val="TOC3"/>
        <w:tabs>
          <w:tab w:val="left" w:pos="1200"/>
        </w:tabs>
        <w:rPr>
          <w:ins w:id="150" w:author="James Shaw" w:date="2020-07-21T08:39:00Z"/>
          <w:rFonts w:asciiTheme="minorHAnsi" w:eastAsiaTheme="minorEastAsia" w:hAnsiTheme="minorHAnsi" w:cstheme="minorBidi"/>
          <w:i w:val="0"/>
          <w:iCs w:val="0"/>
          <w:noProof/>
          <w:sz w:val="22"/>
          <w:szCs w:val="22"/>
          <w:lang w:eastAsia="en-GB"/>
        </w:rPr>
      </w:pPr>
      <w:ins w:id="151" w:author="James Shaw" w:date="2020-07-21T08:39:00Z">
        <w:r w:rsidRPr="00C60242">
          <w:rPr>
            <w:rFonts w:ascii="Times New Roman" w:hAnsi="Times New Roman" w:cs="Times New Roman"/>
            <w:i w:val="0"/>
            <w:iCs w:val="0"/>
            <w:noProof/>
          </w:rPr>
          <w:t>3.2.11</w:t>
        </w:r>
        <w:r>
          <w:rPr>
            <w:rFonts w:asciiTheme="minorHAnsi" w:eastAsiaTheme="minorEastAsia" w:hAnsiTheme="minorHAnsi" w:cstheme="minorBidi"/>
            <w:i w:val="0"/>
            <w:iCs w:val="0"/>
            <w:noProof/>
            <w:sz w:val="22"/>
            <w:szCs w:val="22"/>
            <w:lang w:eastAsia="en-GB"/>
          </w:rPr>
          <w:tab/>
        </w:r>
        <w:r>
          <w:rPr>
            <w:noProof/>
          </w:rPr>
          <w:t>Sub-grid model bank elevation file (</w:t>
        </w:r>
        <w:r w:rsidRPr="00C60242">
          <w:rPr>
            <w:rFonts w:ascii="Courier New" w:hAnsi="Courier New" w:cs="Courier New"/>
            <w:noProof/>
          </w:rPr>
          <w:t>.bank.asc</w:t>
        </w:r>
        <w:r>
          <w:rPr>
            <w:noProof/>
          </w:rPr>
          <w:t>)</w:t>
        </w:r>
        <w:r>
          <w:rPr>
            <w:noProof/>
          </w:rPr>
          <w:tab/>
        </w:r>
        <w:r>
          <w:rPr>
            <w:noProof/>
          </w:rPr>
          <w:fldChar w:fldCharType="begin"/>
        </w:r>
        <w:r>
          <w:rPr>
            <w:noProof/>
          </w:rPr>
          <w:instrText xml:space="preserve"> PAGEREF _Toc46213238 \h </w:instrText>
        </w:r>
      </w:ins>
      <w:r>
        <w:rPr>
          <w:noProof/>
        </w:rPr>
      </w:r>
      <w:r>
        <w:rPr>
          <w:noProof/>
        </w:rPr>
        <w:fldChar w:fldCharType="separate"/>
      </w:r>
      <w:ins w:id="152" w:author="James Shaw" w:date="2020-07-21T08:39:00Z">
        <w:r>
          <w:rPr>
            <w:noProof/>
          </w:rPr>
          <w:t>30</w:t>
        </w:r>
        <w:r>
          <w:rPr>
            <w:noProof/>
          </w:rPr>
          <w:fldChar w:fldCharType="end"/>
        </w:r>
      </w:ins>
    </w:p>
    <w:p w:rsidR="006455B2" w:rsidRDefault="006455B2">
      <w:pPr>
        <w:pStyle w:val="TOC3"/>
        <w:tabs>
          <w:tab w:val="left" w:pos="1200"/>
        </w:tabs>
        <w:rPr>
          <w:ins w:id="153" w:author="James Shaw" w:date="2020-07-21T08:39:00Z"/>
          <w:rFonts w:asciiTheme="minorHAnsi" w:eastAsiaTheme="minorEastAsia" w:hAnsiTheme="minorHAnsi" w:cstheme="minorBidi"/>
          <w:i w:val="0"/>
          <w:iCs w:val="0"/>
          <w:noProof/>
          <w:sz w:val="22"/>
          <w:szCs w:val="22"/>
          <w:lang w:eastAsia="en-GB"/>
        </w:rPr>
      </w:pPr>
      <w:ins w:id="154" w:author="James Shaw" w:date="2020-07-21T08:39:00Z">
        <w:r w:rsidRPr="00C60242">
          <w:rPr>
            <w:rFonts w:ascii="Times New Roman" w:hAnsi="Times New Roman" w:cs="Times New Roman"/>
            <w:i w:val="0"/>
            <w:iCs w:val="0"/>
            <w:noProof/>
          </w:rPr>
          <w:t>3.2.12</w:t>
        </w:r>
        <w:r>
          <w:rPr>
            <w:rFonts w:asciiTheme="minorHAnsi" w:eastAsiaTheme="minorEastAsia" w:hAnsiTheme="minorHAnsi" w:cstheme="minorBidi"/>
            <w:i w:val="0"/>
            <w:iCs w:val="0"/>
            <w:noProof/>
            <w:sz w:val="22"/>
            <w:szCs w:val="22"/>
            <w:lang w:eastAsia="en-GB"/>
          </w:rPr>
          <w:tab/>
        </w:r>
        <w:r>
          <w:rPr>
            <w:noProof/>
          </w:rPr>
          <w:t>Sub-grid model channel region file (</w:t>
        </w:r>
        <w:r w:rsidRPr="00C60242">
          <w:rPr>
            <w:rFonts w:ascii="Courier New" w:hAnsi="Courier New" w:cs="Courier New"/>
            <w:noProof/>
          </w:rPr>
          <w:t>.region.asc</w:t>
        </w:r>
        <w:r>
          <w:rPr>
            <w:noProof/>
          </w:rPr>
          <w:t>) (optional)</w:t>
        </w:r>
        <w:r>
          <w:rPr>
            <w:noProof/>
          </w:rPr>
          <w:tab/>
        </w:r>
        <w:r>
          <w:rPr>
            <w:noProof/>
          </w:rPr>
          <w:fldChar w:fldCharType="begin"/>
        </w:r>
        <w:r>
          <w:rPr>
            <w:noProof/>
          </w:rPr>
          <w:instrText xml:space="preserve"> PAGEREF _Toc46213239 \h </w:instrText>
        </w:r>
      </w:ins>
      <w:r>
        <w:rPr>
          <w:noProof/>
        </w:rPr>
      </w:r>
      <w:r>
        <w:rPr>
          <w:noProof/>
        </w:rPr>
        <w:fldChar w:fldCharType="separate"/>
      </w:r>
      <w:ins w:id="155" w:author="James Shaw" w:date="2020-07-21T08:39:00Z">
        <w:r>
          <w:rPr>
            <w:noProof/>
          </w:rPr>
          <w:t>31</w:t>
        </w:r>
        <w:r>
          <w:rPr>
            <w:noProof/>
          </w:rPr>
          <w:fldChar w:fldCharType="end"/>
        </w:r>
      </w:ins>
    </w:p>
    <w:p w:rsidR="006455B2" w:rsidRDefault="006455B2">
      <w:pPr>
        <w:pStyle w:val="TOC3"/>
        <w:tabs>
          <w:tab w:val="left" w:pos="1200"/>
        </w:tabs>
        <w:rPr>
          <w:ins w:id="156" w:author="James Shaw" w:date="2020-07-21T08:39:00Z"/>
          <w:rFonts w:asciiTheme="minorHAnsi" w:eastAsiaTheme="minorEastAsia" w:hAnsiTheme="minorHAnsi" w:cstheme="minorBidi"/>
          <w:i w:val="0"/>
          <w:iCs w:val="0"/>
          <w:noProof/>
          <w:sz w:val="22"/>
          <w:szCs w:val="22"/>
          <w:lang w:eastAsia="en-GB"/>
        </w:rPr>
      </w:pPr>
      <w:ins w:id="157" w:author="James Shaw" w:date="2020-07-21T08:39:00Z">
        <w:r w:rsidRPr="00C60242">
          <w:rPr>
            <w:rFonts w:ascii="Times New Roman" w:hAnsi="Times New Roman" w:cs="Times New Roman"/>
            <w:i w:val="0"/>
            <w:iCs w:val="0"/>
            <w:noProof/>
          </w:rPr>
          <w:t>3.2.13</w:t>
        </w:r>
        <w:r>
          <w:rPr>
            <w:rFonts w:asciiTheme="minorHAnsi" w:eastAsiaTheme="minorEastAsia" w:hAnsiTheme="minorHAnsi" w:cstheme="minorBidi"/>
            <w:i w:val="0"/>
            <w:iCs w:val="0"/>
            <w:noProof/>
            <w:sz w:val="22"/>
            <w:szCs w:val="22"/>
            <w:lang w:eastAsia="en-GB"/>
          </w:rPr>
          <w:tab/>
        </w:r>
        <w:r>
          <w:rPr>
            <w:noProof/>
          </w:rPr>
          <w:t>Sub-grid model channel parameter file (</w:t>
        </w:r>
        <w:r w:rsidRPr="00C60242">
          <w:rPr>
            <w:rFonts w:ascii="Courier New" w:hAnsi="Courier New" w:cs="Courier New"/>
            <w:noProof/>
          </w:rPr>
          <w:t>.pram</w:t>
        </w:r>
        <w:r>
          <w:rPr>
            <w:noProof/>
          </w:rPr>
          <w:t>) (optional)</w:t>
        </w:r>
        <w:r>
          <w:rPr>
            <w:noProof/>
          </w:rPr>
          <w:tab/>
        </w:r>
        <w:r>
          <w:rPr>
            <w:noProof/>
          </w:rPr>
          <w:fldChar w:fldCharType="begin"/>
        </w:r>
        <w:r>
          <w:rPr>
            <w:noProof/>
          </w:rPr>
          <w:instrText xml:space="preserve"> PAGEREF _Toc46213240 \h </w:instrText>
        </w:r>
      </w:ins>
      <w:r>
        <w:rPr>
          <w:noProof/>
        </w:rPr>
      </w:r>
      <w:r>
        <w:rPr>
          <w:noProof/>
        </w:rPr>
        <w:fldChar w:fldCharType="separate"/>
      </w:r>
      <w:ins w:id="158" w:author="James Shaw" w:date="2020-07-21T08:39:00Z">
        <w:r>
          <w:rPr>
            <w:noProof/>
          </w:rPr>
          <w:t>31</w:t>
        </w:r>
        <w:r>
          <w:rPr>
            <w:noProof/>
          </w:rPr>
          <w:fldChar w:fldCharType="end"/>
        </w:r>
      </w:ins>
    </w:p>
    <w:p w:rsidR="006455B2" w:rsidRDefault="006455B2">
      <w:pPr>
        <w:pStyle w:val="TOC3"/>
        <w:tabs>
          <w:tab w:val="left" w:pos="1200"/>
        </w:tabs>
        <w:rPr>
          <w:ins w:id="159" w:author="James Shaw" w:date="2020-07-21T08:39:00Z"/>
          <w:rFonts w:asciiTheme="minorHAnsi" w:eastAsiaTheme="minorEastAsia" w:hAnsiTheme="minorHAnsi" w:cstheme="minorBidi"/>
          <w:i w:val="0"/>
          <w:iCs w:val="0"/>
          <w:noProof/>
          <w:sz w:val="22"/>
          <w:szCs w:val="22"/>
          <w:lang w:eastAsia="en-GB"/>
        </w:rPr>
      </w:pPr>
      <w:ins w:id="160" w:author="James Shaw" w:date="2020-07-21T08:39:00Z">
        <w:r w:rsidRPr="00C60242">
          <w:rPr>
            <w:rFonts w:ascii="Times New Roman" w:hAnsi="Times New Roman" w:cs="Times New Roman"/>
            <w:i w:val="0"/>
            <w:iCs w:val="0"/>
            <w:noProof/>
          </w:rPr>
          <w:t>3.2.14</w:t>
        </w:r>
        <w:r>
          <w:rPr>
            <w:rFonts w:asciiTheme="minorHAnsi" w:eastAsiaTheme="minorEastAsia" w:hAnsiTheme="minorHAnsi" w:cstheme="minorBidi"/>
            <w:i w:val="0"/>
            <w:iCs w:val="0"/>
            <w:noProof/>
            <w:sz w:val="22"/>
            <w:szCs w:val="22"/>
            <w:lang w:eastAsia="en-GB"/>
          </w:rPr>
          <w:tab/>
        </w:r>
        <w:r>
          <w:rPr>
            <w:noProof/>
          </w:rPr>
          <w:t>Weir &amp; bridge cell linkage specification file (.</w:t>
        </w:r>
        <w:r w:rsidRPr="00C60242">
          <w:rPr>
            <w:rFonts w:ascii="Courier New" w:hAnsi="Courier New"/>
            <w:noProof/>
          </w:rPr>
          <w:t>weir</w:t>
        </w:r>
        <w:r>
          <w:rPr>
            <w:noProof/>
          </w:rPr>
          <w:t>)</w:t>
        </w:r>
        <w:r>
          <w:rPr>
            <w:noProof/>
          </w:rPr>
          <w:tab/>
        </w:r>
        <w:r>
          <w:rPr>
            <w:noProof/>
          </w:rPr>
          <w:fldChar w:fldCharType="begin"/>
        </w:r>
        <w:r>
          <w:rPr>
            <w:noProof/>
          </w:rPr>
          <w:instrText xml:space="preserve"> PAGEREF _Toc46213241 \h </w:instrText>
        </w:r>
      </w:ins>
      <w:r>
        <w:rPr>
          <w:noProof/>
        </w:rPr>
      </w:r>
      <w:r>
        <w:rPr>
          <w:noProof/>
        </w:rPr>
        <w:fldChar w:fldCharType="separate"/>
      </w:r>
      <w:ins w:id="161" w:author="James Shaw" w:date="2020-07-21T08:39:00Z">
        <w:r>
          <w:rPr>
            <w:noProof/>
          </w:rPr>
          <w:t>31</w:t>
        </w:r>
        <w:r>
          <w:rPr>
            <w:noProof/>
          </w:rPr>
          <w:fldChar w:fldCharType="end"/>
        </w:r>
      </w:ins>
    </w:p>
    <w:p w:rsidR="006455B2" w:rsidRDefault="006455B2">
      <w:pPr>
        <w:pStyle w:val="TOC4"/>
        <w:tabs>
          <w:tab w:val="left" w:pos="1440"/>
        </w:tabs>
        <w:rPr>
          <w:ins w:id="162" w:author="James Shaw" w:date="2020-07-21T08:39:00Z"/>
          <w:rFonts w:asciiTheme="minorHAnsi" w:eastAsiaTheme="minorEastAsia" w:hAnsiTheme="minorHAnsi" w:cstheme="minorBidi"/>
          <w:sz w:val="22"/>
          <w:szCs w:val="22"/>
          <w:lang w:eastAsia="en-GB"/>
        </w:rPr>
      </w:pPr>
      <w:ins w:id="163" w:author="James Shaw" w:date="2020-07-21T08:39:00Z">
        <w:r>
          <w:lastRenderedPageBreak/>
          <w:t>3.2.14.1</w:t>
        </w:r>
        <w:r>
          <w:rPr>
            <w:rFonts w:asciiTheme="minorHAnsi" w:eastAsiaTheme="minorEastAsia" w:hAnsiTheme="minorHAnsi" w:cstheme="minorBidi"/>
            <w:sz w:val="22"/>
            <w:szCs w:val="22"/>
            <w:lang w:eastAsia="en-GB"/>
          </w:rPr>
          <w:tab/>
        </w:r>
        <w:r>
          <w:t>Weirs, embankments and structures</w:t>
        </w:r>
        <w:r>
          <w:tab/>
        </w:r>
        <w:r>
          <w:fldChar w:fldCharType="begin"/>
        </w:r>
        <w:r>
          <w:instrText xml:space="preserve"> PAGEREF _Toc46213242 \h </w:instrText>
        </w:r>
      </w:ins>
      <w:r>
        <w:fldChar w:fldCharType="separate"/>
      </w:r>
      <w:ins w:id="164" w:author="James Shaw" w:date="2020-07-21T08:39:00Z">
        <w:r>
          <w:t>32</w:t>
        </w:r>
        <w:r>
          <w:fldChar w:fldCharType="end"/>
        </w:r>
      </w:ins>
    </w:p>
    <w:p w:rsidR="006455B2" w:rsidRDefault="006455B2">
      <w:pPr>
        <w:pStyle w:val="TOC4"/>
        <w:tabs>
          <w:tab w:val="left" w:pos="1440"/>
        </w:tabs>
        <w:rPr>
          <w:ins w:id="165" w:author="James Shaw" w:date="2020-07-21T08:39:00Z"/>
          <w:rFonts w:asciiTheme="minorHAnsi" w:eastAsiaTheme="minorEastAsia" w:hAnsiTheme="minorHAnsi" w:cstheme="minorBidi"/>
          <w:sz w:val="22"/>
          <w:szCs w:val="22"/>
          <w:lang w:eastAsia="en-GB"/>
        </w:rPr>
      </w:pPr>
      <w:ins w:id="166" w:author="James Shaw" w:date="2020-07-21T08:39:00Z">
        <w:r>
          <w:t>3.2.14.2</w:t>
        </w:r>
        <w:r>
          <w:rPr>
            <w:rFonts w:asciiTheme="minorHAnsi" w:eastAsiaTheme="minorEastAsia" w:hAnsiTheme="minorHAnsi" w:cstheme="minorBidi"/>
            <w:sz w:val="22"/>
            <w:szCs w:val="22"/>
            <w:lang w:eastAsia="en-GB"/>
          </w:rPr>
          <w:tab/>
        </w:r>
        <w:r>
          <w:t>Bridges (currently subgrid channel version only)</w:t>
        </w:r>
        <w:r>
          <w:tab/>
        </w:r>
        <w:r>
          <w:fldChar w:fldCharType="begin"/>
        </w:r>
        <w:r>
          <w:instrText xml:space="preserve"> PAGEREF _Toc46213243 \h </w:instrText>
        </w:r>
      </w:ins>
      <w:r>
        <w:fldChar w:fldCharType="separate"/>
      </w:r>
      <w:ins w:id="167" w:author="James Shaw" w:date="2020-07-21T08:39:00Z">
        <w:r>
          <w:t>32</w:t>
        </w:r>
        <w:r>
          <w:fldChar w:fldCharType="end"/>
        </w:r>
      </w:ins>
    </w:p>
    <w:p w:rsidR="006455B2" w:rsidRDefault="006455B2">
      <w:pPr>
        <w:pStyle w:val="TOC3"/>
        <w:tabs>
          <w:tab w:val="left" w:pos="1200"/>
        </w:tabs>
        <w:rPr>
          <w:ins w:id="168" w:author="James Shaw" w:date="2020-07-21T08:39:00Z"/>
          <w:rFonts w:asciiTheme="minorHAnsi" w:eastAsiaTheme="minorEastAsia" w:hAnsiTheme="minorHAnsi" w:cstheme="minorBidi"/>
          <w:i w:val="0"/>
          <w:iCs w:val="0"/>
          <w:noProof/>
          <w:sz w:val="22"/>
          <w:szCs w:val="22"/>
          <w:lang w:eastAsia="en-GB"/>
        </w:rPr>
      </w:pPr>
      <w:ins w:id="169" w:author="James Shaw" w:date="2020-07-21T08:39:00Z">
        <w:r w:rsidRPr="00C60242">
          <w:rPr>
            <w:rFonts w:ascii="Times New Roman" w:hAnsi="Times New Roman" w:cs="Times New Roman"/>
            <w:i w:val="0"/>
            <w:iCs w:val="0"/>
            <w:noProof/>
            <w:snapToGrid w:val="0"/>
          </w:rPr>
          <w:t>3.2.15</w:t>
        </w:r>
        <w:r>
          <w:rPr>
            <w:rFonts w:asciiTheme="minorHAnsi" w:eastAsiaTheme="minorEastAsia" w:hAnsiTheme="minorHAnsi" w:cstheme="minorBidi"/>
            <w:i w:val="0"/>
            <w:iCs w:val="0"/>
            <w:noProof/>
            <w:sz w:val="22"/>
            <w:szCs w:val="22"/>
            <w:lang w:eastAsia="en-GB"/>
          </w:rPr>
          <w:tab/>
        </w:r>
        <w:r w:rsidRPr="00C60242">
          <w:rPr>
            <w:noProof/>
            <w:snapToGrid w:val="0"/>
          </w:rPr>
          <w:t>Multiple overpass file (</w:t>
        </w:r>
        <w:r w:rsidRPr="00C60242">
          <w:rPr>
            <w:rFonts w:ascii="Courier New" w:hAnsi="Courier New" w:cs="Courier New"/>
            <w:noProof/>
            <w:snapToGrid w:val="0"/>
          </w:rPr>
          <w:t>.opts</w:t>
        </w:r>
        <w:r w:rsidRPr="00C60242">
          <w:rPr>
            <w:noProof/>
            <w:snapToGrid w:val="0"/>
          </w:rPr>
          <w:t>)</w:t>
        </w:r>
        <w:r>
          <w:rPr>
            <w:noProof/>
          </w:rPr>
          <w:tab/>
        </w:r>
        <w:r>
          <w:rPr>
            <w:noProof/>
          </w:rPr>
          <w:fldChar w:fldCharType="begin"/>
        </w:r>
        <w:r>
          <w:rPr>
            <w:noProof/>
          </w:rPr>
          <w:instrText xml:space="preserve"> PAGEREF _Toc46213244 \h </w:instrText>
        </w:r>
      </w:ins>
      <w:r>
        <w:rPr>
          <w:noProof/>
        </w:rPr>
      </w:r>
      <w:r>
        <w:rPr>
          <w:noProof/>
        </w:rPr>
        <w:fldChar w:fldCharType="separate"/>
      </w:r>
      <w:ins w:id="170" w:author="James Shaw" w:date="2020-07-21T08:39:00Z">
        <w:r>
          <w:rPr>
            <w:noProof/>
          </w:rPr>
          <w:t>33</w:t>
        </w:r>
        <w:r>
          <w:rPr>
            <w:noProof/>
          </w:rPr>
          <w:fldChar w:fldCharType="end"/>
        </w:r>
      </w:ins>
    </w:p>
    <w:p w:rsidR="006455B2" w:rsidRDefault="006455B2">
      <w:pPr>
        <w:pStyle w:val="TOC3"/>
        <w:tabs>
          <w:tab w:val="left" w:pos="1200"/>
        </w:tabs>
        <w:rPr>
          <w:ins w:id="171" w:author="James Shaw" w:date="2020-07-21T08:39:00Z"/>
          <w:rFonts w:asciiTheme="minorHAnsi" w:eastAsiaTheme="minorEastAsia" w:hAnsiTheme="minorHAnsi" w:cstheme="minorBidi"/>
          <w:i w:val="0"/>
          <w:iCs w:val="0"/>
          <w:noProof/>
          <w:sz w:val="22"/>
          <w:szCs w:val="22"/>
          <w:lang w:eastAsia="en-GB"/>
        </w:rPr>
      </w:pPr>
      <w:ins w:id="172" w:author="James Shaw" w:date="2020-07-21T08:39:00Z">
        <w:r w:rsidRPr="00C60242">
          <w:rPr>
            <w:rFonts w:ascii="Times New Roman" w:hAnsi="Times New Roman" w:cs="Times New Roman"/>
            <w:i w:val="0"/>
            <w:iCs w:val="0"/>
            <w:noProof/>
          </w:rPr>
          <w:t>3.2.16</w:t>
        </w:r>
        <w:r>
          <w:rPr>
            <w:rFonts w:asciiTheme="minorHAnsi" w:eastAsiaTheme="minorEastAsia" w:hAnsiTheme="minorHAnsi" w:cstheme="minorBidi"/>
            <w:i w:val="0"/>
            <w:iCs w:val="0"/>
            <w:noProof/>
            <w:sz w:val="22"/>
            <w:szCs w:val="22"/>
            <w:lang w:eastAsia="en-GB"/>
          </w:rPr>
          <w:tab/>
        </w:r>
        <w:r>
          <w:rPr>
            <w:noProof/>
          </w:rPr>
          <w:t>Stage output data file (.</w:t>
        </w:r>
        <w:r w:rsidRPr="00C60242">
          <w:rPr>
            <w:rFonts w:ascii="Courier New" w:hAnsi="Courier New"/>
            <w:noProof/>
          </w:rPr>
          <w:t>stage</w:t>
        </w:r>
        <w:r>
          <w:rPr>
            <w:noProof/>
          </w:rPr>
          <w:t>)</w:t>
        </w:r>
        <w:r>
          <w:rPr>
            <w:noProof/>
          </w:rPr>
          <w:tab/>
        </w:r>
        <w:r>
          <w:rPr>
            <w:noProof/>
          </w:rPr>
          <w:fldChar w:fldCharType="begin"/>
        </w:r>
        <w:r>
          <w:rPr>
            <w:noProof/>
          </w:rPr>
          <w:instrText xml:space="preserve"> PAGEREF _Toc46213245 \h </w:instrText>
        </w:r>
      </w:ins>
      <w:r>
        <w:rPr>
          <w:noProof/>
        </w:rPr>
      </w:r>
      <w:r>
        <w:rPr>
          <w:noProof/>
        </w:rPr>
        <w:fldChar w:fldCharType="separate"/>
      </w:r>
      <w:ins w:id="173" w:author="James Shaw" w:date="2020-07-21T08:39:00Z">
        <w:r>
          <w:rPr>
            <w:noProof/>
          </w:rPr>
          <w:t>33</w:t>
        </w:r>
        <w:r>
          <w:rPr>
            <w:noProof/>
          </w:rPr>
          <w:fldChar w:fldCharType="end"/>
        </w:r>
      </w:ins>
    </w:p>
    <w:p w:rsidR="006455B2" w:rsidRDefault="006455B2">
      <w:pPr>
        <w:pStyle w:val="TOC3"/>
        <w:tabs>
          <w:tab w:val="left" w:pos="1200"/>
        </w:tabs>
        <w:rPr>
          <w:ins w:id="174" w:author="James Shaw" w:date="2020-07-21T08:39:00Z"/>
          <w:rFonts w:asciiTheme="minorHAnsi" w:eastAsiaTheme="minorEastAsia" w:hAnsiTheme="minorHAnsi" w:cstheme="minorBidi"/>
          <w:i w:val="0"/>
          <w:iCs w:val="0"/>
          <w:noProof/>
          <w:sz w:val="22"/>
          <w:szCs w:val="22"/>
          <w:lang w:eastAsia="en-GB"/>
        </w:rPr>
      </w:pPr>
      <w:ins w:id="175" w:author="James Shaw" w:date="2020-07-21T08:39:00Z">
        <w:r w:rsidRPr="00C60242">
          <w:rPr>
            <w:rFonts w:ascii="Times New Roman" w:hAnsi="Times New Roman" w:cs="Times New Roman"/>
            <w:i w:val="0"/>
            <w:iCs w:val="0"/>
            <w:noProof/>
          </w:rPr>
          <w:t>3.2.17</w:t>
        </w:r>
        <w:r>
          <w:rPr>
            <w:rFonts w:asciiTheme="minorHAnsi" w:eastAsiaTheme="minorEastAsia" w:hAnsiTheme="minorHAnsi" w:cstheme="minorBidi"/>
            <w:i w:val="0"/>
            <w:iCs w:val="0"/>
            <w:noProof/>
            <w:sz w:val="22"/>
            <w:szCs w:val="22"/>
            <w:lang w:eastAsia="en-GB"/>
          </w:rPr>
          <w:tab/>
        </w:r>
        <w:r>
          <w:rPr>
            <w:noProof/>
          </w:rPr>
          <w:t>Evaporation data file (.</w:t>
        </w:r>
        <w:r w:rsidRPr="00C60242">
          <w:rPr>
            <w:rFonts w:ascii="Courier New" w:hAnsi="Courier New"/>
            <w:noProof/>
          </w:rPr>
          <w:t>evap</w:t>
        </w:r>
        <w:r>
          <w:rPr>
            <w:noProof/>
          </w:rPr>
          <w:t>)</w:t>
        </w:r>
        <w:r>
          <w:rPr>
            <w:noProof/>
          </w:rPr>
          <w:tab/>
        </w:r>
        <w:r>
          <w:rPr>
            <w:noProof/>
          </w:rPr>
          <w:fldChar w:fldCharType="begin"/>
        </w:r>
        <w:r>
          <w:rPr>
            <w:noProof/>
          </w:rPr>
          <w:instrText xml:space="preserve"> PAGEREF _Toc46213246 \h </w:instrText>
        </w:r>
      </w:ins>
      <w:r>
        <w:rPr>
          <w:noProof/>
        </w:rPr>
      </w:r>
      <w:r>
        <w:rPr>
          <w:noProof/>
        </w:rPr>
        <w:fldChar w:fldCharType="separate"/>
      </w:r>
      <w:ins w:id="176" w:author="James Shaw" w:date="2020-07-21T08:39:00Z">
        <w:r>
          <w:rPr>
            <w:noProof/>
          </w:rPr>
          <w:t>33</w:t>
        </w:r>
        <w:r>
          <w:rPr>
            <w:noProof/>
          </w:rPr>
          <w:fldChar w:fldCharType="end"/>
        </w:r>
      </w:ins>
    </w:p>
    <w:p w:rsidR="006455B2" w:rsidRDefault="006455B2">
      <w:pPr>
        <w:pStyle w:val="TOC3"/>
        <w:tabs>
          <w:tab w:val="left" w:pos="1200"/>
        </w:tabs>
        <w:rPr>
          <w:ins w:id="177" w:author="James Shaw" w:date="2020-07-21T08:39:00Z"/>
          <w:rFonts w:asciiTheme="minorHAnsi" w:eastAsiaTheme="minorEastAsia" w:hAnsiTheme="minorHAnsi" w:cstheme="minorBidi"/>
          <w:i w:val="0"/>
          <w:iCs w:val="0"/>
          <w:noProof/>
          <w:sz w:val="22"/>
          <w:szCs w:val="22"/>
          <w:lang w:eastAsia="en-GB"/>
        </w:rPr>
      </w:pPr>
      <w:ins w:id="178" w:author="James Shaw" w:date="2020-07-21T08:39:00Z">
        <w:r w:rsidRPr="00C60242">
          <w:rPr>
            <w:rFonts w:ascii="Times New Roman" w:hAnsi="Times New Roman" w:cs="Times New Roman"/>
            <w:i w:val="0"/>
            <w:iCs w:val="0"/>
            <w:noProof/>
          </w:rPr>
          <w:t>3.2.18</w:t>
        </w:r>
        <w:r>
          <w:rPr>
            <w:rFonts w:asciiTheme="minorHAnsi" w:eastAsiaTheme="minorEastAsia" w:hAnsiTheme="minorHAnsi" w:cstheme="minorBidi"/>
            <w:i w:val="0"/>
            <w:iCs w:val="0"/>
            <w:noProof/>
            <w:sz w:val="22"/>
            <w:szCs w:val="22"/>
            <w:lang w:eastAsia="en-GB"/>
          </w:rPr>
          <w:tab/>
        </w:r>
        <w:r>
          <w:rPr>
            <w:noProof/>
          </w:rPr>
          <w:t>Alternative ascii header file (.</w:t>
        </w:r>
        <w:r w:rsidRPr="00C60242">
          <w:rPr>
            <w:rFonts w:ascii="Courier New" w:hAnsi="Courier New"/>
            <w:noProof/>
          </w:rPr>
          <w:t>head</w:t>
        </w:r>
        <w:r>
          <w:rPr>
            <w:noProof/>
          </w:rPr>
          <w:t>)</w:t>
        </w:r>
        <w:r>
          <w:rPr>
            <w:noProof/>
          </w:rPr>
          <w:tab/>
        </w:r>
        <w:r>
          <w:rPr>
            <w:noProof/>
          </w:rPr>
          <w:fldChar w:fldCharType="begin"/>
        </w:r>
        <w:r>
          <w:rPr>
            <w:noProof/>
          </w:rPr>
          <w:instrText xml:space="preserve"> PAGEREF _Toc46213247 \h </w:instrText>
        </w:r>
      </w:ins>
      <w:r>
        <w:rPr>
          <w:noProof/>
        </w:rPr>
      </w:r>
      <w:r>
        <w:rPr>
          <w:noProof/>
        </w:rPr>
        <w:fldChar w:fldCharType="separate"/>
      </w:r>
      <w:ins w:id="179" w:author="James Shaw" w:date="2020-07-21T08:39:00Z">
        <w:r>
          <w:rPr>
            <w:noProof/>
          </w:rPr>
          <w:t>34</w:t>
        </w:r>
        <w:r>
          <w:rPr>
            <w:noProof/>
          </w:rPr>
          <w:fldChar w:fldCharType="end"/>
        </w:r>
      </w:ins>
    </w:p>
    <w:p w:rsidR="006455B2" w:rsidRDefault="006455B2">
      <w:pPr>
        <w:pStyle w:val="TOC3"/>
        <w:tabs>
          <w:tab w:val="left" w:pos="1200"/>
        </w:tabs>
        <w:rPr>
          <w:ins w:id="180" w:author="James Shaw" w:date="2020-07-21T08:39:00Z"/>
          <w:rFonts w:asciiTheme="minorHAnsi" w:eastAsiaTheme="minorEastAsia" w:hAnsiTheme="minorHAnsi" w:cstheme="minorBidi"/>
          <w:i w:val="0"/>
          <w:iCs w:val="0"/>
          <w:noProof/>
          <w:sz w:val="22"/>
          <w:szCs w:val="22"/>
          <w:lang w:eastAsia="en-GB"/>
        </w:rPr>
      </w:pPr>
      <w:ins w:id="181" w:author="James Shaw" w:date="2020-07-21T08:39:00Z">
        <w:r w:rsidRPr="00C60242">
          <w:rPr>
            <w:rFonts w:ascii="Times New Roman" w:hAnsi="Times New Roman" w:cs="Times New Roman"/>
            <w:i w:val="0"/>
            <w:iCs w:val="0"/>
            <w:noProof/>
          </w:rPr>
          <w:t>3.2.19</w:t>
        </w:r>
        <w:r>
          <w:rPr>
            <w:rFonts w:asciiTheme="minorHAnsi" w:eastAsiaTheme="minorEastAsia" w:hAnsiTheme="minorHAnsi" w:cstheme="minorBidi"/>
            <w:i w:val="0"/>
            <w:iCs w:val="0"/>
            <w:noProof/>
            <w:sz w:val="22"/>
            <w:szCs w:val="22"/>
            <w:lang w:eastAsia="en-GB"/>
          </w:rPr>
          <w:tab/>
        </w:r>
        <w:r>
          <w:rPr>
            <w:noProof/>
          </w:rPr>
          <w:t>Virtual gauge output data file (.</w:t>
        </w:r>
        <w:r w:rsidRPr="00C60242">
          <w:rPr>
            <w:rFonts w:ascii="Courier New" w:hAnsi="Courier New"/>
            <w:noProof/>
          </w:rPr>
          <w:t>gauge</w:t>
        </w:r>
        <w:r>
          <w:rPr>
            <w:noProof/>
          </w:rPr>
          <w:t>)</w:t>
        </w:r>
        <w:r>
          <w:rPr>
            <w:noProof/>
          </w:rPr>
          <w:tab/>
        </w:r>
        <w:r>
          <w:rPr>
            <w:noProof/>
          </w:rPr>
          <w:fldChar w:fldCharType="begin"/>
        </w:r>
        <w:r>
          <w:rPr>
            <w:noProof/>
          </w:rPr>
          <w:instrText xml:space="preserve"> PAGEREF _Toc46213248 \h </w:instrText>
        </w:r>
      </w:ins>
      <w:r>
        <w:rPr>
          <w:noProof/>
        </w:rPr>
      </w:r>
      <w:r>
        <w:rPr>
          <w:noProof/>
        </w:rPr>
        <w:fldChar w:fldCharType="separate"/>
      </w:r>
      <w:ins w:id="182" w:author="James Shaw" w:date="2020-07-21T08:39:00Z">
        <w:r>
          <w:rPr>
            <w:noProof/>
          </w:rPr>
          <w:t>34</w:t>
        </w:r>
        <w:r>
          <w:rPr>
            <w:noProof/>
          </w:rPr>
          <w:fldChar w:fldCharType="end"/>
        </w:r>
      </w:ins>
    </w:p>
    <w:p w:rsidR="006455B2" w:rsidRDefault="006455B2">
      <w:pPr>
        <w:pStyle w:val="TOC3"/>
        <w:tabs>
          <w:tab w:val="left" w:pos="1200"/>
        </w:tabs>
        <w:rPr>
          <w:ins w:id="183" w:author="James Shaw" w:date="2020-07-21T08:39:00Z"/>
          <w:rFonts w:asciiTheme="minorHAnsi" w:eastAsiaTheme="minorEastAsia" w:hAnsiTheme="minorHAnsi" w:cstheme="minorBidi"/>
          <w:i w:val="0"/>
          <w:iCs w:val="0"/>
          <w:noProof/>
          <w:sz w:val="22"/>
          <w:szCs w:val="22"/>
          <w:lang w:eastAsia="en-GB"/>
        </w:rPr>
      </w:pPr>
      <w:ins w:id="184" w:author="James Shaw" w:date="2020-07-21T08:39:00Z">
        <w:r w:rsidRPr="00C60242">
          <w:rPr>
            <w:rFonts w:ascii="Times New Roman" w:hAnsi="Times New Roman" w:cs="Times New Roman"/>
            <w:i w:val="0"/>
            <w:iCs w:val="0"/>
            <w:noProof/>
            <w:lang w:eastAsia="en-GB"/>
          </w:rPr>
          <w:t>3.2.20</w:t>
        </w:r>
        <w:r>
          <w:rPr>
            <w:rFonts w:asciiTheme="minorHAnsi" w:eastAsiaTheme="minorEastAsia" w:hAnsiTheme="minorHAnsi" w:cstheme="minorBidi"/>
            <w:i w:val="0"/>
            <w:iCs w:val="0"/>
            <w:noProof/>
            <w:sz w:val="22"/>
            <w:szCs w:val="22"/>
            <w:lang w:eastAsia="en-GB"/>
          </w:rPr>
          <w:tab/>
        </w:r>
        <w:r>
          <w:rPr>
            <w:noProof/>
            <w:lang w:eastAsia="en-GB"/>
          </w:rPr>
          <w:t>Rainfall data file (</w:t>
        </w:r>
        <w:r w:rsidRPr="00C60242">
          <w:rPr>
            <w:rFonts w:ascii="Courier New" w:hAnsi="Courier New" w:cs="Courier New"/>
            <w:noProof/>
            <w:lang w:eastAsia="en-GB"/>
          </w:rPr>
          <w:t>.rain</w:t>
        </w:r>
        <w:r>
          <w:rPr>
            <w:noProof/>
            <w:lang w:eastAsia="en-GB"/>
          </w:rPr>
          <w:t>)</w:t>
        </w:r>
        <w:r>
          <w:rPr>
            <w:noProof/>
          </w:rPr>
          <w:tab/>
        </w:r>
        <w:r>
          <w:rPr>
            <w:noProof/>
          </w:rPr>
          <w:fldChar w:fldCharType="begin"/>
        </w:r>
        <w:r>
          <w:rPr>
            <w:noProof/>
          </w:rPr>
          <w:instrText xml:space="preserve"> PAGEREF _Toc46213249 \h </w:instrText>
        </w:r>
      </w:ins>
      <w:r>
        <w:rPr>
          <w:noProof/>
        </w:rPr>
      </w:r>
      <w:r>
        <w:rPr>
          <w:noProof/>
        </w:rPr>
        <w:fldChar w:fldCharType="separate"/>
      </w:r>
      <w:ins w:id="185" w:author="James Shaw" w:date="2020-07-21T08:39:00Z">
        <w:r>
          <w:rPr>
            <w:noProof/>
          </w:rPr>
          <w:t>34</w:t>
        </w:r>
        <w:r>
          <w:rPr>
            <w:noProof/>
          </w:rPr>
          <w:fldChar w:fldCharType="end"/>
        </w:r>
      </w:ins>
    </w:p>
    <w:p w:rsidR="006455B2" w:rsidRDefault="006455B2">
      <w:pPr>
        <w:pStyle w:val="TOC3"/>
        <w:tabs>
          <w:tab w:val="left" w:pos="1200"/>
        </w:tabs>
        <w:rPr>
          <w:ins w:id="186" w:author="James Shaw" w:date="2020-07-21T08:39:00Z"/>
          <w:rFonts w:asciiTheme="minorHAnsi" w:eastAsiaTheme="minorEastAsia" w:hAnsiTheme="minorHAnsi" w:cstheme="minorBidi"/>
          <w:i w:val="0"/>
          <w:iCs w:val="0"/>
          <w:noProof/>
          <w:sz w:val="22"/>
          <w:szCs w:val="22"/>
          <w:lang w:eastAsia="en-GB"/>
        </w:rPr>
      </w:pPr>
      <w:ins w:id="187" w:author="James Shaw" w:date="2020-07-21T08:39:00Z">
        <w:r w:rsidRPr="00C60242">
          <w:rPr>
            <w:rFonts w:ascii="Times New Roman" w:hAnsi="Times New Roman" w:cs="Times New Roman"/>
            <w:i w:val="0"/>
            <w:iCs w:val="0"/>
            <w:noProof/>
            <w:lang w:eastAsia="en-GB"/>
          </w:rPr>
          <w:t>3.2.21</w:t>
        </w:r>
        <w:r>
          <w:rPr>
            <w:rFonts w:asciiTheme="minorHAnsi" w:eastAsiaTheme="minorEastAsia" w:hAnsiTheme="minorHAnsi" w:cstheme="minorBidi"/>
            <w:i w:val="0"/>
            <w:iCs w:val="0"/>
            <w:noProof/>
            <w:sz w:val="22"/>
            <w:szCs w:val="22"/>
            <w:lang w:eastAsia="en-GB"/>
          </w:rPr>
          <w:tab/>
        </w:r>
        <w:r>
          <w:rPr>
            <w:noProof/>
            <w:lang w:eastAsia="en-GB"/>
          </w:rPr>
          <w:t>Spatially-varying rainfall file (</w:t>
        </w:r>
        <w:r w:rsidRPr="00C60242">
          <w:rPr>
            <w:rFonts w:ascii="Courier New" w:hAnsi="Courier New" w:cs="Courier New"/>
            <w:noProof/>
            <w:lang w:eastAsia="en-GB"/>
          </w:rPr>
          <w:t>.nc</w:t>
        </w:r>
        <w:r>
          <w:rPr>
            <w:noProof/>
            <w:lang w:eastAsia="en-GB"/>
          </w:rPr>
          <w:t>)</w:t>
        </w:r>
        <w:r>
          <w:rPr>
            <w:noProof/>
          </w:rPr>
          <w:tab/>
        </w:r>
        <w:r>
          <w:rPr>
            <w:noProof/>
          </w:rPr>
          <w:fldChar w:fldCharType="begin"/>
        </w:r>
        <w:r>
          <w:rPr>
            <w:noProof/>
          </w:rPr>
          <w:instrText xml:space="preserve"> PAGEREF _Toc46213250 \h </w:instrText>
        </w:r>
      </w:ins>
      <w:r>
        <w:rPr>
          <w:noProof/>
        </w:rPr>
      </w:r>
      <w:r>
        <w:rPr>
          <w:noProof/>
        </w:rPr>
        <w:fldChar w:fldCharType="separate"/>
      </w:r>
      <w:ins w:id="188" w:author="James Shaw" w:date="2020-07-21T08:39:00Z">
        <w:r>
          <w:rPr>
            <w:noProof/>
          </w:rPr>
          <w:t>35</w:t>
        </w:r>
        <w:r>
          <w:rPr>
            <w:noProof/>
          </w:rPr>
          <w:fldChar w:fldCharType="end"/>
        </w:r>
      </w:ins>
    </w:p>
    <w:p w:rsidR="006455B2" w:rsidRDefault="006455B2">
      <w:pPr>
        <w:pStyle w:val="TOC3"/>
        <w:tabs>
          <w:tab w:val="left" w:pos="1200"/>
        </w:tabs>
        <w:rPr>
          <w:ins w:id="189" w:author="James Shaw" w:date="2020-07-21T08:39:00Z"/>
          <w:rFonts w:asciiTheme="minorHAnsi" w:eastAsiaTheme="minorEastAsia" w:hAnsiTheme="minorHAnsi" w:cstheme="minorBidi"/>
          <w:i w:val="0"/>
          <w:iCs w:val="0"/>
          <w:noProof/>
          <w:sz w:val="22"/>
          <w:szCs w:val="22"/>
          <w:lang w:eastAsia="en-GB"/>
        </w:rPr>
      </w:pPr>
      <w:ins w:id="190" w:author="James Shaw" w:date="2020-07-21T08:39:00Z">
        <w:r w:rsidRPr="00C60242">
          <w:rPr>
            <w:rFonts w:ascii="Times New Roman" w:hAnsi="Times New Roman" w:cs="Times New Roman"/>
            <w:i w:val="0"/>
            <w:iCs w:val="0"/>
            <w:noProof/>
            <w:lang w:eastAsia="en-GB"/>
          </w:rPr>
          <w:t>3.2.22</w:t>
        </w:r>
        <w:r>
          <w:rPr>
            <w:rFonts w:asciiTheme="minorHAnsi" w:eastAsiaTheme="minorEastAsia" w:hAnsiTheme="minorHAnsi" w:cstheme="minorBidi"/>
            <w:i w:val="0"/>
            <w:iCs w:val="0"/>
            <w:noProof/>
            <w:sz w:val="22"/>
            <w:szCs w:val="22"/>
            <w:lang w:eastAsia="en-GB"/>
          </w:rPr>
          <w:tab/>
        </w:r>
        <w:r>
          <w:rPr>
            <w:noProof/>
            <w:lang w:eastAsia="en-GB"/>
          </w:rPr>
          <w:t>Checkpointing file (</w:t>
        </w:r>
        <w:r w:rsidRPr="00C60242">
          <w:rPr>
            <w:rFonts w:ascii="Courier New" w:hAnsi="Courier New" w:cs="Courier New"/>
            <w:noProof/>
            <w:lang w:eastAsia="en-GB"/>
          </w:rPr>
          <w:t>.chkpnt</w:t>
        </w:r>
        <w:r>
          <w:rPr>
            <w:noProof/>
            <w:lang w:eastAsia="en-GB"/>
          </w:rPr>
          <w:t>)</w:t>
        </w:r>
        <w:r>
          <w:rPr>
            <w:noProof/>
          </w:rPr>
          <w:tab/>
        </w:r>
        <w:r>
          <w:rPr>
            <w:noProof/>
          </w:rPr>
          <w:fldChar w:fldCharType="begin"/>
        </w:r>
        <w:r>
          <w:rPr>
            <w:noProof/>
          </w:rPr>
          <w:instrText xml:space="preserve"> PAGEREF _Toc46213252 \h </w:instrText>
        </w:r>
      </w:ins>
      <w:r>
        <w:rPr>
          <w:noProof/>
        </w:rPr>
      </w:r>
      <w:r>
        <w:rPr>
          <w:noProof/>
        </w:rPr>
        <w:fldChar w:fldCharType="separate"/>
      </w:r>
      <w:ins w:id="191" w:author="James Shaw" w:date="2020-07-21T08:39:00Z">
        <w:r>
          <w:rPr>
            <w:noProof/>
          </w:rPr>
          <w:t>35</w:t>
        </w:r>
        <w:r>
          <w:rPr>
            <w:noProof/>
          </w:rPr>
          <w:fldChar w:fldCharType="end"/>
        </w:r>
      </w:ins>
    </w:p>
    <w:p w:rsidR="006455B2" w:rsidRDefault="006455B2">
      <w:pPr>
        <w:pStyle w:val="TOC3"/>
        <w:tabs>
          <w:tab w:val="left" w:pos="1200"/>
        </w:tabs>
        <w:rPr>
          <w:ins w:id="192" w:author="James Shaw" w:date="2020-07-21T08:39:00Z"/>
          <w:rFonts w:asciiTheme="minorHAnsi" w:eastAsiaTheme="minorEastAsia" w:hAnsiTheme="minorHAnsi" w:cstheme="minorBidi"/>
          <w:i w:val="0"/>
          <w:iCs w:val="0"/>
          <w:noProof/>
          <w:sz w:val="22"/>
          <w:szCs w:val="22"/>
          <w:lang w:eastAsia="en-GB"/>
        </w:rPr>
      </w:pPr>
      <w:ins w:id="193" w:author="James Shaw" w:date="2020-07-21T08:39:00Z">
        <w:r w:rsidRPr="00C60242">
          <w:rPr>
            <w:rFonts w:ascii="Times New Roman" w:hAnsi="Times New Roman" w:cs="Times New Roman"/>
            <w:i w:val="0"/>
            <w:iCs w:val="0"/>
            <w:noProof/>
            <w:lang w:eastAsia="en-GB"/>
          </w:rPr>
          <w:t>3.2.23</w:t>
        </w:r>
        <w:r>
          <w:rPr>
            <w:rFonts w:asciiTheme="minorHAnsi" w:eastAsiaTheme="minorEastAsia" w:hAnsiTheme="minorHAnsi" w:cstheme="minorBidi"/>
            <w:i w:val="0"/>
            <w:iCs w:val="0"/>
            <w:noProof/>
            <w:sz w:val="22"/>
            <w:szCs w:val="22"/>
            <w:lang w:eastAsia="en-GB"/>
          </w:rPr>
          <w:tab/>
        </w:r>
        <w:r>
          <w:rPr>
            <w:noProof/>
            <w:lang w:eastAsia="en-GB"/>
          </w:rPr>
          <w:t>Start file – water depth (</w:t>
        </w:r>
        <w:r w:rsidRPr="00C60242">
          <w:rPr>
            <w:rFonts w:ascii="Courier New" w:hAnsi="Courier New" w:cs="Courier New"/>
            <w:noProof/>
            <w:lang w:eastAsia="en-GB"/>
          </w:rPr>
          <w:t>.start</w:t>
        </w:r>
        <w:r>
          <w:rPr>
            <w:noProof/>
            <w:lang w:eastAsia="en-GB"/>
          </w:rPr>
          <w:t>)</w:t>
        </w:r>
        <w:r>
          <w:rPr>
            <w:noProof/>
          </w:rPr>
          <w:tab/>
        </w:r>
        <w:r>
          <w:rPr>
            <w:noProof/>
          </w:rPr>
          <w:fldChar w:fldCharType="begin"/>
        </w:r>
        <w:r>
          <w:rPr>
            <w:noProof/>
          </w:rPr>
          <w:instrText xml:space="preserve"> PAGEREF _Toc46213253 \h </w:instrText>
        </w:r>
      </w:ins>
      <w:r>
        <w:rPr>
          <w:noProof/>
        </w:rPr>
      </w:r>
      <w:r>
        <w:rPr>
          <w:noProof/>
        </w:rPr>
        <w:fldChar w:fldCharType="separate"/>
      </w:r>
      <w:ins w:id="194" w:author="James Shaw" w:date="2020-07-21T08:39:00Z">
        <w:r>
          <w:rPr>
            <w:noProof/>
          </w:rPr>
          <w:t>35</w:t>
        </w:r>
        <w:r>
          <w:rPr>
            <w:noProof/>
          </w:rPr>
          <w:fldChar w:fldCharType="end"/>
        </w:r>
      </w:ins>
    </w:p>
    <w:p w:rsidR="006455B2" w:rsidRDefault="006455B2">
      <w:pPr>
        <w:pStyle w:val="TOC3"/>
        <w:tabs>
          <w:tab w:val="left" w:pos="1200"/>
        </w:tabs>
        <w:rPr>
          <w:ins w:id="195" w:author="James Shaw" w:date="2020-07-21T08:39:00Z"/>
          <w:rFonts w:asciiTheme="minorHAnsi" w:eastAsiaTheme="minorEastAsia" w:hAnsiTheme="minorHAnsi" w:cstheme="minorBidi"/>
          <w:i w:val="0"/>
          <w:iCs w:val="0"/>
          <w:noProof/>
          <w:sz w:val="22"/>
          <w:szCs w:val="22"/>
          <w:lang w:eastAsia="en-GB"/>
        </w:rPr>
      </w:pPr>
      <w:ins w:id="196" w:author="James Shaw" w:date="2020-07-21T08:39:00Z">
        <w:r w:rsidRPr="00C60242">
          <w:rPr>
            <w:rFonts w:ascii="Times New Roman" w:hAnsi="Times New Roman" w:cs="Times New Roman"/>
            <w:i w:val="0"/>
            <w:iCs w:val="0"/>
            <w:noProof/>
            <w:lang w:eastAsia="en-GB"/>
          </w:rPr>
          <w:t>3.2.24</w:t>
        </w:r>
        <w:r>
          <w:rPr>
            <w:rFonts w:asciiTheme="minorHAnsi" w:eastAsiaTheme="minorEastAsia" w:hAnsiTheme="minorHAnsi" w:cstheme="minorBidi"/>
            <w:i w:val="0"/>
            <w:iCs w:val="0"/>
            <w:noProof/>
            <w:sz w:val="22"/>
            <w:szCs w:val="22"/>
            <w:lang w:eastAsia="en-GB"/>
          </w:rPr>
          <w:tab/>
        </w:r>
        <w:r>
          <w:rPr>
            <w:noProof/>
            <w:lang w:eastAsia="en-GB"/>
          </w:rPr>
          <w:t>Start file – water depth binary (</w:t>
        </w:r>
        <w:r w:rsidRPr="00C60242">
          <w:rPr>
            <w:rFonts w:ascii="Courier New" w:hAnsi="Courier New" w:cs="Courier New"/>
            <w:noProof/>
            <w:lang w:eastAsia="en-GB"/>
          </w:rPr>
          <w:t>.startb</w:t>
        </w:r>
        <w:r>
          <w:rPr>
            <w:noProof/>
            <w:lang w:eastAsia="en-GB"/>
          </w:rPr>
          <w:t>)</w:t>
        </w:r>
        <w:r>
          <w:rPr>
            <w:noProof/>
          </w:rPr>
          <w:tab/>
        </w:r>
        <w:r>
          <w:rPr>
            <w:noProof/>
          </w:rPr>
          <w:fldChar w:fldCharType="begin"/>
        </w:r>
        <w:r>
          <w:rPr>
            <w:noProof/>
          </w:rPr>
          <w:instrText xml:space="preserve"> PAGEREF _Toc46213254 \h </w:instrText>
        </w:r>
      </w:ins>
      <w:r>
        <w:rPr>
          <w:noProof/>
        </w:rPr>
      </w:r>
      <w:r>
        <w:rPr>
          <w:noProof/>
        </w:rPr>
        <w:fldChar w:fldCharType="separate"/>
      </w:r>
      <w:ins w:id="197" w:author="James Shaw" w:date="2020-07-21T08:39:00Z">
        <w:r>
          <w:rPr>
            <w:noProof/>
          </w:rPr>
          <w:t>35</w:t>
        </w:r>
        <w:r>
          <w:rPr>
            <w:noProof/>
          </w:rPr>
          <w:fldChar w:fldCharType="end"/>
        </w:r>
      </w:ins>
    </w:p>
    <w:p w:rsidR="006455B2" w:rsidRDefault="006455B2">
      <w:pPr>
        <w:pStyle w:val="TOC3"/>
        <w:tabs>
          <w:tab w:val="left" w:pos="1200"/>
        </w:tabs>
        <w:rPr>
          <w:ins w:id="198" w:author="James Shaw" w:date="2020-07-21T08:39:00Z"/>
          <w:rFonts w:asciiTheme="minorHAnsi" w:eastAsiaTheme="minorEastAsia" w:hAnsiTheme="minorHAnsi" w:cstheme="minorBidi"/>
          <w:i w:val="0"/>
          <w:iCs w:val="0"/>
          <w:noProof/>
          <w:sz w:val="22"/>
          <w:szCs w:val="22"/>
          <w:lang w:eastAsia="en-GB"/>
        </w:rPr>
      </w:pPr>
      <w:ins w:id="199" w:author="James Shaw" w:date="2020-07-21T08:39:00Z">
        <w:r w:rsidRPr="00C60242">
          <w:rPr>
            <w:rFonts w:ascii="Times New Roman" w:hAnsi="Times New Roman" w:cs="Times New Roman"/>
            <w:i w:val="0"/>
            <w:iCs w:val="0"/>
            <w:noProof/>
            <w:lang w:eastAsia="en-GB"/>
          </w:rPr>
          <w:t>3.2.25</w:t>
        </w:r>
        <w:r>
          <w:rPr>
            <w:rFonts w:asciiTheme="minorHAnsi" w:eastAsiaTheme="minorEastAsia" w:hAnsiTheme="minorHAnsi" w:cstheme="minorBidi"/>
            <w:i w:val="0"/>
            <w:iCs w:val="0"/>
            <w:noProof/>
            <w:sz w:val="22"/>
            <w:szCs w:val="22"/>
            <w:lang w:eastAsia="en-GB"/>
          </w:rPr>
          <w:tab/>
        </w:r>
        <w:r>
          <w:rPr>
            <w:noProof/>
            <w:lang w:eastAsia="en-GB"/>
          </w:rPr>
          <w:t>Startfile – water elevation</w:t>
        </w:r>
        <w:r>
          <w:rPr>
            <w:noProof/>
          </w:rPr>
          <w:tab/>
        </w:r>
        <w:r>
          <w:rPr>
            <w:noProof/>
          </w:rPr>
          <w:fldChar w:fldCharType="begin"/>
        </w:r>
        <w:r>
          <w:rPr>
            <w:noProof/>
          </w:rPr>
          <w:instrText xml:space="preserve"> PAGEREF _Toc46213255 \h </w:instrText>
        </w:r>
      </w:ins>
      <w:r>
        <w:rPr>
          <w:noProof/>
        </w:rPr>
      </w:r>
      <w:r>
        <w:rPr>
          <w:noProof/>
        </w:rPr>
        <w:fldChar w:fldCharType="separate"/>
      </w:r>
      <w:ins w:id="200" w:author="James Shaw" w:date="2020-07-21T08:39:00Z">
        <w:r>
          <w:rPr>
            <w:noProof/>
          </w:rPr>
          <w:t>35</w:t>
        </w:r>
        <w:r>
          <w:rPr>
            <w:noProof/>
          </w:rPr>
          <w:fldChar w:fldCharType="end"/>
        </w:r>
      </w:ins>
    </w:p>
    <w:p w:rsidR="006455B2" w:rsidRDefault="006455B2">
      <w:pPr>
        <w:pStyle w:val="TOC1"/>
        <w:rPr>
          <w:ins w:id="201" w:author="James Shaw" w:date="2020-07-21T08:39:00Z"/>
          <w:rFonts w:asciiTheme="minorHAnsi" w:eastAsiaTheme="minorEastAsia" w:hAnsiTheme="minorHAnsi" w:cstheme="minorBidi"/>
          <w:b w:val="0"/>
          <w:bCs w:val="0"/>
          <w:caps w:val="0"/>
          <w:sz w:val="22"/>
          <w:szCs w:val="22"/>
          <w:lang w:eastAsia="en-GB"/>
        </w:rPr>
      </w:pPr>
      <w:ins w:id="202" w:author="James Shaw" w:date="2020-07-21T08:39:00Z">
        <w:r>
          <w:t>4</w:t>
        </w:r>
        <w:r>
          <w:rPr>
            <w:rFonts w:asciiTheme="minorHAnsi" w:eastAsiaTheme="minorEastAsia" w:hAnsiTheme="minorHAnsi" w:cstheme="minorBidi"/>
            <w:b w:val="0"/>
            <w:bCs w:val="0"/>
            <w:caps w:val="0"/>
            <w:sz w:val="22"/>
            <w:szCs w:val="22"/>
            <w:lang w:eastAsia="en-GB"/>
          </w:rPr>
          <w:tab/>
        </w:r>
        <w:r>
          <w:t>Setting up a simulation</w:t>
        </w:r>
        <w:r>
          <w:tab/>
        </w:r>
        <w:r>
          <w:fldChar w:fldCharType="begin"/>
        </w:r>
        <w:r>
          <w:instrText xml:space="preserve"> PAGEREF _Toc46213256 \h </w:instrText>
        </w:r>
      </w:ins>
      <w:r>
        <w:fldChar w:fldCharType="separate"/>
      </w:r>
      <w:ins w:id="203" w:author="James Shaw" w:date="2020-07-21T08:39:00Z">
        <w:r>
          <w:t>35</w:t>
        </w:r>
        <w:r>
          <w:fldChar w:fldCharType="end"/>
        </w:r>
      </w:ins>
    </w:p>
    <w:p w:rsidR="006455B2" w:rsidRDefault="006455B2">
      <w:pPr>
        <w:pStyle w:val="TOC1"/>
        <w:rPr>
          <w:ins w:id="204" w:author="James Shaw" w:date="2020-07-21T08:39:00Z"/>
          <w:rFonts w:asciiTheme="minorHAnsi" w:eastAsiaTheme="minorEastAsia" w:hAnsiTheme="minorHAnsi" w:cstheme="minorBidi"/>
          <w:b w:val="0"/>
          <w:bCs w:val="0"/>
          <w:caps w:val="0"/>
          <w:sz w:val="22"/>
          <w:szCs w:val="22"/>
          <w:lang w:eastAsia="en-GB"/>
        </w:rPr>
      </w:pPr>
      <w:ins w:id="205" w:author="James Shaw" w:date="2020-07-21T08:39:00Z">
        <w:r>
          <w:t>5</w:t>
        </w:r>
        <w:r>
          <w:rPr>
            <w:rFonts w:asciiTheme="minorHAnsi" w:eastAsiaTheme="minorEastAsia" w:hAnsiTheme="minorHAnsi" w:cstheme="minorBidi"/>
            <w:b w:val="0"/>
            <w:bCs w:val="0"/>
            <w:caps w:val="0"/>
            <w:sz w:val="22"/>
            <w:szCs w:val="22"/>
            <w:lang w:eastAsia="en-GB"/>
          </w:rPr>
          <w:tab/>
        </w:r>
        <w:r>
          <w:t>Running a simulation</w:t>
        </w:r>
        <w:r>
          <w:tab/>
        </w:r>
        <w:r>
          <w:fldChar w:fldCharType="begin"/>
        </w:r>
        <w:r>
          <w:instrText xml:space="preserve"> PAGEREF _Toc46213257 \h </w:instrText>
        </w:r>
      </w:ins>
      <w:r>
        <w:fldChar w:fldCharType="separate"/>
      </w:r>
      <w:ins w:id="206" w:author="James Shaw" w:date="2020-07-21T08:39:00Z">
        <w:r>
          <w:t>36</w:t>
        </w:r>
        <w:r>
          <w:fldChar w:fldCharType="end"/>
        </w:r>
      </w:ins>
    </w:p>
    <w:p w:rsidR="006455B2" w:rsidRDefault="006455B2">
      <w:pPr>
        <w:pStyle w:val="TOC2"/>
        <w:tabs>
          <w:tab w:val="left" w:pos="720"/>
        </w:tabs>
        <w:rPr>
          <w:ins w:id="207" w:author="James Shaw" w:date="2020-07-21T08:39:00Z"/>
          <w:rFonts w:asciiTheme="minorHAnsi" w:eastAsiaTheme="minorEastAsia" w:hAnsiTheme="minorHAnsi" w:cstheme="minorBidi"/>
          <w:b w:val="0"/>
          <w:bCs w:val="0"/>
          <w:noProof/>
          <w:sz w:val="22"/>
          <w:szCs w:val="22"/>
          <w:lang w:eastAsia="en-GB"/>
        </w:rPr>
      </w:pPr>
      <w:ins w:id="208" w:author="James Shaw" w:date="2020-07-21T08:39:00Z">
        <w:r>
          <w:rPr>
            <w:noProof/>
          </w:rPr>
          <w:t>5.1</w:t>
        </w:r>
        <w:r>
          <w:rPr>
            <w:rFonts w:asciiTheme="minorHAnsi" w:eastAsiaTheme="minorEastAsia" w:hAnsiTheme="minorHAnsi" w:cstheme="minorBidi"/>
            <w:b w:val="0"/>
            <w:bCs w:val="0"/>
            <w:noProof/>
            <w:sz w:val="22"/>
            <w:szCs w:val="22"/>
            <w:lang w:eastAsia="en-GB"/>
          </w:rPr>
          <w:tab/>
        </w:r>
        <w:r>
          <w:rPr>
            <w:noProof/>
          </w:rPr>
          <w:t>Checkpointing</w:t>
        </w:r>
        <w:r>
          <w:rPr>
            <w:noProof/>
          </w:rPr>
          <w:tab/>
        </w:r>
        <w:r>
          <w:rPr>
            <w:noProof/>
          </w:rPr>
          <w:fldChar w:fldCharType="begin"/>
        </w:r>
        <w:r>
          <w:rPr>
            <w:noProof/>
          </w:rPr>
          <w:instrText xml:space="preserve"> PAGEREF _Toc46213258 \h </w:instrText>
        </w:r>
      </w:ins>
      <w:r>
        <w:rPr>
          <w:noProof/>
        </w:rPr>
      </w:r>
      <w:r>
        <w:rPr>
          <w:noProof/>
        </w:rPr>
        <w:fldChar w:fldCharType="separate"/>
      </w:r>
      <w:ins w:id="209" w:author="James Shaw" w:date="2020-07-21T08:39:00Z">
        <w:r>
          <w:rPr>
            <w:noProof/>
          </w:rPr>
          <w:t>38</w:t>
        </w:r>
        <w:r>
          <w:rPr>
            <w:noProof/>
          </w:rPr>
          <w:fldChar w:fldCharType="end"/>
        </w:r>
      </w:ins>
    </w:p>
    <w:p w:rsidR="006455B2" w:rsidRDefault="006455B2">
      <w:pPr>
        <w:pStyle w:val="TOC2"/>
        <w:tabs>
          <w:tab w:val="left" w:pos="720"/>
        </w:tabs>
        <w:rPr>
          <w:ins w:id="210" w:author="James Shaw" w:date="2020-07-21T08:39:00Z"/>
          <w:rFonts w:asciiTheme="minorHAnsi" w:eastAsiaTheme="minorEastAsia" w:hAnsiTheme="minorHAnsi" w:cstheme="minorBidi"/>
          <w:b w:val="0"/>
          <w:bCs w:val="0"/>
          <w:noProof/>
          <w:sz w:val="22"/>
          <w:szCs w:val="22"/>
          <w:lang w:eastAsia="en-GB"/>
        </w:rPr>
      </w:pPr>
      <w:ins w:id="211" w:author="James Shaw" w:date="2020-07-21T08:39:00Z">
        <w:r>
          <w:rPr>
            <w:noProof/>
          </w:rPr>
          <w:t>5.2</w:t>
        </w:r>
        <w:r>
          <w:rPr>
            <w:rFonts w:asciiTheme="minorHAnsi" w:eastAsiaTheme="minorEastAsia" w:hAnsiTheme="minorHAnsi" w:cstheme="minorBidi"/>
            <w:b w:val="0"/>
            <w:bCs w:val="0"/>
            <w:noProof/>
            <w:sz w:val="22"/>
            <w:szCs w:val="22"/>
            <w:lang w:eastAsia="en-GB"/>
          </w:rPr>
          <w:tab/>
        </w:r>
        <w:r>
          <w:rPr>
            <w:noProof/>
          </w:rPr>
          <w:t>Output file formats</w:t>
        </w:r>
        <w:r>
          <w:rPr>
            <w:noProof/>
          </w:rPr>
          <w:tab/>
        </w:r>
        <w:r>
          <w:rPr>
            <w:noProof/>
          </w:rPr>
          <w:fldChar w:fldCharType="begin"/>
        </w:r>
        <w:r>
          <w:rPr>
            <w:noProof/>
          </w:rPr>
          <w:instrText xml:space="preserve"> PAGEREF _Toc46213259 \h </w:instrText>
        </w:r>
      </w:ins>
      <w:r>
        <w:rPr>
          <w:noProof/>
        </w:rPr>
      </w:r>
      <w:r>
        <w:rPr>
          <w:noProof/>
        </w:rPr>
        <w:fldChar w:fldCharType="separate"/>
      </w:r>
      <w:ins w:id="212" w:author="James Shaw" w:date="2020-07-21T08:39:00Z">
        <w:r>
          <w:rPr>
            <w:noProof/>
          </w:rPr>
          <w:t>39</w:t>
        </w:r>
        <w:r>
          <w:rPr>
            <w:noProof/>
          </w:rPr>
          <w:fldChar w:fldCharType="end"/>
        </w:r>
      </w:ins>
    </w:p>
    <w:p w:rsidR="006455B2" w:rsidRDefault="006455B2">
      <w:pPr>
        <w:pStyle w:val="TOC3"/>
        <w:tabs>
          <w:tab w:val="left" w:pos="960"/>
        </w:tabs>
        <w:rPr>
          <w:ins w:id="213" w:author="James Shaw" w:date="2020-07-21T08:39:00Z"/>
          <w:rFonts w:asciiTheme="minorHAnsi" w:eastAsiaTheme="minorEastAsia" w:hAnsiTheme="minorHAnsi" w:cstheme="minorBidi"/>
          <w:i w:val="0"/>
          <w:iCs w:val="0"/>
          <w:noProof/>
          <w:sz w:val="22"/>
          <w:szCs w:val="22"/>
          <w:lang w:eastAsia="en-GB"/>
        </w:rPr>
      </w:pPr>
      <w:ins w:id="214" w:author="James Shaw" w:date="2020-07-21T08:39:00Z">
        <w:r w:rsidRPr="00C60242">
          <w:rPr>
            <w:rFonts w:ascii="Times New Roman" w:hAnsi="Times New Roman" w:cs="Times New Roman"/>
            <w:i w:val="0"/>
            <w:iCs w:val="0"/>
            <w:noProof/>
          </w:rPr>
          <w:t>5.2.1</w:t>
        </w:r>
        <w:r>
          <w:rPr>
            <w:rFonts w:asciiTheme="minorHAnsi" w:eastAsiaTheme="minorEastAsia" w:hAnsiTheme="minorHAnsi" w:cstheme="minorBidi"/>
            <w:i w:val="0"/>
            <w:iCs w:val="0"/>
            <w:noProof/>
            <w:sz w:val="22"/>
            <w:szCs w:val="22"/>
            <w:lang w:eastAsia="en-GB"/>
          </w:rPr>
          <w:tab/>
        </w:r>
        <w:r>
          <w:rPr>
            <w:noProof/>
          </w:rPr>
          <w:t>Mass balance output file (.</w:t>
        </w:r>
        <w:r w:rsidRPr="00C60242">
          <w:rPr>
            <w:rFonts w:ascii="Courier New" w:hAnsi="Courier New"/>
            <w:noProof/>
          </w:rPr>
          <w:t>mass</w:t>
        </w:r>
        <w:r>
          <w:rPr>
            <w:noProof/>
          </w:rPr>
          <w:t>)</w:t>
        </w:r>
        <w:r>
          <w:rPr>
            <w:noProof/>
          </w:rPr>
          <w:tab/>
        </w:r>
        <w:r>
          <w:rPr>
            <w:noProof/>
          </w:rPr>
          <w:fldChar w:fldCharType="begin"/>
        </w:r>
        <w:r>
          <w:rPr>
            <w:noProof/>
          </w:rPr>
          <w:instrText xml:space="preserve"> PAGEREF _Toc46213260 \h </w:instrText>
        </w:r>
      </w:ins>
      <w:r>
        <w:rPr>
          <w:noProof/>
        </w:rPr>
      </w:r>
      <w:r>
        <w:rPr>
          <w:noProof/>
        </w:rPr>
        <w:fldChar w:fldCharType="separate"/>
      </w:r>
      <w:ins w:id="215" w:author="James Shaw" w:date="2020-07-21T08:39:00Z">
        <w:r>
          <w:rPr>
            <w:noProof/>
          </w:rPr>
          <w:t>39</w:t>
        </w:r>
        <w:r>
          <w:rPr>
            <w:noProof/>
          </w:rPr>
          <w:fldChar w:fldCharType="end"/>
        </w:r>
      </w:ins>
    </w:p>
    <w:p w:rsidR="006455B2" w:rsidRDefault="006455B2">
      <w:pPr>
        <w:pStyle w:val="TOC3"/>
        <w:tabs>
          <w:tab w:val="left" w:pos="960"/>
        </w:tabs>
        <w:rPr>
          <w:ins w:id="216" w:author="James Shaw" w:date="2020-07-21T08:39:00Z"/>
          <w:rFonts w:asciiTheme="minorHAnsi" w:eastAsiaTheme="minorEastAsia" w:hAnsiTheme="minorHAnsi" w:cstheme="minorBidi"/>
          <w:i w:val="0"/>
          <w:iCs w:val="0"/>
          <w:noProof/>
          <w:sz w:val="22"/>
          <w:szCs w:val="22"/>
          <w:lang w:eastAsia="en-GB"/>
        </w:rPr>
      </w:pPr>
      <w:ins w:id="217" w:author="James Shaw" w:date="2020-07-21T08:39:00Z">
        <w:r w:rsidRPr="00C60242">
          <w:rPr>
            <w:rFonts w:ascii="Times New Roman" w:hAnsi="Times New Roman" w:cs="Times New Roman"/>
            <w:i w:val="0"/>
            <w:iCs w:val="0"/>
            <w:noProof/>
          </w:rPr>
          <w:t>5.2.2</w:t>
        </w:r>
        <w:r>
          <w:rPr>
            <w:rFonts w:asciiTheme="minorHAnsi" w:eastAsiaTheme="minorEastAsia" w:hAnsiTheme="minorHAnsi" w:cstheme="minorBidi"/>
            <w:i w:val="0"/>
            <w:iCs w:val="0"/>
            <w:noProof/>
            <w:sz w:val="22"/>
            <w:szCs w:val="22"/>
            <w:lang w:eastAsia="en-GB"/>
          </w:rPr>
          <w:tab/>
        </w:r>
        <w:r>
          <w:rPr>
            <w:noProof/>
          </w:rPr>
          <w:t>Water depths and elevations at time of satellite overpass (.</w:t>
        </w:r>
        <w:r w:rsidRPr="00C60242">
          <w:rPr>
            <w:rFonts w:ascii="Courier New" w:hAnsi="Courier New"/>
            <w:noProof/>
          </w:rPr>
          <w:t xml:space="preserve">op </w:t>
        </w:r>
        <w:r>
          <w:rPr>
            <w:noProof/>
          </w:rPr>
          <w:t>and</w:t>
        </w:r>
        <w:r w:rsidRPr="00C60242">
          <w:rPr>
            <w:rFonts w:ascii="Courier New" w:hAnsi="Courier New"/>
            <w:noProof/>
          </w:rPr>
          <w:t xml:space="preserve"> .opelev</w:t>
        </w:r>
        <w:r>
          <w:rPr>
            <w:noProof/>
          </w:rPr>
          <w:t>)</w:t>
        </w:r>
        <w:r>
          <w:rPr>
            <w:noProof/>
          </w:rPr>
          <w:tab/>
        </w:r>
        <w:r>
          <w:rPr>
            <w:noProof/>
          </w:rPr>
          <w:fldChar w:fldCharType="begin"/>
        </w:r>
        <w:r>
          <w:rPr>
            <w:noProof/>
          </w:rPr>
          <w:instrText xml:space="preserve"> PAGEREF _Toc46213261 \h </w:instrText>
        </w:r>
      </w:ins>
      <w:r>
        <w:rPr>
          <w:noProof/>
        </w:rPr>
      </w:r>
      <w:r>
        <w:rPr>
          <w:noProof/>
        </w:rPr>
        <w:fldChar w:fldCharType="separate"/>
      </w:r>
      <w:ins w:id="218" w:author="James Shaw" w:date="2020-07-21T08:39:00Z">
        <w:r>
          <w:rPr>
            <w:noProof/>
          </w:rPr>
          <w:t>39</w:t>
        </w:r>
        <w:r>
          <w:rPr>
            <w:noProof/>
          </w:rPr>
          <w:fldChar w:fldCharType="end"/>
        </w:r>
      </w:ins>
    </w:p>
    <w:p w:rsidR="006455B2" w:rsidRDefault="006455B2">
      <w:pPr>
        <w:pStyle w:val="TOC3"/>
        <w:tabs>
          <w:tab w:val="left" w:pos="960"/>
        </w:tabs>
        <w:rPr>
          <w:ins w:id="219" w:author="James Shaw" w:date="2020-07-21T08:39:00Z"/>
          <w:rFonts w:asciiTheme="minorHAnsi" w:eastAsiaTheme="minorEastAsia" w:hAnsiTheme="minorHAnsi" w:cstheme="minorBidi"/>
          <w:i w:val="0"/>
          <w:iCs w:val="0"/>
          <w:noProof/>
          <w:sz w:val="22"/>
          <w:szCs w:val="22"/>
          <w:lang w:eastAsia="en-GB"/>
        </w:rPr>
      </w:pPr>
      <w:ins w:id="220" w:author="James Shaw" w:date="2020-07-21T08:39:00Z">
        <w:r w:rsidRPr="00C60242">
          <w:rPr>
            <w:rFonts w:ascii="Times New Roman" w:hAnsi="Times New Roman" w:cs="Times New Roman"/>
            <w:i w:val="0"/>
            <w:iCs w:val="0"/>
            <w:noProof/>
          </w:rPr>
          <w:t>5.2.3</w:t>
        </w:r>
        <w:r>
          <w:rPr>
            <w:rFonts w:asciiTheme="minorHAnsi" w:eastAsiaTheme="minorEastAsia" w:hAnsiTheme="minorHAnsi" w:cstheme="minorBidi"/>
            <w:i w:val="0"/>
            <w:iCs w:val="0"/>
            <w:noProof/>
            <w:sz w:val="22"/>
            <w:szCs w:val="22"/>
            <w:lang w:eastAsia="en-GB"/>
          </w:rPr>
          <w:tab/>
        </w:r>
        <w:r>
          <w:rPr>
            <w:noProof/>
          </w:rPr>
          <w:t>Channel water surface profile (</w:t>
        </w:r>
        <w:r w:rsidRPr="00C60242">
          <w:rPr>
            <w:rFonts w:ascii="Courier New" w:hAnsi="Courier New"/>
            <w:noProof/>
          </w:rPr>
          <w:t>.profile</w:t>
        </w:r>
        <w:r>
          <w:rPr>
            <w:noProof/>
          </w:rPr>
          <w:t>)</w:t>
        </w:r>
        <w:r>
          <w:rPr>
            <w:noProof/>
          </w:rPr>
          <w:tab/>
        </w:r>
        <w:r>
          <w:rPr>
            <w:noProof/>
          </w:rPr>
          <w:fldChar w:fldCharType="begin"/>
        </w:r>
        <w:r>
          <w:rPr>
            <w:noProof/>
          </w:rPr>
          <w:instrText xml:space="preserve"> PAGEREF _Toc46213262 \h </w:instrText>
        </w:r>
      </w:ins>
      <w:r>
        <w:rPr>
          <w:noProof/>
        </w:rPr>
      </w:r>
      <w:r>
        <w:rPr>
          <w:noProof/>
        </w:rPr>
        <w:fldChar w:fldCharType="separate"/>
      </w:r>
      <w:ins w:id="221" w:author="James Shaw" w:date="2020-07-21T08:39:00Z">
        <w:r>
          <w:rPr>
            <w:noProof/>
          </w:rPr>
          <w:t>39</w:t>
        </w:r>
        <w:r>
          <w:rPr>
            <w:noProof/>
          </w:rPr>
          <w:fldChar w:fldCharType="end"/>
        </w:r>
      </w:ins>
    </w:p>
    <w:p w:rsidR="006455B2" w:rsidRDefault="006455B2">
      <w:pPr>
        <w:pStyle w:val="TOC3"/>
        <w:tabs>
          <w:tab w:val="left" w:pos="960"/>
        </w:tabs>
        <w:rPr>
          <w:ins w:id="222" w:author="James Shaw" w:date="2020-07-21T08:39:00Z"/>
          <w:rFonts w:asciiTheme="minorHAnsi" w:eastAsiaTheme="minorEastAsia" w:hAnsiTheme="minorHAnsi" w:cstheme="minorBidi"/>
          <w:i w:val="0"/>
          <w:iCs w:val="0"/>
          <w:noProof/>
          <w:sz w:val="22"/>
          <w:szCs w:val="22"/>
          <w:lang w:eastAsia="en-GB"/>
        </w:rPr>
      </w:pPr>
      <w:ins w:id="223" w:author="James Shaw" w:date="2020-07-21T08:39:00Z">
        <w:r w:rsidRPr="00C60242">
          <w:rPr>
            <w:rFonts w:ascii="Times New Roman" w:hAnsi="Times New Roman" w:cs="Times New Roman"/>
            <w:i w:val="0"/>
            <w:iCs w:val="0"/>
            <w:noProof/>
          </w:rPr>
          <w:t>5.2.4</w:t>
        </w:r>
        <w:r>
          <w:rPr>
            <w:rFonts w:asciiTheme="minorHAnsi" w:eastAsiaTheme="minorEastAsia" w:hAnsiTheme="minorHAnsi" w:cstheme="minorBidi"/>
            <w:i w:val="0"/>
            <w:iCs w:val="0"/>
            <w:noProof/>
            <w:sz w:val="22"/>
            <w:szCs w:val="22"/>
            <w:lang w:eastAsia="en-GB"/>
          </w:rPr>
          <w:tab/>
        </w:r>
        <w:r>
          <w:rPr>
            <w:noProof/>
          </w:rPr>
          <w:t>Synoptic water depth, water surface elevation files (</w:t>
        </w:r>
        <w:r w:rsidRPr="00C60242">
          <w:rPr>
            <w:rFonts w:ascii="Courier New" w:hAnsi="Courier New"/>
            <w:noProof/>
          </w:rPr>
          <w:t>-xxxx.wd, -xxxx.elev and –xxxx.wdfp</w:t>
        </w:r>
        <w:r>
          <w:rPr>
            <w:noProof/>
          </w:rPr>
          <w:t>)</w:t>
        </w:r>
        <w:r>
          <w:rPr>
            <w:noProof/>
          </w:rPr>
          <w:tab/>
        </w:r>
        <w:r>
          <w:rPr>
            <w:noProof/>
          </w:rPr>
          <w:fldChar w:fldCharType="begin"/>
        </w:r>
        <w:r>
          <w:rPr>
            <w:noProof/>
          </w:rPr>
          <w:instrText xml:space="preserve"> PAGEREF _Toc46213263 \h </w:instrText>
        </w:r>
      </w:ins>
      <w:r>
        <w:rPr>
          <w:noProof/>
        </w:rPr>
      </w:r>
      <w:r>
        <w:rPr>
          <w:noProof/>
        </w:rPr>
        <w:fldChar w:fldCharType="separate"/>
      </w:r>
      <w:ins w:id="224" w:author="James Shaw" w:date="2020-07-21T08:39:00Z">
        <w:r>
          <w:rPr>
            <w:noProof/>
          </w:rPr>
          <w:t>40</w:t>
        </w:r>
        <w:r>
          <w:rPr>
            <w:noProof/>
          </w:rPr>
          <w:fldChar w:fldCharType="end"/>
        </w:r>
      </w:ins>
    </w:p>
    <w:p w:rsidR="006455B2" w:rsidRDefault="006455B2">
      <w:pPr>
        <w:pStyle w:val="TOC3"/>
        <w:tabs>
          <w:tab w:val="left" w:pos="960"/>
        </w:tabs>
        <w:rPr>
          <w:ins w:id="225" w:author="James Shaw" w:date="2020-07-21T08:39:00Z"/>
          <w:rFonts w:asciiTheme="minorHAnsi" w:eastAsiaTheme="minorEastAsia" w:hAnsiTheme="minorHAnsi" w:cstheme="minorBidi"/>
          <w:i w:val="0"/>
          <w:iCs w:val="0"/>
          <w:noProof/>
          <w:sz w:val="22"/>
          <w:szCs w:val="22"/>
          <w:lang w:eastAsia="en-GB"/>
        </w:rPr>
      </w:pPr>
      <w:ins w:id="226" w:author="James Shaw" w:date="2020-07-21T08:39:00Z">
        <w:r w:rsidRPr="00C60242">
          <w:rPr>
            <w:rFonts w:ascii="Times New Roman" w:hAnsi="Times New Roman" w:cs="Times New Roman"/>
            <w:i w:val="0"/>
            <w:iCs w:val="0"/>
            <w:noProof/>
          </w:rPr>
          <w:t>5.2.5</w:t>
        </w:r>
        <w:r>
          <w:rPr>
            <w:rFonts w:asciiTheme="minorHAnsi" w:eastAsiaTheme="minorEastAsia" w:hAnsiTheme="minorHAnsi" w:cstheme="minorBidi"/>
            <w:i w:val="0"/>
            <w:iCs w:val="0"/>
            <w:noProof/>
            <w:sz w:val="22"/>
            <w:szCs w:val="22"/>
            <w:lang w:eastAsia="en-GB"/>
          </w:rPr>
          <w:tab/>
        </w:r>
        <w:r>
          <w:rPr>
            <w:noProof/>
          </w:rPr>
          <w:t>Maximum water surface elevation file (</w:t>
        </w:r>
        <w:r w:rsidRPr="00C60242">
          <w:rPr>
            <w:rFonts w:ascii="Courier New" w:hAnsi="Courier New"/>
            <w:noProof/>
          </w:rPr>
          <w:t>.mxe</w:t>
        </w:r>
        <w:r>
          <w:rPr>
            <w:noProof/>
          </w:rPr>
          <w:t>) and maximum water depth (</w:t>
        </w:r>
        <w:r w:rsidRPr="00C60242">
          <w:rPr>
            <w:rFonts w:ascii="Courier New" w:hAnsi="Courier New"/>
            <w:noProof/>
          </w:rPr>
          <w:t>.max</w:t>
        </w:r>
        <w:r>
          <w:rPr>
            <w:noProof/>
          </w:rPr>
          <w:t>)</w:t>
        </w:r>
        <w:r>
          <w:rPr>
            <w:noProof/>
          </w:rPr>
          <w:tab/>
        </w:r>
        <w:r>
          <w:rPr>
            <w:noProof/>
          </w:rPr>
          <w:fldChar w:fldCharType="begin"/>
        </w:r>
        <w:r>
          <w:rPr>
            <w:noProof/>
          </w:rPr>
          <w:instrText xml:space="preserve"> PAGEREF _Toc46213264 \h </w:instrText>
        </w:r>
      </w:ins>
      <w:r>
        <w:rPr>
          <w:noProof/>
        </w:rPr>
      </w:r>
      <w:r>
        <w:rPr>
          <w:noProof/>
        </w:rPr>
        <w:fldChar w:fldCharType="separate"/>
      </w:r>
      <w:ins w:id="227" w:author="James Shaw" w:date="2020-07-21T08:39:00Z">
        <w:r>
          <w:rPr>
            <w:noProof/>
          </w:rPr>
          <w:t>40</w:t>
        </w:r>
        <w:r>
          <w:rPr>
            <w:noProof/>
          </w:rPr>
          <w:fldChar w:fldCharType="end"/>
        </w:r>
      </w:ins>
    </w:p>
    <w:p w:rsidR="006455B2" w:rsidRDefault="006455B2">
      <w:pPr>
        <w:pStyle w:val="TOC3"/>
        <w:tabs>
          <w:tab w:val="left" w:pos="960"/>
        </w:tabs>
        <w:rPr>
          <w:ins w:id="228" w:author="James Shaw" w:date="2020-07-21T08:39:00Z"/>
          <w:rFonts w:asciiTheme="minorHAnsi" w:eastAsiaTheme="minorEastAsia" w:hAnsiTheme="minorHAnsi" w:cstheme="minorBidi"/>
          <w:i w:val="0"/>
          <w:iCs w:val="0"/>
          <w:noProof/>
          <w:sz w:val="22"/>
          <w:szCs w:val="22"/>
          <w:lang w:eastAsia="en-GB"/>
        </w:rPr>
      </w:pPr>
      <w:ins w:id="229" w:author="James Shaw" w:date="2020-07-21T08:39:00Z">
        <w:r w:rsidRPr="00C60242">
          <w:rPr>
            <w:rFonts w:ascii="Times New Roman" w:hAnsi="Times New Roman" w:cs="Times New Roman"/>
            <w:i w:val="0"/>
            <w:iCs w:val="0"/>
            <w:noProof/>
          </w:rPr>
          <w:t>5.2.6</w:t>
        </w:r>
        <w:r>
          <w:rPr>
            <w:rFonts w:asciiTheme="minorHAnsi" w:eastAsiaTheme="minorEastAsia" w:hAnsiTheme="minorHAnsi" w:cstheme="minorBidi"/>
            <w:i w:val="0"/>
            <w:iCs w:val="0"/>
            <w:noProof/>
            <w:sz w:val="22"/>
            <w:szCs w:val="22"/>
            <w:lang w:eastAsia="en-GB"/>
          </w:rPr>
          <w:tab/>
        </w:r>
        <w:r>
          <w:rPr>
            <w:noProof/>
          </w:rPr>
          <w:t>Time of initial inundation (</w:t>
        </w:r>
        <w:r w:rsidRPr="00C60242">
          <w:rPr>
            <w:rFonts w:ascii="Courier New" w:hAnsi="Courier New"/>
            <w:noProof/>
          </w:rPr>
          <w:t>.inittm</w:t>
        </w:r>
        <w:r>
          <w:rPr>
            <w:noProof/>
          </w:rPr>
          <w:t>), time of maximum depth (</w:t>
        </w:r>
        <w:r w:rsidRPr="00C60242">
          <w:rPr>
            <w:rFonts w:ascii="Courier New" w:hAnsi="Courier New"/>
            <w:noProof/>
          </w:rPr>
          <w:t>.maxtm</w:t>
        </w:r>
        <w:r>
          <w:rPr>
            <w:noProof/>
          </w:rPr>
          <w:t>) and total time of inundation (</w:t>
        </w:r>
        <w:r w:rsidRPr="00C60242">
          <w:rPr>
            <w:rFonts w:ascii="Courier New" w:hAnsi="Courier New" w:cs="Courier New"/>
            <w:noProof/>
          </w:rPr>
          <w:t>.totaltm</w:t>
        </w:r>
        <w:r>
          <w:rPr>
            <w:noProof/>
          </w:rPr>
          <w:t>)</w:t>
        </w:r>
        <w:r>
          <w:rPr>
            <w:noProof/>
          </w:rPr>
          <w:tab/>
        </w:r>
        <w:r>
          <w:rPr>
            <w:noProof/>
          </w:rPr>
          <w:fldChar w:fldCharType="begin"/>
        </w:r>
        <w:r>
          <w:rPr>
            <w:noProof/>
          </w:rPr>
          <w:instrText xml:space="preserve"> PAGEREF _Toc46213265 \h </w:instrText>
        </w:r>
      </w:ins>
      <w:r>
        <w:rPr>
          <w:noProof/>
        </w:rPr>
      </w:r>
      <w:r>
        <w:rPr>
          <w:noProof/>
        </w:rPr>
        <w:fldChar w:fldCharType="separate"/>
      </w:r>
      <w:ins w:id="230" w:author="James Shaw" w:date="2020-07-21T08:39:00Z">
        <w:r>
          <w:rPr>
            <w:noProof/>
          </w:rPr>
          <w:t>40</w:t>
        </w:r>
        <w:r>
          <w:rPr>
            <w:noProof/>
          </w:rPr>
          <w:fldChar w:fldCharType="end"/>
        </w:r>
      </w:ins>
    </w:p>
    <w:p w:rsidR="006455B2" w:rsidRDefault="006455B2">
      <w:pPr>
        <w:pStyle w:val="TOC3"/>
        <w:tabs>
          <w:tab w:val="left" w:pos="960"/>
        </w:tabs>
        <w:rPr>
          <w:ins w:id="231" w:author="James Shaw" w:date="2020-07-21T08:39:00Z"/>
          <w:rFonts w:asciiTheme="minorHAnsi" w:eastAsiaTheme="minorEastAsia" w:hAnsiTheme="minorHAnsi" w:cstheme="minorBidi"/>
          <w:i w:val="0"/>
          <w:iCs w:val="0"/>
          <w:noProof/>
          <w:sz w:val="22"/>
          <w:szCs w:val="22"/>
          <w:lang w:eastAsia="en-GB"/>
        </w:rPr>
      </w:pPr>
      <w:ins w:id="232" w:author="James Shaw" w:date="2020-07-21T08:39:00Z">
        <w:r w:rsidRPr="00C60242">
          <w:rPr>
            <w:rFonts w:ascii="Times New Roman" w:hAnsi="Times New Roman" w:cs="Times New Roman"/>
            <w:i w:val="0"/>
            <w:iCs w:val="0"/>
            <w:noProof/>
          </w:rPr>
          <w:t>5.2.7</w:t>
        </w:r>
        <w:r>
          <w:rPr>
            <w:rFonts w:asciiTheme="minorHAnsi" w:eastAsiaTheme="minorEastAsia" w:hAnsiTheme="minorHAnsi" w:cstheme="minorBidi"/>
            <w:i w:val="0"/>
            <w:iCs w:val="0"/>
            <w:noProof/>
            <w:sz w:val="22"/>
            <w:szCs w:val="22"/>
            <w:lang w:eastAsia="en-GB"/>
          </w:rPr>
          <w:tab/>
        </w:r>
        <w:r>
          <w:rPr>
            <w:noProof/>
          </w:rPr>
          <w:t>Discharge and velocity values (</w:t>
        </w:r>
        <w:r w:rsidRPr="00C60242">
          <w:rPr>
            <w:rFonts w:ascii="Courier New" w:hAnsi="Courier New"/>
            <w:noProof/>
          </w:rPr>
          <w:t xml:space="preserve">-xxxx.Qx, -xxxx.Qy, -xxxx.Qcx, -xxxx.Qcy, -xxxx.Vx –xxxx.Vy, -xxxx.SGCVx </w:t>
        </w:r>
        <w:r>
          <w:rPr>
            <w:noProof/>
          </w:rPr>
          <w:t>and</w:t>
        </w:r>
        <w:r w:rsidRPr="00C60242">
          <w:rPr>
            <w:rFonts w:ascii="Courier New" w:hAnsi="Courier New"/>
            <w:noProof/>
          </w:rPr>
          <w:t xml:space="preserve"> –xxxx.SGCVy</w:t>
        </w:r>
        <w:r>
          <w:rPr>
            <w:noProof/>
          </w:rPr>
          <w:t>)</w:t>
        </w:r>
        <w:r>
          <w:rPr>
            <w:noProof/>
          </w:rPr>
          <w:tab/>
        </w:r>
        <w:r>
          <w:rPr>
            <w:noProof/>
          </w:rPr>
          <w:fldChar w:fldCharType="begin"/>
        </w:r>
        <w:r>
          <w:rPr>
            <w:noProof/>
          </w:rPr>
          <w:instrText xml:space="preserve"> PAGEREF _Toc46213266 \h </w:instrText>
        </w:r>
      </w:ins>
      <w:r>
        <w:rPr>
          <w:noProof/>
        </w:rPr>
      </w:r>
      <w:r>
        <w:rPr>
          <w:noProof/>
        </w:rPr>
        <w:fldChar w:fldCharType="separate"/>
      </w:r>
      <w:ins w:id="233" w:author="James Shaw" w:date="2020-07-21T08:39:00Z">
        <w:r>
          <w:rPr>
            <w:noProof/>
          </w:rPr>
          <w:t>40</w:t>
        </w:r>
        <w:r>
          <w:rPr>
            <w:noProof/>
          </w:rPr>
          <w:fldChar w:fldCharType="end"/>
        </w:r>
      </w:ins>
    </w:p>
    <w:p w:rsidR="006455B2" w:rsidRDefault="006455B2">
      <w:pPr>
        <w:pStyle w:val="TOC3"/>
        <w:tabs>
          <w:tab w:val="left" w:pos="960"/>
        </w:tabs>
        <w:rPr>
          <w:ins w:id="234" w:author="James Shaw" w:date="2020-07-21T08:39:00Z"/>
          <w:rFonts w:asciiTheme="minorHAnsi" w:eastAsiaTheme="minorEastAsia" w:hAnsiTheme="minorHAnsi" w:cstheme="minorBidi"/>
          <w:i w:val="0"/>
          <w:iCs w:val="0"/>
          <w:noProof/>
          <w:sz w:val="22"/>
          <w:szCs w:val="22"/>
          <w:lang w:eastAsia="en-GB"/>
        </w:rPr>
      </w:pPr>
      <w:ins w:id="235" w:author="James Shaw" w:date="2020-07-21T08:39:00Z">
        <w:r w:rsidRPr="00C60242">
          <w:rPr>
            <w:rFonts w:ascii="Times New Roman" w:hAnsi="Times New Roman" w:cs="Times New Roman"/>
            <w:i w:val="0"/>
            <w:iCs w:val="0"/>
            <w:noProof/>
          </w:rPr>
          <w:t>5.2.8</w:t>
        </w:r>
        <w:r>
          <w:rPr>
            <w:rFonts w:asciiTheme="minorHAnsi" w:eastAsiaTheme="minorEastAsia" w:hAnsiTheme="minorHAnsi" w:cstheme="minorBidi"/>
            <w:i w:val="0"/>
            <w:iCs w:val="0"/>
            <w:noProof/>
            <w:sz w:val="22"/>
            <w:szCs w:val="22"/>
            <w:lang w:eastAsia="en-GB"/>
          </w:rPr>
          <w:tab/>
        </w:r>
        <w:r>
          <w:rPr>
            <w:noProof/>
          </w:rPr>
          <w:t>Hazard output files (.</w:t>
        </w:r>
        <w:r w:rsidRPr="00C60242">
          <w:rPr>
            <w:rFonts w:ascii="Courier New" w:hAnsi="Courier New" w:cs="Courier New"/>
            <w:noProof/>
          </w:rPr>
          <w:t>maxVx, .maxVy,</w:t>
        </w:r>
        <w:r>
          <w:rPr>
            <w:noProof/>
          </w:rPr>
          <w:t xml:space="preserve"> </w:t>
        </w:r>
        <w:r w:rsidRPr="00C60242">
          <w:rPr>
            <w:rFonts w:ascii="Courier New" w:hAnsi="Courier New"/>
            <w:noProof/>
          </w:rPr>
          <w:t xml:space="preserve">.maxVc, </w:t>
        </w:r>
        <w:r>
          <w:rPr>
            <w:noProof/>
          </w:rPr>
          <w:t>.</w:t>
        </w:r>
        <w:r w:rsidRPr="00C60242">
          <w:rPr>
            <w:rFonts w:ascii="Courier New" w:hAnsi="Courier New" w:cs="Courier New"/>
            <w:noProof/>
          </w:rPr>
          <w:t>maxVcd</w:t>
        </w:r>
        <w:r>
          <w:rPr>
            <w:noProof/>
          </w:rPr>
          <w:t xml:space="preserve"> and </w:t>
        </w:r>
        <w:r w:rsidRPr="00C60242">
          <w:rPr>
            <w:rFonts w:ascii="Courier New" w:hAnsi="Courier New" w:cs="Courier New"/>
            <w:noProof/>
          </w:rPr>
          <w:t>.maxHaz</w:t>
        </w:r>
        <w:r>
          <w:rPr>
            <w:noProof/>
          </w:rPr>
          <w:t>)</w:t>
        </w:r>
        <w:r>
          <w:rPr>
            <w:noProof/>
          </w:rPr>
          <w:tab/>
        </w:r>
        <w:r>
          <w:rPr>
            <w:noProof/>
          </w:rPr>
          <w:fldChar w:fldCharType="begin"/>
        </w:r>
        <w:r>
          <w:rPr>
            <w:noProof/>
          </w:rPr>
          <w:instrText xml:space="preserve"> PAGEREF _Toc46213267 \h </w:instrText>
        </w:r>
      </w:ins>
      <w:r>
        <w:rPr>
          <w:noProof/>
        </w:rPr>
      </w:r>
      <w:r>
        <w:rPr>
          <w:noProof/>
        </w:rPr>
        <w:fldChar w:fldCharType="separate"/>
      </w:r>
      <w:ins w:id="236" w:author="James Shaw" w:date="2020-07-21T08:39:00Z">
        <w:r>
          <w:rPr>
            <w:noProof/>
          </w:rPr>
          <w:t>41</w:t>
        </w:r>
        <w:r>
          <w:rPr>
            <w:noProof/>
          </w:rPr>
          <w:fldChar w:fldCharType="end"/>
        </w:r>
      </w:ins>
    </w:p>
    <w:p w:rsidR="006455B2" w:rsidRDefault="006455B2">
      <w:pPr>
        <w:pStyle w:val="TOC3"/>
        <w:tabs>
          <w:tab w:val="left" w:pos="960"/>
        </w:tabs>
        <w:rPr>
          <w:ins w:id="237" w:author="James Shaw" w:date="2020-07-21T08:39:00Z"/>
          <w:rFonts w:asciiTheme="minorHAnsi" w:eastAsiaTheme="minorEastAsia" w:hAnsiTheme="minorHAnsi" w:cstheme="minorBidi"/>
          <w:i w:val="0"/>
          <w:iCs w:val="0"/>
          <w:noProof/>
          <w:sz w:val="22"/>
          <w:szCs w:val="22"/>
          <w:lang w:eastAsia="en-GB"/>
        </w:rPr>
      </w:pPr>
      <w:ins w:id="238" w:author="James Shaw" w:date="2020-07-21T08:39:00Z">
        <w:r w:rsidRPr="00C60242">
          <w:rPr>
            <w:rFonts w:ascii="Times New Roman" w:hAnsi="Times New Roman" w:cs="Times New Roman"/>
            <w:i w:val="0"/>
            <w:iCs w:val="0"/>
            <w:noProof/>
          </w:rPr>
          <w:t>5.2.9</w:t>
        </w:r>
        <w:r>
          <w:rPr>
            <w:rFonts w:asciiTheme="minorHAnsi" w:eastAsiaTheme="minorEastAsia" w:hAnsiTheme="minorHAnsi" w:cstheme="minorBidi"/>
            <w:i w:val="0"/>
            <w:iCs w:val="0"/>
            <w:noProof/>
            <w:sz w:val="22"/>
            <w:szCs w:val="22"/>
            <w:lang w:eastAsia="en-GB"/>
          </w:rPr>
          <w:tab/>
        </w:r>
        <w:r>
          <w:rPr>
            <w:noProof/>
          </w:rPr>
          <w:t>Adaptive time step and flow limiter (</w:t>
        </w:r>
        <w:r w:rsidRPr="00C60242">
          <w:rPr>
            <w:rFonts w:ascii="Courier New" w:hAnsi="Courier New" w:cs="Courier New"/>
            <w:noProof/>
          </w:rPr>
          <w:t xml:space="preserve">-xxxx.QLx </w:t>
        </w:r>
        <w:r>
          <w:rPr>
            <w:noProof/>
          </w:rPr>
          <w:t>and</w:t>
        </w:r>
        <w:r w:rsidRPr="00C60242">
          <w:rPr>
            <w:rFonts w:ascii="Courier New" w:hAnsi="Courier New" w:cs="Courier New"/>
            <w:noProof/>
          </w:rPr>
          <w:t xml:space="preserve"> -xxxx.QLy</w:t>
        </w:r>
        <w:r>
          <w:rPr>
            <w:noProof/>
          </w:rPr>
          <w:t>) values</w:t>
        </w:r>
        <w:r>
          <w:rPr>
            <w:noProof/>
          </w:rPr>
          <w:tab/>
        </w:r>
        <w:r>
          <w:rPr>
            <w:noProof/>
          </w:rPr>
          <w:fldChar w:fldCharType="begin"/>
        </w:r>
        <w:r>
          <w:rPr>
            <w:noProof/>
          </w:rPr>
          <w:instrText xml:space="preserve"> PAGEREF _Toc46213268 \h </w:instrText>
        </w:r>
      </w:ins>
      <w:r>
        <w:rPr>
          <w:noProof/>
        </w:rPr>
      </w:r>
      <w:r>
        <w:rPr>
          <w:noProof/>
        </w:rPr>
        <w:fldChar w:fldCharType="separate"/>
      </w:r>
      <w:ins w:id="239" w:author="James Shaw" w:date="2020-07-21T08:39:00Z">
        <w:r>
          <w:rPr>
            <w:noProof/>
          </w:rPr>
          <w:t>41</w:t>
        </w:r>
        <w:r>
          <w:rPr>
            <w:noProof/>
          </w:rPr>
          <w:fldChar w:fldCharType="end"/>
        </w:r>
      </w:ins>
    </w:p>
    <w:p w:rsidR="006455B2" w:rsidRDefault="006455B2">
      <w:pPr>
        <w:pStyle w:val="TOC3"/>
        <w:tabs>
          <w:tab w:val="left" w:pos="1200"/>
        </w:tabs>
        <w:rPr>
          <w:ins w:id="240" w:author="James Shaw" w:date="2020-07-21T08:39:00Z"/>
          <w:rFonts w:asciiTheme="minorHAnsi" w:eastAsiaTheme="minorEastAsia" w:hAnsiTheme="minorHAnsi" w:cstheme="minorBidi"/>
          <w:i w:val="0"/>
          <w:iCs w:val="0"/>
          <w:noProof/>
          <w:sz w:val="22"/>
          <w:szCs w:val="22"/>
          <w:lang w:eastAsia="en-GB"/>
        </w:rPr>
      </w:pPr>
      <w:ins w:id="241" w:author="James Shaw" w:date="2020-07-21T08:39:00Z">
        <w:r w:rsidRPr="00C60242">
          <w:rPr>
            <w:rFonts w:ascii="Times New Roman" w:hAnsi="Times New Roman" w:cs="Times New Roman"/>
            <w:i w:val="0"/>
            <w:iCs w:val="0"/>
            <w:noProof/>
          </w:rPr>
          <w:t>5.2.10</w:t>
        </w:r>
        <w:r>
          <w:rPr>
            <w:rFonts w:asciiTheme="minorHAnsi" w:eastAsiaTheme="minorEastAsia" w:hAnsiTheme="minorHAnsi" w:cstheme="minorBidi"/>
            <w:i w:val="0"/>
            <w:iCs w:val="0"/>
            <w:noProof/>
            <w:sz w:val="22"/>
            <w:szCs w:val="22"/>
            <w:lang w:eastAsia="en-GB"/>
          </w:rPr>
          <w:tab/>
        </w:r>
        <w:r>
          <w:rPr>
            <w:noProof/>
          </w:rPr>
          <w:t>Stage values (</w:t>
        </w:r>
        <w:r w:rsidRPr="00C60242">
          <w:rPr>
            <w:rFonts w:ascii="Courier New" w:hAnsi="Courier New" w:cs="Courier New"/>
            <w:noProof/>
          </w:rPr>
          <w:t>.stage</w:t>
        </w:r>
        <w:r>
          <w:rPr>
            <w:noProof/>
          </w:rPr>
          <w:t>)</w:t>
        </w:r>
        <w:r>
          <w:rPr>
            <w:noProof/>
          </w:rPr>
          <w:tab/>
        </w:r>
        <w:r>
          <w:rPr>
            <w:noProof/>
          </w:rPr>
          <w:fldChar w:fldCharType="begin"/>
        </w:r>
        <w:r>
          <w:rPr>
            <w:noProof/>
          </w:rPr>
          <w:instrText xml:space="preserve"> PAGEREF _Toc46213269 \h </w:instrText>
        </w:r>
      </w:ins>
      <w:r>
        <w:rPr>
          <w:noProof/>
        </w:rPr>
      </w:r>
      <w:r>
        <w:rPr>
          <w:noProof/>
        </w:rPr>
        <w:fldChar w:fldCharType="separate"/>
      </w:r>
      <w:ins w:id="242" w:author="James Shaw" w:date="2020-07-21T08:39:00Z">
        <w:r>
          <w:rPr>
            <w:noProof/>
          </w:rPr>
          <w:t>41</w:t>
        </w:r>
        <w:r>
          <w:rPr>
            <w:noProof/>
          </w:rPr>
          <w:fldChar w:fldCharType="end"/>
        </w:r>
      </w:ins>
    </w:p>
    <w:p w:rsidR="006455B2" w:rsidRDefault="006455B2">
      <w:pPr>
        <w:pStyle w:val="TOC3"/>
        <w:tabs>
          <w:tab w:val="left" w:pos="1200"/>
        </w:tabs>
        <w:rPr>
          <w:ins w:id="243" w:author="James Shaw" w:date="2020-07-21T08:39:00Z"/>
          <w:rFonts w:asciiTheme="minorHAnsi" w:eastAsiaTheme="minorEastAsia" w:hAnsiTheme="minorHAnsi" w:cstheme="minorBidi"/>
          <w:i w:val="0"/>
          <w:iCs w:val="0"/>
          <w:noProof/>
          <w:sz w:val="22"/>
          <w:szCs w:val="22"/>
          <w:lang w:eastAsia="en-GB"/>
        </w:rPr>
      </w:pPr>
      <w:ins w:id="244" w:author="James Shaw" w:date="2020-07-21T08:39:00Z">
        <w:r w:rsidRPr="00C60242">
          <w:rPr>
            <w:rFonts w:ascii="Times New Roman" w:hAnsi="Times New Roman" w:cs="Times New Roman"/>
            <w:i w:val="0"/>
            <w:iCs w:val="0"/>
            <w:noProof/>
          </w:rPr>
          <w:t>5.2.11</w:t>
        </w:r>
        <w:r>
          <w:rPr>
            <w:rFonts w:asciiTheme="minorHAnsi" w:eastAsiaTheme="minorEastAsia" w:hAnsiTheme="minorHAnsi" w:cstheme="minorBidi"/>
            <w:i w:val="0"/>
            <w:iCs w:val="0"/>
            <w:noProof/>
            <w:sz w:val="22"/>
            <w:szCs w:val="22"/>
            <w:lang w:eastAsia="en-GB"/>
          </w:rPr>
          <w:tab/>
        </w:r>
        <w:r>
          <w:rPr>
            <w:noProof/>
          </w:rPr>
          <w:t xml:space="preserve">Debugging files for interpolating channels onto the </w:t>
        </w:r>
        <w:r w:rsidRPr="00C60242">
          <w:rPr>
            <w:rFonts w:ascii="Courier New" w:hAnsi="Courier New" w:cs="Courier New"/>
            <w:noProof/>
          </w:rPr>
          <w:t>DEMfile</w:t>
        </w:r>
        <w:r>
          <w:rPr>
            <w:noProof/>
          </w:rPr>
          <w:t>, modified dem (</w:t>
        </w:r>
        <w:r w:rsidRPr="00C60242">
          <w:rPr>
            <w:rFonts w:ascii="Courier New" w:hAnsi="Courier New" w:cs="Courier New"/>
            <w:noProof/>
          </w:rPr>
          <w:t>*.dem</w:t>
        </w:r>
        <w:r>
          <w:rPr>
            <w:noProof/>
          </w:rPr>
          <w:t xml:space="preserve">), channel mask </w:t>
        </w:r>
        <w:r w:rsidRPr="00C60242">
          <w:rPr>
            <w:rFonts w:ascii="Courier New" w:hAnsi="Courier New" w:cs="Courier New"/>
            <w:noProof/>
          </w:rPr>
          <w:t>(*.chmask</w:t>
        </w:r>
        <w:r>
          <w:rPr>
            <w:noProof/>
          </w:rPr>
          <w:t xml:space="preserve">) and channel segment mask </w:t>
        </w:r>
        <w:r w:rsidRPr="00C60242">
          <w:rPr>
            <w:rFonts w:ascii="Courier New" w:hAnsi="Courier New" w:cs="Courier New"/>
            <w:noProof/>
          </w:rPr>
          <w:t>(*.segmask</w:t>
        </w:r>
        <w:r>
          <w:rPr>
            <w:noProof/>
          </w:rPr>
          <w:t>).</w:t>
        </w:r>
        <w:r>
          <w:rPr>
            <w:noProof/>
          </w:rPr>
          <w:tab/>
        </w:r>
        <w:r>
          <w:rPr>
            <w:noProof/>
          </w:rPr>
          <w:fldChar w:fldCharType="begin"/>
        </w:r>
        <w:r>
          <w:rPr>
            <w:noProof/>
          </w:rPr>
          <w:instrText xml:space="preserve"> PAGEREF _Toc46213270 \h </w:instrText>
        </w:r>
      </w:ins>
      <w:r>
        <w:rPr>
          <w:noProof/>
        </w:rPr>
      </w:r>
      <w:r>
        <w:rPr>
          <w:noProof/>
        </w:rPr>
        <w:fldChar w:fldCharType="separate"/>
      </w:r>
      <w:ins w:id="245" w:author="James Shaw" w:date="2020-07-21T08:39:00Z">
        <w:r>
          <w:rPr>
            <w:noProof/>
          </w:rPr>
          <w:t>42</w:t>
        </w:r>
        <w:r>
          <w:rPr>
            <w:noProof/>
          </w:rPr>
          <w:fldChar w:fldCharType="end"/>
        </w:r>
      </w:ins>
    </w:p>
    <w:p w:rsidR="006455B2" w:rsidRDefault="006455B2">
      <w:pPr>
        <w:pStyle w:val="TOC3"/>
        <w:tabs>
          <w:tab w:val="left" w:pos="1200"/>
        </w:tabs>
        <w:rPr>
          <w:ins w:id="246" w:author="James Shaw" w:date="2020-07-21T08:39:00Z"/>
          <w:rFonts w:asciiTheme="minorHAnsi" w:eastAsiaTheme="minorEastAsia" w:hAnsiTheme="minorHAnsi" w:cstheme="minorBidi"/>
          <w:i w:val="0"/>
          <w:iCs w:val="0"/>
          <w:noProof/>
          <w:sz w:val="22"/>
          <w:szCs w:val="22"/>
          <w:lang w:eastAsia="en-GB"/>
        </w:rPr>
      </w:pPr>
      <w:ins w:id="247" w:author="James Shaw" w:date="2020-07-21T08:39:00Z">
        <w:r w:rsidRPr="00C60242">
          <w:rPr>
            <w:rFonts w:ascii="Times New Roman" w:hAnsi="Times New Roman" w:cs="Times New Roman"/>
            <w:i w:val="0"/>
            <w:iCs w:val="0"/>
            <w:noProof/>
          </w:rPr>
          <w:t>5.2.12</w:t>
        </w:r>
        <w:r>
          <w:rPr>
            <w:rFonts w:asciiTheme="minorHAnsi" w:eastAsiaTheme="minorEastAsia" w:hAnsiTheme="minorHAnsi" w:cstheme="minorBidi"/>
            <w:i w:val="0"/>
            <w:iCs w:val="0"/>
            <w:noProof/>
            <w:sz w:val="22"/>
            <w:szCs w:val="22"/>
            <w:lang w:eastAsia="en-GB"/>
          </w:rPr>
          <w:tab/>
        </w:r>
        <w:r>
          <w:rPr>
            <w:noProof/>
          </w:rPr>
          <w:t>Debugging files produced when using subgrid channels (</w:t>
        </w:r>
        <w:r w:rsidRPr="00C60242">
          <w:rPr>
            <w:rFonts w:ascii="Courier New" w:hAnsi="Courier New" w:cs="Courier New"/>
            <w:noProof/>
          </w:rPr>
          <w:t>*.dem</w:t>
        </w:r>
        <w:r>
          <w:rPr>
            <w:noProof/>
          </w:rPr>
          <w:t>, *</w:t>
        </w:r>
        <w:r w:rsidRPr="00C60242">
          <w:rPr>
            <w:rFonts w:ascii="Courier New" w:hAnsi="Courier New" w:cs="Courier New"/>
            <w:noProof/>
          </w:rPr>
          <w:t>_SGC_bedZ.asc</w:t>
        </w:r>
        <w:r>
          <w:rPr>
            <w:noProof/>
          </w:rPr>
          <w:t xml:space="preserve">, </w:t>
        </w:r>
        <w:r w:rsidRPr="00C60242">
          <w:rPr>
            <w:rFonts w:ascii="Courier New" w:hAnsi="Courier New" w:cs="Courier New"/>
            <w:noProof/>
          </w:rPr>
          <w:t>*_SGC_bfdepth.asc</w:t>
        </w:r>
        <w:r>
          <w:rPr>
            <w:noProof/>
          </w:rPr>
          <w:t xml:space="preserve"> and </w:t>
        </w:r>
        <w:r w:rsidRPr="00C60242">
          <w:rPr>
            <w:rFonts w:ascii="Courier New" w:hAnsi="Courier New" w:cs="Courier New"/>
            <w:noProof/>
          </w:rPr>
          <w:t>*_SGC_width.asc</w:t>
        </w:r>
        <w:r>
          <w:rPr>
            <w:noProof/>
          </w:rPr>
          <w:t>).</w:t>
        </w:r>
        <w:r>
          <w:rPr>
            <w:noProof/>
          </w:rPr>
          <w:tab/>
        </w:r>
        <w:r>
          <w:rPr>
            <w:noProof/>
          </w:rPr>
          <w:fldChar w:fldCharType="begin"/>
        </w:r>
        <w:r>
          <w:rPr>
            <w:noProof/>
          </w:rPr>
          <w:instrText xml:space="preserve"> PAGEREF _Toc46213271 \h </w:instrText>
        </w:r>
      </w:ins>
      <w:r>
        <w:rPr>
          <w:noProof/>
        </w:rPr>
      </w:r>
      <w:r>
        <w:rPr>
          <w:noProof/>
        </w:rPr>
        <w:fldChar w:fldCharType="separate"/>
      </w:r>
      <w:ins w:id="248" w:author="James Shaw" w:date="2020-07-21T08:39:00Z">
        <w:r>
          <w:rPr>
            <w:noProof/>
          </w:rPr>
          <w:t>42</w:t>
        </w:r>
        <w:r>
          <w:rPr>
            <w:noProof/>
          </w:rPr>
          <w:fldChar w:fldCharType="end"/>
        </w:r>
      </w:ins>
    </w:p>
    <w:p w:rsidR="006455B2" w:rsidRDefault="006455B2">
      <w:pPr>
        <w:pStyle w:val="TOC3"/>
        <w:tabs>
          <w:tab w:val="left" w:pos="1200"/>
        </w:tabs>
        <w:rPr>
          <w:ins w:id="249" w:author="James Shaw" w:date="2020-07-21T08:39:00Z"/>
          <w:rFonts w:asciiTheme="minorHAnsi" w:eastAsiaTheme="minorEastAsia" w:hAnsiTheme="minorHAnsi" w:cstheme="minorBidi"/>
          <w:i w:val="0"/>
          <w:iCs w:val="0"/>
          <w:noProof/>
          <w:sz w:val="22"/>
          <w:szCs w:val="22"/>
          <w:lang w:eastAsia="en-GB"/>
        </w:rPr>
      </w:pPr>
      <w:ins w:id="250" w:author="James Shaw" w:date="2020-07-21T08:39:00Z">
        <w:r w:rsidRPr="00C60242">
          <w:rPr>
            <w:rFonts w:ascii="Times New Roman" w:hAnsi="Times New Roman" w:cs="Times New Roman"/>
            <w:i w:val="0"/>
            <w:iCs w:val="0"/>
            <w:noProof/>
          </w:rPr>
          <w:t>5.2.13</w:t>
        </w:r>
        <w:r>
          <w:rPr>
            <w:rFonts w:asciiTheme="minorHAnsi" w:eastAsiaTheme="minorEastAsia" w:hAnsiTheme="minorHAnsi" w:cstheme="minorBidi"/>
            <w:i w:val="0"/>
            <w:iCs w:val="0"/>
            <w:noProof/>
            <w:sz w:val="22"/>
            <w:szCs w:val="22"/>
            <w:lang w:eastAsia="en-GB"/>
          </w:rPr>
          <w:tab/>
        </w:r>
        <w:r>
          <w:rPr>
            <w:noProof/>
          </w:rPr>
          <w:t>Discharge file (</w:t>
        </w:r>
        <w:r w:rsidRPr="00C60242">
          <w:rPr>
            <w:rFonts w:ascii="Courier New" w:hAnsi="Courier New" w:cs="Courier New"/>
            <w:noProof/>
          </w:rPr>
          <w:t>*.discharge</w:t>
        </w:r>
        <w:r>
          <w:rPr>
            <w:noProof/>
          </w:rPr>
          <w:t>)</w:t>
        </w:r>
        <w:r>
          <w:rPr>
            <w:noProof/>
          </w:rPr>
          <w:tab/>
        </w:r>
        <w:r>
          <w:rPr>
            <w:noProof/>
          </w:rPr>
          <w:fldChar w:fldCharType="begin"/>
        </w:r>
        <w:r>
          <w:rPr>
            <w:noProof/>
          </w:rPr>
          <w:instrText xml:space="preserve"> PAGEREF _Toc46213272 \h </w:instrText>
        </w:r>
      </w:ins>
      <w:r>
        <w:rPr>
          <w:noProof/>
        </w:rPr>
      </w:r>
      <w:r>
        <w:rPr>
          <w:noProof/>
        </w:rPr>
        <w:fldChar w:fldCharType="separate"/>
      </w:r>
      <w:ins w:id="251" w:author="James Shaw" w:date="2020-07-21T08:39:00Z">
        <w:r>
          <w:rPr>
            <w:noProof/>
          </w:rPr>
          <w:t>42</w:t>
        </w:r>
        <w:r>
          <w:rPr>
            <w:noProof/>
          </w:rPr>
          <w:fldChar w:fldCharType="end"/>
        </w:r>
      </w:ins>
    </w:p>
    <w:p w:rsidR="006455B2" w:rsidRDefault="006455B2">
      <w:pPr>
        <w:pStyle w:val="TOC2"/>
        <w:tabs>
          <w:tab w:val="left" w:pos="720"/>
        </w:tabs>
        <w:rPr>
          <w:ins w:id="252" w:author="James Shaw" w:date="2020-07-21T08:39:00Z"/>
          <w:rFonts w:asciiTheme="minorHAnsi" w:eastAsiaTheme="minorEastAsia" w:hAnsiTheme="minorHAnsi" w:cstheme="minorBidi"/>
          <w:b w:val="0"/>
          <w:bCs w:val="0"/>
          <w:noProof/>
          <w:sz w:val="22"/>
          <w:szCs w:val="22"/>
          <w:lang w:eastAsia="en-GB"/>
        </w:rPr>
      </w:pPr>
      <w:ins w:id="253" w:author="James Shaw" w:date="2020-07-21T08:39:00Z">
        <w:r>
          <w:rPr>
            <w:noProof/>
          </w:rPr>
          <w:t>5.3</w:t>
        </w:r>
        <w:r>
          <w:rPr>
            <w:rFonts w:asciiTheme="minorHAnsi" w:eastAsiaTheme="minorEastAsia" w:hAnsiTheme="minorHAnsi" w:cstheme="minorBidi"/>
            <w:b w:val="0"/>
            <w:bCs w:val="0"/>
            <w:noProof/>
            <w:sz w:val="22"/>
            <w:szCs w:val="22"/>
            <w:lang w:eastAsia="en-GB"/>
          </w:rPr>
          <w:tab/>
        </w:r>
        <w:r>
          <w:rPr>
            <w:noProof/>
          </w:rPr>
          <w:t>Visualising model results</w:t>
        </w:r>
        <w:r>
          <w:rPr>
            <w:noProof/>
          </w:rPr>
          <w:tab/>
        </w:r>
        <w:r>
          <w:rPr>
            <w:noProof/>
          </w:rPr>
          <w:fldChar w:fldCharType="begin"/>
        </w:r>
        <w:r>
          <w:rPr>
            <w:noProof/>
          </w:rPr>
          <w:instrText xml:space="preserve"> PAGEREF _Toc46213273 \h </w:instrText>
        </w:r>
      </w:ins>
      <w:r>
        <w:rPr>
          <w:noProof/>
        </w:rPr>
      </w:r>
      <w:r>
        <w:rPr>
          <w:noProof/>
        </w:rPr>
        <w:fldChar w:fldCharType="separate"/>
      </w:r>
      <w:ins w:id="254" w:author="James Shaw" w:date="2020-07-21T08:39:00Z">
        <w:r>
          <w:rPr>
            <w:noProof/>
          </w:rPr>
          <w:t>42</w:t>
        </w:r>
        <w:r>
          <w:rPr>
            <w:noProof/>
          </w:rPr>
          <w:fldChar w:fldCharType="end"/>
        </w:r>
      </w:ins>
    </w:p>
    <w:p w:rsidR="006455B2" w:rsidRDefault="006455B2">
      <w:pPr>
        <w:pStyle w:val="TOC1"/>
        <w:rPr>
          <w:ins w:id="255" w:author="James Shaw" w:date="2020-07-21T08:39:00Z"/>
          <w:rFonts w:asciiTheme="minorHAnsi" w:eastAsiaTheme="minorEastAsia" w:hAnsiTheme="minorHAnsi" w:cstheme="minorBidi"/>
          <w:b w:val="0"/>
          <w:bCs w:val="0"/>
          <w:caps w:val="0"/>
          <w:sz w:val="22"/>
          <w:szCs w:val="22"/>
          <w:lang w:eastAsia="en-GB"/>
        </w:rPr>
      </w:pPr>
      <w:ins w:id="256" w:author="James Shaw" w:date="2020-07-21T08:39:00Z">
        <w:r>
          <w:t>6</w:t>
        </w:r>
        <w:r>
          <w:rPr>
            <w:rFonts w:asciiTheme="minorHAnsi" w:eastAsiaTheme="minorEastAsia" w:hAnsiTheme="minorHAnsi" w:cstheme="minorBidi"/>
            <w:b w:val="0"/>
            <w:bCs w:val="0"/>
            <w:caps w:val="0"/>
            <w:sz w:val="22"/>
            <w:szCs w:val="22"/>
            <w:lang w:eastAsia="en-GB"/>
          </w:rPr>
          <w:tab/>
        </w:r>
        <w:r>
          <w:t>Appendix</w:t>
        </w:r>
        <w:r>
          <w:tab/>
        </w:r>
        <w:r>
          <w:fldChar w:fldCharType="begin"/>
        </w:r>
        <w:r>
          <w:instrText xml:space="preserve"> PAGEREF _Toc46213274 \h </w:instrText>
        </w:r>
      </w:ins>
      <w:r>
        <w:fldChar w:fldCharType="separate"/>
      </w:r>
      <w:ins w:id="257" w:author="James Shaw" w:date="2020-07-21T08:39:00Z">
        <w:r>
          <w:t>43</w:t>
        </w:r>
        <w:r>
          <w:fldChar w:fldCharType="end"/>
        </w:r>
      </w:ins>
    </w:p>
    <w:p w:rsidR="006455B2" w:rsidRDefault="006455B2">
      <w:pPr>
        <w:pStyle w:val="TOC2"/>
        <w:tabs>
          <w:tab w:val="left" w:pos="720"/>
        </w:tabs>
        <w:rPr>
          <w:ins w:id="258" w:author="James Shaw" w:date="2020-07-21T08:39:00Z"/>
          <w:rFonts w:asciiTheme="minorHAnsi" w:eastAsiaTheme="minorEastAsia" w:hAnsiTheme="minorHAnsi" w:cstheme="minorBidi"/>
          <w:b w:val="0"/>
          <w:bCs w:val="0"/>
          <w:noProof/>
          <w:sz w:val="22"/>
          <w:szCs w:val="22"/>
          <w:lang w:eastAsia="en-GB"/>
        </w:rPr>
      </w:pPr>
      <w:ins w:id="259" w:author="James Shaw" w:date="2020-07-21T08:39:00Z">
        <w:r>
          <w:rPr>
            <w:noProof/>
          </w:rPr>
          <w:t>6.1</w:t>
        </w:r>
        <w:r>
          <w:rPr>
            <w:rFonts w:asciiTheme="minorHAnsi" w:eastAsiaTheme="minorEastAsia" w:hAnsiTheme="minorHAnsi" w:cstheme="minorBidi"/>
            <w:b w:val="0"/>
            <w:bCs w:val="0"/>
            <w:noProof/>
            <w:sz w:val="22"/>
            <w:szCs w:val="22"/>
            <w:lang w:eastAsia="en-GB"/>
          </w:rPr>
          <w:tab/>
        </w:r>
        <w:r>
          <w:rPr>
            <w:noProof/>
          </w:rPr>
          <w:t>Weir calculations</w:t>
        </w:r>
        <w:r>
          <w:rPr>
            <w:noProof/>
          </w:rPr>
          <w:tab/>
        </w:r>
        <w:r>
          <w:rPr>
            <w:noProof/>
          </w:rPr>
          <w:fldChar w:fldCharType="begin"/>
        </w:r>
        <w:r>
          <w:rPr>
            <w:noProof/>
          </w:rPr>
          <w:instrText xml:space="preserve"> PAGEREF _Toc46213275 \h </w:instrText>
        </w:r>
      </w:ins>
      <w:r>
        <w:rPr>
          <w:noProof/>
        </w:rPr>
      </w:r>
      <w:r>
        <w:rPr>
          <w:noProof/>
        </w:rPr>
        <w:fldChar w:fldCharType="separate"/>
      </w:r>
      <w:ins w:id="260" w:author="James Shaw" w:date="2020-07-21T08:39:00Z">
        <w:r>
          <w:rPr>
            <w:noProof/>
          </w:rPr>
          <w:t>43</w:t>
        </w:r>
        <w:r>
          <w:rPr>
            <w:noProof/>
          </w:rPr>
          <w:fldChar w:fldCharType="end"/>
        </w:r>
      </w:ins>
    </w:p>
    <w:p w:rsidR="006455B2" w:rsidRDefault="006455B2">
      <w:pPr>
        <w:pStyle w:val="TOC2"/>
        <w:tabs>
          <w:tab w:val="left" w:pos="720"/>
        </w:tabs>
        <w:rPr>
          <w:ins w:id="261" w:author="James Shaw" w:date="2020-07-21T08:39:00Z"/>
          <w:rFonts w:asciiTheme="minorHAnsi" w:eastAsiaTheme="minorEastAsia" w:hAnsiTheme="minorHAnsi" w:cstheme="minorBidi"/>
          <w:b w:val="0"/>
          <w:bCs w:val="0"/>
          <w:noProof/>
          <w:sz w:val="22"/>
          <w:szCs w:val="22"/>
          <w:lang w:eastAsia="en-GB"/>
        </w:rPr>
      </w:pPr>
      <w:ins w:id="262" w:author="James Shaw" w:date="2020-07-21T08:39:00Z">
        <w:r>
          <w:rPr>
            <w:noProof/>
          </w:rPr>
          <w:t>6.2</w:t>
        </w:r>
        <w:r>
          <w:rPr>
            <w:rFonts w:asciiTheme="minorHAnsi" w:eastAsiaTheme="minorEastAsia" w:hAnsiTheme="minorHAnsi" w:cstheme="minorBidi"/>
            <w:b w:val="0"/>
            <w:bCs w:val="0"/>
            <w:noProof/>
            <w:sz w:val="22"/>
            <w:szCs w:val="22"/>
            <w:lang w:eastAsia="en-GB"/>
          </w:rPr>
          <w:tab/>
        </w:r>
        <w:r>
          <w:rPr>
            <w:noProof/>
          </w:rPr>
          <w:t>Bridge calculations</w:t>
        </w:r>
        <w:r>
          <w:rPr>
            <w:noProof/>
          </w:rPr>
          <w:tab/>
        </w:r>
        <w:r>
          <w:rPr>
            <w:noProof/>
          </w:rPr>
          <w:fldChar w:fldCharType="begin"/>
        </w:r>
        <w:r>
          <w:rPr>
            <w:noProof/>
          </w:rPr>
          <w:instrText xml:space="preserve"> PAGEREF _Toc46213276 \h </w:instrText>
        </w:r>
      </w:ins>
      <w:r>
        <w:rPr>
          <w:noProof/>
        </w:rPr>
      </w:r>
      <w:r>
        <w:rPr>
          <w:noProof/>
        </w:rPr>
        <w:fldChar w:fldCharType="separate"/>
      </w:r>
      <w:ins w:id="263" w:author="James Shaw" w:date="2020-07-21T08:39:00Z">
        <w:r>
          <w:rPr>
            <w:noProof/>
          </w:rPr>
          <w:t>43</w:t>
        </w:r>
        <w:r>
          <w:rPr>
            <w:noProof/>
          </w:rPr>
          <w:fldChar w:fldCharType="end"/>
        </w:r>
      </w:ins>
    </w:p>
    <w:p w:rsidR="006455B2" w:rsidRDefault="006455B2">
      <w:pPr>
        <w:pStyle w:val="TOC1"/>
        <w:rPr>
          <w:ins w:id="264" w:author="James Shaw" w:date="2020-07-21T08:39:00Z"/>
          <w:rFonts w:asciiTheme="minorHAnsi" w:eastAsiaTheme="minorEastAsia" w:hAnsiTheme="minorHAnsi" w:cstheme="minorBidi"/>
          <w:b w:val="0"/>
          <w:bCs w:val="0"/>
          <w:caps w:val="0"/>
          <w:sz w:val="22"/>
          <w:szCs w:val="22"/>
          <w:lang w:eastAsia="en-GB"/>
        </w:rPr>
      </w:pPr>
      <w:ins w:id="265" w:author="James Shaw" w:date="2020-07-21T08:39:00Z">
        <w:r>
          <w:t>7</w:t>
        </w:r>
        <w:r>
          <w:rPr>
            <w:rFonts w:asciiTheme="minorHAnsi" w:eastAsiaTheme="minorEastAsia" w:hAnsiTheme="minorHAnsi" w:cstheme="minorBidi"/>
            <w:b w:val="0"/>
            <w:bCs w:val="0"/>
            <w:caps w:val="0"/>
            <w:sz w:val="22"/>
            <w:szCs w:val="22"/>
            <w:lang w:eastAsia="en-GB"/>
          </w:rPr>
          <w:tab/>
        </w:r>
        <w:r>
          <w:t>References and bibliography</w:t>
        </w:r>
        <w:r>
          <w:tab/>
        </w:r>
        <w:r>
          <w:fldChar w:fldCharType="begin"/>
        </w:r>
        <w:r>
          <w:instrText xml:space="preserve"> PAGEREF _Toc46213277 \h </w:instrText>
        </w:r>
      </w:ins>
      <w:r>
        <w:fldChar w:fldCharType="separate"/>
      </w:r>
      <w:ins w:id="266" w:author="James Shaw" w:date="2020-07-21T08:39:00Z">
        <w:r>
          <w:t>45</w:t>
        </w:r>
        <w:r>
          <w:fldChar w:fldCharType="end"/>
        </w:r>
      </w:ins>
    </w:p>
    <w:p w:rsidR="006319CE" w:rsidDel="006455B2" w:rsidRDefault="006319CE">
      <w:pPr>
        <w:pStyle w:val="TOC1"/>
        <w:rPr>
          <w:del w:id="267" w:author="James Shaw" w:date="2020-07-21T08:38:00Z"/>
          <w:rFonts w:asciiTheme="minorHAnsi" w:eastAsiaTheme="minorEastAsia" w:hAnsiTheme="minorHAnsi" w:cstheme="minorBidi"/>
          <w:b w:val="0"/>
          <w:bCs w:val="0"/>
          <w:caps w:val="0"/>
          <w:sz w:val="22"/>
          <w:szCs w:val="22"/>
          <w:lang w:eastAsia="en-GB"/>
        </w:rPr>
      </w:pPr>
      <w:del w:id="268" w:author="James Shaw" w:date="2020-07-21T08:38:00Z">
        <w:r w:rsidDel="006455B2">
          <w:delText>Document information</w:delText>
        </w:r>
        <w:r w:rsidDel="006455B2">
          <w:tab/>
        </w:r>
        <w:r w:rsidR="005A56F8" w:rsidDel="006455B2">
          <w:delText>2</w:delText>
        </w:r>
      </w:del>
    </w:p>
    <w:p w:rsidR="006319CE" w:rsidDel="006455B2" w:rsidRDefault="006319CE">
      <w:pPr>
        <w:pStyle w:val="TOC1"/>
        <w:rPr>
          <w:del w:id="269" w:author="James Shaw" w:date="2020-07-21T08:38:00Z"/>
          <w:rFonts w:asciiTheme="minorHAnsi" w:eastAsiaTheme="minorEastAsia" w:hAnsiTheme="minorHAnsi" w:cstheme="minorBidi"/>
          <w:b w:val="0"/>
          <w:bCs w:val="0"/>
          <w:caps w:val="0"/>
          <w:sz w:val="22"/>
          <w:szCs w:val="22"/>
          <w:lang w:eastAsia="en-GB"/>
        </w:rPr>
      </w:pPr>
      <w:del w:id="270" w:author="James Shaw" w:date="2020-07-21T08:38:00Z">
        <w:r w:rsidDel="006455B2">
          <w:delText>Disclaimer</w:delText>
        </w:r>
        <w:r w:rsidDel="006455B2">
          <w:tab/>
        </w:r>
        <w:r w:rsidR="005A56F8" w:rsidDel="006455B2">
          <w:delText>3</w:delText>
        </w:r>
      </w:del>
    </w:p>
    <w:p w:rsidR="006319CE" w:rsidDel="006455B2" w:rsidRDefault="006319CE">
      <w:pPr>
        <w:pStyle w:val="TOC1"/>
        <w:rPr>
          <w:del w:id="271" w:author="James Shaw" w:date="2020-07-21T08:38:00Z"/>
          <w:rFonts w:asciiTheme="minorHAnsi" w:eastAsiaTheme="minorEastAsia" w:hAnsiTheme="minorHAnsi" w:cstheme="minorBidi"/>
          <w:b w:val="0"/>
          <w:bCs w:val="0"/>
          <w:caps w:val="0"/>
          <w:sz w:val="22"/>
          <w:szCs w:val="22"/>
          <w:lang w:eastAsia="en-GB"/>
        </w:rPr>
      </w:pPr>
      <w:del w:id="272" w:author="James Shaw" w:date="2020-07-21T08:38:00Z">
        <w:r w:rsidDel="006455B2">
          <w:delText>Executive summary</w:delText>
        </w:r>
        <w:r w:rsidDel="006455B2">
          <w:tab/>
        </w:r>
        <w:r w:rsidR="005A56F8" w:rsidDel="006455B2">
          <w:delText>4</w:delText>
        </w:r>
      </w:del>
    </w:p>
    <w:p w:rsidR="006319CE" w:rsidDel="006455B2" w:rsidRDefault="006319CE">
      <w:pPr>
        <w:pStyle w:val="TOC1"/>
        <w:rPr>
          <w:del w:id="273" w:author="James Shaw" w:date="2020-07-21T08:38:00Z"/>
          <w:rFonts w:asciiTheme="minorHAnsi" w:eastAsiaTheme="minorEastAsia" w:hAnsiTheme="minorHAnsi" w:cstheme="minorBidi"/>
          <w:b w:val="0"/>
          <w:bCs w:val="0"/>
          <w:caps w:val="0"/>
          <w:sz w:val="22"/>
          <w:szCs w:val="22"/>
          <w:lang w:eastAsia="en-GB"/>
        </w:rPr>
      </w:pPr>
      <w:del w:id="274" w:author="James Shaw" w:date="2020-07-21T08:38:00Z">
        <w:r w:rsidDel="006455B2">
          <w:delText>Major Version History</w:delText>
        </w:r>
        <w:r w:rsidDel="006455B2">
          <w:tab/>
        </w:r>
        <w:r w:rsidR="005A56F8" w:rsidDel="006455B2">
          <w:delText>5</w:delText>
        </w:r>
      </w:del>
    </w:p>
    <w:p w:rsidR="006319CE" w:rsidDel="006455B2" w:rsidRDefault="006319CE">
      <w:pPr>
        <w:pStyle w:val="TOC1"/>
        <w:rPr>
          <w:del w:id="275" w:author="James Shaw" w:date="2020-07-21T08:38:00Z"/>
          <w:rFonts w:asciiTheme="minorHAnsi" w:eastAsiaTheme="minorEastAsia" w:hAnsiTheme="minorHAnsi" w:cstheme="minorBidi"/>
          <w:b w:val="0"/>
          <w:bCs w:val="0"/>
          <w:caps w:val="0"/>
          <w:sz w:val="22"/>
          <w:szCs w:val="22"/>
          <w:lang w:eastAsia="en-GB"/>
        </w:rPr>
      </w:pPr>
      <w:del w:id="276" w:author="James Shaw" w:date="2020-07-21T08:38:00Z">
        <w:r w:rsidDel="006455B2">
          <w:delText>Contents</w:delText>
        </w:r>
        <w:r w:rsidDel="006455B2">
          <w:tab/>
        </w:r>
        <w:r w:rsidR="005A56F8" w:rsidDel="006455B2">
          <w:delText>6</w:delText>
        </w:r>
      </w:del>
    </w:p>
    <w:p w:rsidR="006319CE" w:rsidDel="006455B2" w:rsidRDefault="006319CE">
      <w:pPr>
        <w:pStyle w:val="TOC1"/>
        <w:rPr>
          <w:del w:id="277" w:author="James Shaw" w:date="2020-07-21T08:38:00Z"/>
          <w:rFonts w:asciiTheme="minorHAnsi" w:eastAsiaTheme="minorEastAsia" w:hAnsiTheme="minorHAnsi" w:cstheme="minorBidi"/>
          <w:b w:val="0"/>
          <w:bCs w:val="0"/>
          <w:caps w:val="0"/>
          <w:sz w:val="22"/>
          <w:szCs w:val="22"/>
          <w:lang w:eastAsia="en-GB"/>
        </w:rPr>
      </w:pPr>
      <w:del w:id="278" w:author="James Shaw" w:date="2020-07-21T08:38:00Z">
        <w:r w:rsidDel="006455B2">
          <w:delText>List of Tables</w:delText>
        </w:r>
        <w:r w:rsidDel="006455B2">
          <w:tab/>
        </w:r>
        <w:r w:rsidR="005A56F8" w:rsidDel="006455B2">
          <w:delText>9</w:delText>
        </w:r>
      </w:del>
    </w:p>
    <w:p w:rsidR="006319CE" w:rsidDel="006455B2" w:rsidRDefault="006319CE">
      <w:pPr>
        <w:pStyle w:val="TOC1"/>
        <w:rPr>
          <w:del w:id="279" w:author="James Shaw" w:date="2020-07-21T08:38:00Z"/>
          <w:rFonts w:asciiTheme="minorHAnsi" w:eastAsiaTheme="minorEastAsia" w:hAnsiTheme="minorHAnsi" w:cstheme="minorBidi"/>
          <w:b w:val="0"/>
          <w:bCs w:val="0"/>
          <w:caps w:val="0"/>
          <w:sz w:val="22"/>
          <w:szCs w:val="22"/>
          <w:lang w:eastAsia="en-GB"/>
        </w:rPr>
      </w:pPr>
      <w:del w:id="280" w:author="James Shaw" w:date="2020-07-21T08:38:00Z">
        <w:r w:rsidDel="006455B2">
          <w:delText>1</w:delText>
        </w:r>
        <w:r w:rsidDel="006455B2">
          <w:rPr>
            <w:rFonts w:asciiTheme="minorHAnsi" w:eastAsiaTheme="minorEastAsia" w:hAnsiTheme="minorHAnsi" w:cstheme="minorBidi"/>
            <w:b w:val="0"/>
            <w:bCs w:val="0"/>
            <w:caps w:val="0"/>
            <w:sz w:val="22"/>
            <w:szCs w:val="22"/>
            <w:lang w:eastAsia="en-GB"/>
          </w:rPr>
          <w:tab/>
        </w:r>
        <w:r w:rsidDel="006455B2">
          <w:delText>Introduction</w:delText>
        </w:r>
        <w:r w:rsidDel="006455B2">
          <w:tab/>
        </w:r>
        <w:r w:rsidR="005A56F8" w:rsidDel="006455B2">
          <w:delText>10</w:delText>
        </w:r>
      </w:del>
    </w:p>
    <w:p w:rsidR="006319CE" w:rsidDel="006455B2" w:rsidRDefault="006319CE">
      <w:pPr>
        <w:pStyle w:val="TOC2"/>
        <w:tabs>
          <w:tab w:val="left" w:pos="720"/>
        </w:tabs>
        <w:rPr>
          <w:del w:id="281" w:author="James Shaw" w:date="2020-07-21T08:38:00Z"/>
          <w:rFonts w:asciiTheme="minorHAnsi" w:eastAsiaTheme="minorEastAsia" w:hAnsiTheme="minorHAnsi" w:cstheme="minorBidi"/>
          <w:b w:val="0"/>
          <w:bCs w:val="0"/>
          <w:noProof/>
          <w:sz w:val="22"/>
          <w:szCs w:val="22"/>
          <w:lang w:eastAsia="en-GB"/>
        </w:rPr>
      </w:pPr>
      <w:del w:id="282" w:author="James Shaw" w:date="2020-07-21T08:38:00Z">
        <w:r w:rsidDel="006455B2">
          <w:rPr>
            <w:noProof/>
          </w:rPr>
          <w:delText>1.1</w:delText>
        </w:r>
        <w:r w:rsidDel="006455B2">
          <w:rPr>
            <w:rFonts w:asciiTheme="minorHAnsi" w:eastAsiaTheme="minorEastAsia" w:hAnsiTheme="minorHAnsi" w:cstheme="minorBidi"/>
            <w:b w:val="0"/>
            <w:bCs w:val="0"/>
            <w:noProof/>
            <w:sz w:val="22"/>
            <w:szCs w:val="22"/>
            <w:lang w:eastAsia="en-GB"/>
          </w:rPr>
          <w:tab/>
        </w:r>
        <w:r w:rsidDel="006455B2">
          <w:rPr>
            <w:noProof/>
          </w:rPr>
          <w:delText>Overview</w:delText>
        </w:r>
        <w:r w:rsidDel="006455B2">
          <w:rPr>
            <w:noProof/>
          </w:rPr>
          <w:tab/>
        </w:r>
        <w:r w:rsidR="005A56F8" w:rsidDel="006455B2">
          <w:rPr>
            <w:noProof/>
          </w:rPr>
          <w:delText>10</w:delText>
        </w:r>
      </w:del>
    </w:p>
    <w:p w:rsidR="006319CE" w:rsidDel="006455B2" w:rsidRDefault="006319CE">
      <w:pPr>
        <w:pStyle w:val="TOC2"/>
        <w:tabs>
          <w:tab w:val="left" w:pos="720"/>
        </w:tabs>
        <w:rPr>
          <w:del w:id="283" w:author="James Shaw" w:date="2020-07-21T08:38:00Z"/>
          <w:rFonts w:asciiTheme="minorHAnsi" w:eastAsiaTheme="minorEastAsia" w:hAnsiTheme="minorHAnsi" w:cstheme="minorBidi"/>
          <w:b w:val="0"/>
          <w:bCs w:val="0"/>
          <w:noProof/>
          <w:sz w:val="22"/>
          <w:szCs w:val="22"/>
          <w:lang w:eastAsia="en-GB"/>
        </w:rPr>
      </w:pPr>
      <w:del w:id="284" w:author="James Shaw" w:date="2020-07-21T08:38:00Z">
        <w:r w:rsidDel="006455B2">
          <w:rPr>
            <w:noProof/>
          </w:rPr>
          <w:delText>1.2</w:delText>
        </w:r>
        <w:r w:rsidDel="006455B2">
          <w:rPr>
            <w:rFonts w:asciiTheme="minorHAnsi" w:eastAsiaTheme="minorEastAsia" w:hAnsiTheme="minorHAnsi" w:cstheme="minorBidi"/>
            <w:b w:val="0"/>
            <w:bCs w:val="0"/>
            <w:noProof/>
            <w:sz w:val="22"/>
            <w:szCs w:val="22"/>
            <w:lang w:eastAsia="en-GB"/>
          </w:rPr>
          <w:tab/>
        </w:r>
        <w:r w:rsidDel="006455B2">
          <w:rPr>
            <w:noProof/>
          </w:rPr>
          <w:delText>Floodplain flow solvers</w:delText>
        </w:r>
        <w:r w:rsidDel="006455B2">
          <w:rPr>
            <w:noProof/>
          </w:rPr>
          <w:tab/>
        </w:r>
        <w:r w:rsidR="005A56F8" w:rsidDel="006455B2">
          <w:rPr>
            <w:noProof/>
          </w:rPr>
          <w:delText>11</w:delText>
        </w:r>
      </w:del>
    </w:p>
    <w:p w:rsidR="006319CE" w:rsidDel="006455B2" w:rsidRDefault="006319CE">
      <w:pPr>
        <w:pStyle w:val="TOC2"/>
        <w:tabs>
          <w:tab w:val="left" w:pos="720"/>
        </w:tabs>
        <w:rPr>
          <w:del w:id="285" w:author="James Shaw" w:date="2020-07-21T08:38:00Z"/>
          <w:rFonts w:asciiTheme="minorHAnsi" w:eastAsiaTheme="minorEastAsia" w:hAnsiTheme="minorHAnsi" w:cstheme="minorBidi"/>
          <w:b w:val="0"/>
          <w:bCs w:val="0"/>
          <w:noProof/>
          <w:sz w:val="22"/>
          <w:szCs w:val="22"/>
          <w:lang w:eastAsia="en-GB"/>
        </w:rPr>
      </w:pPr>
      <w:del w:id="286" w:author="James Shaw" w:date="2020-07-21T08:38:00Z">
        <w:r w:rsidRPr="005F138E" w:rsidDel="006455B2">
          <w:rPr>
            <w:rFonts w:eastAsiaTheme="minorEastAsia"/>
            <w:noProof/>
          </w:rPr>
          <w:delText>1.3</w:delText>
        </w:r>
        <w:r w:rsidDel="006455B2">
          <w:rPr>
            <w:rFonts w:asciiTheme="minorHAnsi" w:eastAsiaTheme="minorEastAsia" w:hAnsiTheme="minorHAnsi" w:cstheme="minorBidi"/>
            <w:b w:val="0"/>
            <w:bCs w:val="0"/>
            <w:noProof/>
            <w:sz w:val="22"/>
            <w:szCs w:val="22"/>
            <w:lang w:eastAsia="en-GB"/>
          </w:rPr>
          <w:tab/>
        </w:r>
        <w:r w:rsidRPr="005F138E" w:rsidDel="006455B2">
          <w:rPr>
            <w:rFonts w:eastAsiaTheme="minorEastAsia"/>
            <w:noProof/>
          </w:rPr>
          <w:delText>Channel flow solvers</w:delText>
        </w:r>
        <w:r w:rsidDel="006455B2">
          <w:rPr>
            <w:noProof/>
          </w:rPr>
          <w:tab/>
        </w:r>
        <w:r w:rsidR="005A56F8" w:rsidDel="006455B2">
          <w:rPr>
            <w:noProof/>
          </w:rPr>
          <w:delText>12</w:delText>
        </w:r>
      </w:del>
    </w:p>
    <w:p w:rsidR="006319CE" w:rsidDel="006455B2" w:rsidRDefault="006319CE">
      <w:pPr>
        <w:pStyle w:val="TOC2"/>
        <w:tabs>
          <w:tab w:val="left" w:pos="720"/>
        </w:tabs>
        <w:rPr>
          <w:del w:id="287" w:author="James Shaw" w:date="2020-07-21T08:38:00Z"/>
          <w:rFonts w:asciiTheme="minorHAnsi" w:eastAsiaTheme="minorEastAsia" w:hAnsiTheme="minorHAnsi" w:cstheme="minorBidi"/>
          <w:b w:val="0"/>
          <w:bCs w:val="0"/>
          <w:noProof/>
          <w:sz w:val="22"/>
          <w:szCs w:val="22"/>
          <w:lang w:eastAsia="en-GB"/>
        </w:rPr>
      </w:pPr>
      <w:del w:id="288" w:author="James Shaw" w:date="2020-07-21T08:38:00Z">
        <w:r w:rsidDel="006455B2">
          <w:rPr>
            <w:noProof/>
          </w:rPr>
          <w:delText>1.4</w:delText>
        </w:r>
        <w:r w:rsidDel="006455B2">
          <w:rPr>
            <w:rFonts w:asciiTheme="minorHAnsi" w:eastAsiaTheme="minorEastAsia" w:hAnsiTheme="minorHAnsi" w:cstheme="minorBidi"/>
            <w:b w:val="0"/>
            <w:bCs w:val="0"/>
            <w:noProof/>
            <w:sz w:val="22"/>
            <w:szCs w:val="22"/>
            <w:lang w:eastAsia="en-GB"/>
          </w:rPr>
          <w:tab/>
        </w:r>
        <w:r w:rsidDel="006455B2">
          <w:rPr>
            <w:noProof/>
          </w:rPr>
          <w:delText>Model assumptions and key limitations</w:delText>
        </w:r>
        <w:r w:rsidDel="006455B2">
          <w:rPr>
            <w:noProof/>
          </w:rPr>
          <w:tab/>
        </w:r>
        <w:r w:rsidR="005A56F8" w:rsidDel="006455B2">
          <w:rPr>
            <w:noProof/>
          </w:rPr>
          <w:delText>12</w:delText>
        </w:r>
      </w:del>
    </w:p>
    <w:p w:rsidR="006319CE" w:rsidDel="006455B2" w:rsidRDefault="006319CE">
      <w:pPr>
        <w:pStyle w:val="TOC3"/>
        <w:tabs>
          <w:tab w:val="left" w:pos="960"/>
        </w:tabs>
        <w:rPr>
          <w:del w:id="289" w:author="James Shaw" w:date="2020-07-21T08:38:00Z"/>
          <w:rFonts w:asciiTheme="minorHAnsi" w:eastAsiaTheme="minorEastAsia" w:hAnsiTheme="minorHAnsi" w:cstheme="minorBidi"/>
          <w:i w:val="0"/>
          <w:iCs w:val="0"/>
          <w:noProof/>
          <w:sz w:val="22"/>
          <w:szCs w:val="22"/>
          <w:lang w:eastAsia="en-GB"/>
        </w:rPr>
      </w:pPr>
      <w:del w:id="290" w:author="James Shaw" w:date="2020-07-21T08:38:00Z">
        <w:r w:rsidRPr="005F138E" w:rsidDel="006455B2">
          <w:rPr>
            <w:rFonts w:ascii="Times New Roman" w:hAnsi="Times New Roman" w:cs="Times New Roman"/>
            <w:i w:val="0"/>
            <w:iCs w:val="0"/>
            <w:noProof/>
          </w:rPr>
          <w:delText>1.4.1</w:delText>
        </w:r>
        <w:r w:rsidDel="006455B2">
          <w:rPr>
            <w:rFonts w:asciiTheme="minorHAnsi" w:eastAsiaTheme="minorEastAsia" w:hAnsiTheme="minorHAnsi" w:cstheme="minorBidi"/>
            <w:i w:val="0"/>
            <w:iCs w:val="0"/>
            <w:noProof/>
            <w:sz w:val="22"/>
            <w:szCs w:val="22"/>
            <w:lang w:eastAsia="en-GB"/>
          </w:rPr>
          <w:tab/>
        </w:r>
        <w:r w:rsidDel="006455B2">
          <w:rPr>
            <w:noProof/>
          </w:rPr>
          <w:delText>Channel flow solvers</w:delText>
        </w:r>
        <w:r w:rsidDel="006455B2">
          <w:rPr>
            <w:noProof/>
          </w:rPr>
          <w:tab/>
        </w:r>
        <w:r w:rsidR="005A56F8" w:rsidDel="006455B2">
          <w:rPr>
            <w:noProof/>
          </w:rPr>
          <w:delText>12</w:delText>
        </w:r>
      </w:del>
    </w:p>
    <w:p w:rsidR="006319CE" w:rsidDel="006455B2" w:rsidRDefault="006319CE">
      <w:pPr>
        <w:pStyle w:val="TOC3"/>
        <w:tabs>
          <w:tab w:val="left" w:pos="960"/>
        </w:tabs>
        <w:rPr>
          <w:del w:id="291" w:author="James Shaw" w:date="2020-07-21T08:38:00Z"/>
          <w:rFonts w:asciiTheme="minorHAnsi" w:eastAsiaTheme="minorEastAsia" w:hAnsiTheme="minorHAnsi" w:cstheme="minorBidi"/>
          <w:i w:val="0"/>
          <w:iCs w:val="0"/>
          <w:noProof/>
          <w:sz w:val="22"/>
          <w:szCs w:val="22"/>
          <w:lang w:eastAsia="en-GB"/>
        </w:rPr>
      </w:pPr>
      <w:del w:id="292" w:author="James Shaw" w:date="2020-07-21T08:38:00Z">
        <w:r w:rsidRPr="005F138E" w:rsidDel="006455B2">
          <w:rPr>
            <w:rFonts w:ascii="Times New Roman" w:hAnsi="Times New Roman" w:cs="Times New Roman"/>
            <w:i w:val="0"/>
            <w:iCs w:val="0"/>
            <w:noProof/>
          </w:rPr>
          <w:delText>1.4.2</w:delText>
        </w:r>
        <w:r w:rsidDel="006455B2">
          <w:rPr>
            <w:rFonts w:asciiTheme="minorHAnsi" w:eastAsiaTheme="minorEastAsia" w:hAnsiTheme="minorHAnsi" w:cstheme="minorBidi"/>
            <w:i w:val="0"/>
            <w:iCs w:val="0"/>
            <w:noProof/>
            <w:sz w:val="22"/>
            <w:szCs w:val="22"/>
            <w:lang w:eastAsia="en-GB"/>
          </w:rPr>
          <w:tab/>
        </w:r>
        <w:r w:rsidDel="006455B2">
          <w:rPr>
            <w:noProof/>
          </w:rPr>
          <w:delText>Floodplain flow solvers</w:delText>
        </w:r>
        <w:r w:rsidDel="006455B2">
          <w:rPr>
            <w:noProof/>
          </w:rPr>
          <w:tab/>
        </w:r>
        <w:r w:rsidR="005A56F8" w:rsidDel="006455B2">
          <w:rPr>
            <w:noProof/>
          </w:rPr>
          <w:delText>12</w:delText>
        </w:r>
      </w:del>
    </w:p>
    <w:p w:rsidR="006319CE" w:rsidDel="006455B2" w:rsidRDefault="006319CE">
      <w:pPr>
        <w:pStyle w:val="TOC1"/>
        <w:rPr>
          <w:del w:id="293" w:author="James Shaw" w:date="2020-07-21T08:38:00Z"/>
          <w:rFonts w:asciiTheme="minorHAnsi" w:eastAsiaTheme="minorEastAsia" w:hAnsiTheme="minorHAnsi" w:cstheme="minorBidi"/>
          <w:b w:val="0"/>
          <w:bCs w:val="0"/>
          <w:caps w:val="0"/>
          <w:sz w:val="22"/>
          <w:szCs w:val="22"/>
          <w:lang w:eastAsia="en-GB"/>
        </w:rPr>
      </w:pPr>
      <w:del w:id="294" w:author="James Shaw" w:date="2020-07-21T08:38:00Z">
        <w:r w:rsidDel="006455B2">
          <w:delText>2</w:delText>
        </w:r>
        <w:r w:rsidDel="006455B2">
          <w:rPr>
            <w:rFonts w:asciiTheme="minorHAnsi" w:eastAsiaTheme="minorEastAsia" w:hAnsiTheme="minorHAnsi" w:cstheme="minorBidi"/>
            <w:b w:val="0"/>
            <w:bCs w:val="0"/>
            <w:caps w:val="0"/>
            <w:sz w:val="22"/>
            <w:szCs w:val="22"/>
            <w:lang w:eastAsia="en-GB"/>
          </w:rPr>
          <w:tab/>
        </w:r>
        <w:r w:rsidDel="006455B2">
          <w:delText>Files downloaded in zip archive</w:delText>
        </w:r>
        <w:r w:rsidDel="006455B2">
          <w:tab/>
        </w:r>
        <w:r w:rsidR="005A56F8" w:rsidDel="006455B2">
          <w:delText>13</w:delText>
        </w:r>
      </w:del>
    </w:p>
    <w:p w:rsidR="006319CE" w:rsidDel="006455B2" w:rsidRDefault="006319CE">
      <w:pPr>
        <w:pStyle w:val="TOC1"/>
        <w:rPr>
          <w:del w:id="295" w:author="James Shaw" w:date="2020-07-21T08:38:00Z"/>
          <w:rFonts w:asciiTheme="minorHAnsi" w:eastAsiaTheme="minorEastAsia" w:hAnsiTheme="minorHAnsi" w:cstheme="minorBidi"/>
          <w:b w:val="0"/>
          <w:bCs w:val="0"/>
          <w:caps w:val="0"/>
          <w:sz w:val="22"/>
          <w:szCs w:val="22"/>
          <w:lang w:eastAsia="en-GB"/>
        </w:rPr>
      </w:pPr>
      <w:del w:id="296" w:author="James Shaw" w:date="2020-07-21T08:38:00Z">
        <w:r w:rsidDel="006455B2">
          <w:delText>3</w:delText>
        </w:r>
        <w:r w:rsidDel="006455B2">
          <w:rPr>
            <w:rFonts w:asciiTheme="minorHAnsi" w:eastAsiaTheme="minorEastAsia" w:hAnsiTheme="minorHAnsi" w:cstheme="minorBidi"/>
            <w:b w:val="0"/>
            <w:bCs w:val="0"/>
            <w:caps w:val="0"/>
            <w:sz w:val="22"/>
            <w:szCs w:val="22"/>
            <w:lang w:eastAsia="en-GB"/>
          </w:rPr>
          <w:tab/>
        </w:r>
        <w:r w:rsidDel="006455B2">
          <w:delText>Data requirements, input files and file formats</w:delText>
        </w:r>
        <w:r w:rsidDel="006455B2">
          <w:tab/>
        </w:r>
        <w:r w:rsidR="005A56F8" w:rsidDel="006455B2">
          <w:delText>14</w:delText>
        </w:r>
      </w:del>
    </w:p>
    <w:p w:rsidR="006319CE" w:rsidDel="006455B2" w:rsidRDefault="006319CE">
      <w:pPr>
        <w:pStyle w:val="TOC2"/>
        <w:tabs>
          <w:tab w:val="left" w:pos="720"/>
        </w:tabs>
        <w:rPr>
          <w:del w:id="297" w:author="James Shaw" w:date="2020-07-21T08:38:00Z"/>
          <w:rFonts w:asciiTheme="minorHAnsi" w:eastAsiaTheme="minorEastAsia" w:hAnsiTheme="minorHAnsi" w:cstheme="minorBidi"/>
          <w:b w:val="0"/>
          <w:bCs w:val="0"/>
          <w:noProof/>
          <w:sz w:val="22"/>
          <w:szCs w:val="22"/>
          <w:lang w:eastAsia="en-GB"/>
        </w:rPr>
      </w:pPr>
      <w:del w:id="298" w:author="James Shaw" w:date="2020-07-21T08:38:00Z">
        <w:r w:rsidDel="006455B2">
          <w:rPr>
            <w:noProof/>
          </w:rPr>
          <w:delText>3.1</w:delText>
        </w:r>
        <w:r w:rsidDel="006455B2">
          <w:rPr>
            <w:rFonts w:asciiTheme="minorHAnsi" w:eastAsiaTheme="minorEastAsia" w:hAnsiTheme="minorHAnsi" w:cstheme="minorBidi"/>
            <w:b w:val="0"/>
            <w:bCs w:val="0"/>
            <w:noProof/>
            <w:sz w:val="22"/>
            <w:szCs w:val="22"/>
            <w:lang w:eastAsia="en-GB"/>
          </w:rPr>
          <w:tab/>
        </w:r>
        <w:r w:rsidDel="006455B2">
          <w:rPr>
            <w:noProof/>
          </w:rPr>
          <w:delText>Data requirements</w:delText>
        </w:r>
        <w:r w:rsidDel="006455B2">
          <w:rPr>
            <w:noProof/>
          </w:rPr>
          <w:tab/>
        </w:r>
        <w:r w:rsidR="005A56F8" w:rsidDel="006455B2">
          <w:rPr>
            <w:noProof/>
          </w:rPr>
          <w:delText>14</w:delText>
        </w:r>
      </w:del>
    </w:p>
    <w:p w:rsidR="006319CE" w:rsidDel="006455B2" w:rsidRDefault="006319CE">
      <w:pPr>
        <w:pStyle w:val="TOC2"/>
        <w:tabs>
          <w:tab w:val="left" w:pos="720"/>
        </w:tabs>
        <w:rPr>
          <w:del w:id="299" w:author="James Shaw" w:date="2020-07-21T08:38:00Z"/>
          <w:rFonts w:asciiTheme="minorHAnsi" w:eastAsiaTheme="minorEastAsia" w:hAnsiTheme="minorHAnsi" w:cstheme="minorBidi"/>
          <w:b w:val="0"/>
          <w:bCs w:val="0"/>
          <w:noProof/>
          <w:sz w:val="22"/>
          <w:szCs w:val="22"/>
          <w:lang w:eastAsia="en-GB"/>
        </w:rPr>
      </w:pPr>
      <w:del w:id="300" w:author="James Shaw" w:date="2020-07-21T08:38:00Z">
        <w:r w:rsidDel="006455B2">
          <w:rPr>
            <w:noProof/>
          </w:rPr>
          <w:delText>3.2</w:delText>
        </w:r>
        <w:r w:rsidDel="006455B2">
          <w:rPr>
            <w:rFonts w:asciiTheme="minorHAnsi" w:eastAsiaTheme="minorEastAsia" w:hAnsiTheme="minorHAnsi" w:cstheme="minorBidi"/>
            <w:b w:val="0"/>
            <w:bCs w:val="0"/>
            <w:noProof/>
            <w:sz w:val="22"/>
            <w:szCs w:val="22"/>
            <w:lang w:eastAsia="en-GB"/>
          </w:rPr>
          <w:tab/>
        </w:r>
        <w:r w:rsidDel="006455B2">
          <w:rPr>
            <w:noProof/>
          </w:rPr>
          <w:delText>Input file formats</w:delText>
        </w:r>
        <w:r w:rsidDel="006455B2">
          <w:rPr>
            <w:noProof/>
          </w:rPr>
          <w:tab/>
        </w:r>
        <w:r w:rsidR="005A56F8" w:rsidDel="006455B2">
          <w:rPr>
            <w:noProof/>
          </w:rPr>
          <w:delText>15</w:delText>
        </w:r>
      </w:del>
    </w:p>
    <w:p w:rsidR="006319CE" w:rsidDel="006455B2" w:rsidRDefault="006319CE">
      <w:pPr>
        <w:pStyle w:val="TOC3"/>
        <w:tabs>
          <w:tab w:val="left" w:pos="960"/>
        </w:tabs>
        <w:rPr>
          <w:del w:id="301" w:author="James Shaw" w:date="2020-07-21T08:38:00Z"/>
          <w:rFonts w:asciiTheme="minorHAnsi" w:eastAsiaTheme="minorEastAsia" w:hAnsiTheme="minorHAnsi" w:cstheme="minorBidi"/>
          <w:i w:val="0"/>
          <w:iCs w:val="0"/>
          <w:noProof/>
          <w:sz w:val="22"/>
          <w:szCs w:val="22"/>
          <w:lang w:eastAsia="en-GB"/>
        </w:rPr>
      </w:pPr>
      <w:del w:id="302" w:author="James Shaw" w:date="2020-07-21T08:38:00Z">
        <w:r w:rsidRPr="005F138E" w:rsidDel="006455B2">
          <w:rPr>
            <w:rFonts w:ascii="Times New Roman" w:hAnsi="Times New Roman" w:cs="Times New Roman"/>
            <w:i w:val="0"/>
            <w:iCs w:val="0"/>
            <w:noProof/>
          </w:rPr>
          <w:delText>3.2.1</w:delText>
        </w:r>
        <w:r w:rsidDel="006455B2">
          <w:rPr>
            <w:rFonts w:asciiTheme="minorHAnsi" w:eastAsiaTheme="minorEastAsia" w:hAnsiTheme="minorHAnsi" w:cstheme="minorBidi"/>
            <w:i w:val="0"/>
            <w:iCs w:val="0"/>
            <w:noProof/>
            <w:sz w:val="22"/>
            <w:szCs w:val="22"/>
            <w:lang w:eastAsia="en-GB"/>
          </w:rPr>
          <w:tab/>
        </w:r>
        <w:r w:rsidDel="006455B2">
          <w:rPr>
            <w:noProof/>
          </w:rPr>
          <w:delText>Parameter file (.</w:delText>
        </w:r>
        <w:r w:rsidRPr="005F138E" w:rsidDel="006455B2">
          <w:rPr>
            <w:rFonts w:ascii="Courier" w:hAnsi="Courier"/>
            <w:noProof/>
          </w:rPr>
          <w:delText>par</w:delText>
        </w:r>
        <w:r w:rsidDel="006455B2">
          <w:rPr>
            <w:noProof/>
          </w:rPr>
          <w:delText>)</w:delText>
        </w:r>
        <w:r w:rsidDel="006455B2">
          <w:rPr>
            <w:noProof/>
          </w:rPr>
          <w:tab/>
        </w:r>
        <w:r w:rsidR="005A56F8" w:rsidDel="006455B2">
          <w:rPr>
            <w:noProof/>
          </w:rPr>
          <w:delText>15</w:delText>
        </w:r>
      </w:del>
    </w:p>
    <w:p w:rsidR="006319CE" w:rsidDel="006455B2" w:rsidRDefault="006319CE">
      <w:pPr>
        <w:pStyle w:val="TOC3"/>
        <w:tabs>
          <w:tab w:val="left" w:pos="960"/>
        </w:tabs>
        <w:rPr>
          <w:del w:id="303" w:author="James Shaw" w:date="2020-07-21T08:38:00Z"/>
          <w:rFonts w:asciiTheme="minorHAnsi" w:eastAsiaTheme="minorEastAsia" w:hAnsiTheme="minorHAnsi" w:cstheme="minorBidi"/>
          <w:i w:val="0"/>
          <w:iCs w:val="0"/>
          <w:noProof/>
          <w:sz w:val="22"/>
          <w:szCs w:val="22"/>
          <w:lang w:eastAsia="en-GB"/>
        </w:rPr>
      </w:pPr>
      <w:del w:id="304" w:author="James Shaw" w:date="2020-07-21T08:38:00Z">
        <w:r w:rsidRPr="005F138E" w:rsidDel="006455B2">
          <w:rPr>
            <w:rFonts w:ascii="Times New Roman" w:hAnsi="Times New Roman" w:cs="Times New Roman"/>
            <w:i w:val="0"/>
            <w:iCs w:val="0"/>
            <w:noProof/>
          </w:rPr>
          <w:delText>3.2.2</w:delText>
        </w:r>
        <w:r w:rsidDel="006455B2">
          <w:rPr>
            <w:rFonts w:asciiTheme="minorHAnsi" w:eastAsiaTheme="minorEastAsia" w:hAnsiTheme="minorHAnsi" w:cstheme="minorBidi"/>
            <w:i w:val="0"/>
            <w:iCs w:val="0"/>
            <w:noProof/>
            <w:sz w:val="22"/>
            <w:szCs w:val="22"/>
            <w:lang w:eastAsia="en-GB"/>
          </w:rPr>
          <w:tab/>
        </w:r>
        <w:r w:rsidDel="006455B2">
          <w:rPr>
            <w:noProof/>
          </w:rPr>
          <w:delText>Channel information file (.</w:delText>
        </w:r>
        <w:r w:rsidRPr="005F138E" w:rsidDel="006455B2">
          <w:rPr>
            <w:rFonts w:ascii="Courier" w:hAnsi="Courier"/>
            <w:noProof/>
          </w:rPr>
          <w:delText>river</w:delText>
        </w:r>
        <w:r w:rsidDel="006455B2">
          <w:rPr>
            <w:noProof/>
          </w:rPr>
          <w:delText>)</w:delText>
        </w:r>
        <w:r w:rsidDel="006455B2">
          <w:rPr>
            <w:noProof/>
          </w:rPr>
          <w:tab/>
        </w:r>
        <w:r w:rsidR="005A56F8" w:rsidDel="006455B2">
          <w:rPr>
            <w:noProof/>
          </w:rPr>
          <w:delText>22</w:delText>
        </w:r>
      </w:del>
    </w:p>
    <w:p w:rsidR="006319CE" w:rsidDel="006455B2" w:rsidRDefault="006319CE">
      <w:pPr>
        <w:pStyle w:val="TOC3"/>
        <w:tabs>
          <w:tab w:val="left" w:pos="960"/>
        </w:tabs>
        <w:rPr>
          <w:del w:id="305" w:author="James Shaw" w:date="2020-07-21T08:38:00Z"/>
          <w:rFonts w:asciiTheme="minorHAnsi" w:eastAsiaTheme="minorEastAsia" w:hAnsiTheme="minorHAnsi" w:cstheme="minorBidi"/>
          <w:i w:val="0"/>
          <w:iCs w:val="0"/>
          <w:noProof/>
          <w:sz w:val="22"/>
          <w:szCs w:val="22"/>
          <w:lang w:eastAsia="en-GB"/>
        </w:rPr>
      </w:pPr>
      <w:del w:id="306" w:author="James Shaw" w:date="2020-07-21T08:38:00Z">
        <w:r w:rsidRPr="005F138E" w:rsidDel="006455B2">
          <w:rPr>
            <w:rFonts w:ascii="Times New Roman" w:hAnsi="Times New Roman" w:cs="Times New Roman"/>
            <w:i w:val="0"/>
            <w:iCs w:val="0"/>
            <w:noProof/>
          </w:rPr>
          <w:delText>3.2.3</w:delText>
        </w:r>
        <w:r w:rsidDel="006455B2">
          <w:rPr>
            <w:rFonts w:asciiTheme="minorHAnsi" w:eastAsiaTheme="minorEastAsia" w:hAnsiTheme="minorHAnsi" w:cstheme="minorBidi"/>
            <w:i w:val="0"/>
            <w:iCs w:val="0"/>
            <w:noProof/>
            <w:sz w:val="22"/>
            <w:szCs w:val="22"/>
            <w:lang w:eastAsia="en-GB"/>
          </w:rPr>
          <w:tab/>
        </w:r>
        <w:r w:rsidDel="006455B2">
          <w:rPr>
            <w:noProof/>
          </w:rPr>
          <w:delText>Multiple unconnected channels (.</w:delText>
        </w:r>
        <w:r w:rsidRPr="005F138E" w:rsidDel="006455B2">
          <w:rPr>
            <w:rFonts w:ascii="Courier New" w:hAnsi="Courier New"/>
            <w:noProof/>
          </w:rPr>
          <w:delText>rivers</w:delText>
        </w:r>
        <w:r w:rsidDel="006455B2">
          <w:rPr>
            <w:noProof/>
          </w:rPr>
          <w:delText>)</w:delText>
        </w:r>
        <w:r w:rsidDel="006455B2">
          <w:rPr>
            <w:noProof/>
          </w:rPr>
          <w:tab/>
        </w:r>
        <w:r w:rsidR="005A56F8" w:rsidDel="006455B2">
          <w:rPr>
            <w:noProof/>
          </w:rPr>
          <w:delText>25</w:delText>
        </w:r>
      </w:del>
    </w:p>
    <w:p w:rsidR="006319CE" w:rsidDel="006455B2" w:rsidRDefault="006319CE">
      <w:pPr>
        <w:pStyle w:val="TOC3"/>
        <w:tabs>
          <w:tab w:val="left" w:pos="960"/>
        </w:tabs>
        <w:rPr>
          <w:del w:id="307" w:author="James Shaw" w:date="2020-07-21T08:38:00Z"/>
          <w:rFonts w:asciiTheme="minorHAnsi" w:eastAsiaTheme="minorEastAsia" w:hAnsiTheme="minorHAnsi" w:cstheme="minorBidi"/>
          <w:i w:val="0"/>
          <w:iCs w:val="0"/>
          <w:noProof/>
          <w:sz w:val="22"/>
          <w:szCs w:val="22"/>
          <w:lang w:eastAsia="en-GB"/>
        </w:rPr>
      </w:pPr>
      <w:del w:id="308" w:author="James Shaw" w:date="2020-07-21T08:38:00Z">
        <w:r w:rsidRPr="005F138E" w:rsidDel="006455B2">
          <w:rPr>
            <w:rFonts w:ascii="Times New Roman" w:hAnsi="Times New Roman" w:cs="Times New Roman"/>
            <w:i w:val="0"/>
            <w:iCs w:val="0"/>
            <w:noProof/>
          </w:rPr>
          <w:delText>3.2.4</w:delText>
        </w:r>
        <w:r w:rsidDel="006455B2">
          <w:rPr>
            <w:rFonts w:asciiTheme="minorHAnsi" w:eastAsiaTheme="minorEastAsia" w:hAnsiTheme="minorHAnsi" w:cstheme="minorBidi"/>
            <w:i w:val="0"/>
            <w:iCs w:val="0"/>
            <w:noProof/>
            <w:sz w:val="22"/>
            <w:szCs w:val="22"/>
            <w:lang w:eastAsia="en-GB"/>
          </w:rPr>
          <w:tab/>
        </w:r>
        <w:r w:rsidDel="006455B2">
          <w:rPr>
            <w:noProof/>
          </w:rPr>
          <w:delText>Boundary condition type file (</w:delText>
        </w:r>
        <w:r w:rsidRPr="005F138E" w:rsidDel="006455B2">
          <w:rPr>
            <w:rFonts w:ascii="Courier" w:hAnsi="Courier"/>
            <w:noProof/>
          </w:rPr>
          <w:delText>.bci</w:delText>
        </w:r>
        <w:r w:rsidDel="006455B2">
          <w:rPr>
            <w:noProof/>
          </w:rPr>
          <w:delText>)</w:delText>
        </w:r>
        <w:r w:rsidDel="006455B2">
          <w:rPr>
            <w:noProof/>
          </w:rPr>
          <w:tab/>
        </w:r>
        <w:r w:rsidR="005A56F8" w:rsidDel="006455B2">
          <w:rPr>
            <w:noProof/>
          </w:rPr>
          <w:delText>25</w:delText>
        </w:r>
      </w:del>
    </w:p>
    <w:p w:rsidR="006319CE" w:rsidDel="006455B2" w:rsidRDefault="006319CE">
      <w:pPr>
        <w:pStyle w:val="TOC3"/>
        <w:tabs>
          <w:tab w:val="left" w:pos="960"/>
        </w:tabs>
        <w:rPr>
          <w:del w:id="309" w:author="James Shaw" w:date="2020-07-21T08:38:00Z"/>
          <w:rFonts w:asciiTheme="minorHAnsi" w:eastAsiaTheme="minorEastAsia" w:hAnsiTheme="minorHAnsi" w:cstheme="minorBidi"/>
          <w:i w:val="0"/>
          <w:iCs w:val="0"/>
          <w:noProof/>
          <w:sz w:val="22"/>
          <w:szCs w:val="22"/>
          <w:lang w:eastAsia="en-GB"/>
        </w:rPr>
      </w:pPr>
      <w:del w:id="310" w:author="James Shaw" w:date="2020-07-21T08:38:00Z">
        <w:r w:rsidRPr="005F138E" w:rsidDel="006455B2">
          <w:rPr>
            <w:rFonts w:ascii="Times New Roman" w:hAnsi="Times New Roman" w:cs="Times New Roman"/>
            <w:i w:val="0"/>
            <w:iCs w:val="0"/>
            <w:noProof/>
          </w:rPr>
          <w:delText>3.2.5</w:delText>
        </w:r>
        <w:r w:rsidDel="006455B2">
          <w:rPr>
            <w:rFonts w:asciiTheme="minorHAnsi" w:eastAsiaTheme="minorEastAsia" w:hAnsiTheme="minorHAnsi" w:cstheme="minorBidi"/>
            <w:i w:val="0"/>
            <w:iCs w:val="0"/>
            <w:noProof/>
            <w:sz w:val="22"/>
            <w:szCs w:val="22"/>
            <w:lang w:eastAsia="en-GB"/>
          </w:rPr>
          <w:tab/>
        </w:r>
        <w:r w:rsidDel="006455B2">
          <w:rPr>
            <w:noProof/>
          </w:rPr>
          <w:delText>Time varying boundary conditions file (.</w:delText>
        </w:r>
        <w:r w:rsidRPr="005F138E" w:rsidDel="006455B2">
          <w:rPr>
            <w:rFonts w:ascii="Courier New" w:hAnsi="Courier New"/>
            <w:noProof/>
          </w:rPr>
          <w:delText>bdy</w:delText>
        </w:r>
        <w:r w:rsidDel="006455B2">
          <w:rPr>
            <w:noProof/>
          </w:rPr>
          <w:delText>)</w:delText>
        </w:r>
        <w:r w:rsidDel="006455B2">
          <w:rPr>
            <w:noProof/>
          </w:rPr>
          <w:tab/>
        </w:r>
        <w:r w:rsidR="005A56F8" w:rsidDel="006455B2">
          <w:rPr>
            <w:noProof/>
          </w:rPr>
          <w:delText>26</w:delText>
        </w:r>
      </w:del>
    </w:p>
    <w:p w:rsidR="006319CE" w:rsidDel="006455B2" w:rsidRDefault="006319CE">
      <w:pPr>
        <w:pStyle w:val="TOC3"/>
        <w:tabs>
          <w:tab w:val="left" w:pos="960"/>
        </w:tabs>
        <w:rPr>
          <w:del w:id="311" w:author="James Shaw" w:date="2020-07-21T08:38:00Z"/>
          <w:rFonts w:asciiTheme="minorHAnsi" w:eastAsiaTheme="minorEastAsia" w:hAnsiTheme="minorHAnsi" w:cstheme="minorBidi"/>
          <w:i w:val="0"/>
          <w:iCs w:val="0"/>
          <w:noProof/>
          <w:sz w:val="22"/>
          <w:szCs w:val="22"/>
          <w:lang w:eastAsia="en-GB"/>
        </w:rPr>
      </w:pPr>
      <w:del w:id="312" w:author="James Shaw" w:date="2020-07-21T08:38:00Z">
        <w:r w:rsidRPr="005F138E" w:rsidDel="006455B2">
          <w:rPr>
            <w:rFonts w:ascii="Times New Roman" w:hAnsi="Times New Roman" w:cs="Times New Roman"/>
            <w:i w:val="0"/>
            <w:iCs w:val="0"/>
            <w:noProof/>
          </w:rPr>
          <w:delText>3.2.6</w:delText>
        </w:r>
        <w:r w:rsidDel="006455B2">
          <w:rPr>
            <w:rFonts w:asciiTheme="minorHAnsi" w:eastAsiaTheme="minorEastAsia" w:hAnsiTheme="minorHAnsi" w:cstheme="minorBidi"/>
            <w:i w:val="0"/>
            <w:iCs w:val="0"/>
            <w:noProof/>
            <w:sz w:val="22"/>
            <w:szCs w:val="22"/>
            <w:lang w:eastAsia="en-GB"/>
          </w:rPr>
          <w:tab/>
        </w:r>
        <w:r w:rsidDel="006455B2">
          <w:rPr>
            <w:noProof/>
          </w:rPr>
          <w:delText>Digital Elevation Model file (.</w:delText>
        </w:r>
        <w:r w:rsidRPr="005F138E" w:rsidDel="006455B2">
          <w:rPr>
            <w:rFonts w:ascii="Courier New" w:hAnsi="Courier New"/>
            <w:noProof/>
          </w:rPr>
          <w:delText>dem.ascii</w:delText>
        </w:r>
        <w:r w:rsidDel="006455B2">
          <w:rPr>
            <w:noProof/>
          </w:rPr>
          <w:delText>)</w:delText>
        </w:r>
        <w:r w:rsidDel="006455B2">
          <w:rPr>
            <w:noProof/>
          </w:rPr>
          <w:tab/>
        </w:r>
        <w:r w:rsidR="005A56F8" w:rsidDel="006455B2">
          <w:rPr>
            <w:noProof/>
          </w:rPr>
          <w:delText>26</w:delText>
        </w:r>
      </w:del>
    </w:p>
    <w:p w:rsidR="006319CE" w:rsidDel="006455B2" w:rsidRDefault="006319CE">
      <w:pPr>
        <w:pStyle w:val="TOC3"/>
        <w:tabs>
          <w:tab w:val="left" w:pos="960"/>
        </w:tabs>
        <w:rPr>
          <w:del w:id="313" w:author="James Shaw" w:date="2020-07-21T08:38:00Z"/>
          <w:rFonts w:asciiTheme="minorHAnsi" w:eastAsiaTheme="minorEastAsia" w:hAnsiTheme="minorHAnsi" w:cstheme="minorBidi"/>
          <w:i w:val="0"/>
          <w:iCs w:val="0"/>
          <w:noProof/>
          <w:sz w:val="22"/>
          <w:szCs w:val="22"/>
          <w:lang w:eastAsia="en-GB"/>
        </w:rPr>
      </w:pPr>
      <w:del w:id="314" w:author="James Shaw" w:date="2020-07-21T08:38:00Z">
        <w:r w:rsidRPr="005F138E" w:rsidDel="006455B2">
          <w:rPr>
            <w:rFonts w:ascii="Times New Roman" w:hAnsi="Times New Roman" w:cs="Times New Roman"/>
            <w:i w:val="0"/>
            <w:iCs w:val="0"/>
            <w:noProof/>
            <w:snapToGrid w:val="0"/>
          </w:rPr>
          <w:delText>3.2.7</w:delText>
        </w:r>
        <w:r w:rsidDel="006455B2">
          <w:rPr>
            <w:rFonts w:asciiTheme="minorHAnsi" w:eastAsiaTheme="minorEastAsia" w:hAnsiTheme="minorHAnsi" w:cstheme="minorBidi"/>
            <w:i w:val="0"/>
            <w:iCs w:val="0"/>
            <w:noProof/>
            <w:sz w:val="22"/>
            <w:szCs w:val="22"/>
            <w:lang w:eastAsia="en-GB"/>
          </w:rPr>
          <w:tab/>
        </w:r>
        <w:r w:rsidRPr="005F138E" w:rsidDel="006455B2">
          <w:rPr>
            <w:noProof/>
            <w:snapToGrid w:val="0"/>
          </w:rPr>
          <w:delText>Porosity file</w:delText>
        </w:r>
        <w:r w:rsidDel="006455B2">
          <w:rPr>
            <w:noProof/>
          </w:rPr>
          <w:tab/>
        </w:r>
        <w:r w:rsidR="005A56F8" w:rsidDel="006455B2">
          <w:rPr>
            <w:noProof/>
          </w:rPr>
          <w:delText>27</w:delText>
        </w:r>
      </w:del>
    </w:p>
    <w:p w:rsidR="006319CE" w:rsidDel="006455B2" w:rsidRDefault="006319CE">
      <w:pPr>
        <w:pStyle w:val="TOC3"/>
        <w:tabs>
          <w:tab w:val="left" w:pos="960"/>
        </w:tabs>
        <w:rPr>
          <w:del w:id="315" w:author="James Shaw" w:date="2020-07-21T08:38:00Z"/>
          <w:rFonts w:asciiTheme="minorHAnsi" w:eastAsiaTheme="minorEastAsia" w:hAnsiTheme="minorHAnsi" w:cstheme="minorBidi"/>
          <w:i w:val="0"/>
          <w:iCs w:val="0"/>
          <w:noProof/>
          <w:sz w:val="22"/>
          <w:szCs w:val="22"/>
          <w:lang w:eastAsia="en-GB"/>
        </w:rPr>
      </w:pPr>
      <w:del w:id="316" w:author="James Shaw" w:date="2020-07-21T08:38:00Z">
        <w:r w:rsidRPr="005F138E" w:rsidDel="006455B2">
          <w:rPr>
            <w:rFonts w:ascii="Times New Roman" w:hAnsi="Times New Roman" w:cs="Times New Roman"/>
            <w:i w:val="0"/>
            <w:iCs w:val="0"/>
            <w:noProof/>
          </w:rPr>
          <w:delText>3.2.8</w:delText>
        </w:r>
        <w:r w:rsidDel="006455B2">
          <w:rPr>
            <w:rFonts w:asciiTheme="minorHAnsi" w:eastAsiaTheme="minorEastAsia" w:hAnsiTheme="minorHAnsi" w:cstheme="minorBidi"/>
            <w:i w:val="0"/>
            <w:iCs w:val="0"/>
            <w:noProof/>
            <w:sz w:val="22"/>
            <w:szCs w:val="22"/>
            <w:lang w:eastAsia="en-GB"/>
          </w:rPr>
          <w:tab/>
        </w:r>
        <w:r w:rsidDel="006455B2">
          <w:rPr>
            <w:noProof/>
          </w:rPr>
          <w:delText>Floodplain friction coefficient file (.</w:delText>
        </w:r>
        <w:r w:rsidRPr="005F138E" w:rsidDel="006455B2">
          <w:rPr>
            <w:rFonts w:ascii="Courier New" w:hAnsi="Courier New"/>
            <w:noProof/>
          </w:rPr>
          <w:delText>n.ascii</w:delText>
        </w:r>
        <w:r w:rsidDel="006455B2">
          <w:rPr>
            <w:noProof/>
          </w:rPr>
          <w:delText>)</w:delText>
        </w:r>
        <w:r w:rsidDel="006455B2">
          <w:rPr>
            <w:noProof/>
          </w:rPr>
          <w:tab/>
        </w:r>
        <w:r w:rsidR="005A56F8" w:rsidDel="006455B2">
          <w:rPr>
            <w:noProof/>
          </w:rPr>
          <w:delText>27</w:delText>
        </w:r>
      </w:del>
    </w:p>
    <w:p w:rsidR="006319CE" w:rsidDel="006455B2" w:rsidRDefault="006319CE">
      <w:pPr>
        <w:pStyle w:val="TOC3"/>
        <w:tabs>
          <w:tab w:val="left" w:pos="960"/>
        </w:tabs>
        <w:rPr>
          <w:del w:id="317" w:author="James Shaw" w:date="2020-07-21T08:38:00Z"/>
          <w:rFonts w:asciiTheme="minorHAnsi" w:eastAsiaTheme="minorEastAsia" w:hAnsiTheme="minorHAnsi" w:cstheme="minorBidi"/>
          <w:i w:val="0"/>
          <w:iCs w:val="0"/>
          <w:noProof/>
          <w:sz w:val="22"/>
          <w:szCs w:val="22"/>
          <w:lang w:eastAsia="en-GB"/>
        </w:rPr>
      </w:pPr>
      <w:del w:id="318" w:author="James Shaw" w:date="2020-07-21T08:38:00Z">
        <w:r w:rsidRPr="005F138E" w:rsidDel="006455B2">
          <w:rPr>
            <w:rFonts w:ascii="Times New Roman" w:hAnsi="Times New Roman" w:cs="Times New Roman"/>
            <w:i w:val="0"/>
            <w:iCs w:val="0"/>
            <w:noProof/>
          </w:rPr>
          <w:delText>3.2.9</w:delText>
        </w:r>
        <w:r w:rsidDel="006455B2">
          <w:rPr>
            <w:rFonts w:asciiTheme="minorHAnsi" w:eastAsiaTheme="minorEastAsia" w:hAnsiTheme="minorHAnsi" w:cstheme="minorBidi"/>
            <w:i w:val="0"/>
            <w:iCs w:val="0"/>
            <w:noProof/>
            <w:sz w:val="22"/>
            <w:szCs w:val="22"/>
            <w:lang w:eastAsia="en-GB"/>
          </w:rPr>
          <w:tab/>
        </w:r>
        <w:r w:rsidDel="006455B2">
          <w:rPr>
            <w:noProof/>
          </w:rPr>
          <w:delText>Sub-grid model river width file (</w:delText>
        </w:r>
        <w:r w:rsidRPr="005F138E" w:rsidDel="006455B2">
          <w:rPr>
            <w:rFonts w:ascii="Courier New" w:hAnsi="Courier New" w:cs="Courier New"/>
            <w:noProof/>
          </w:rPr>
          <w:delText>.width.asc</w:delText>
        </w:r>
        <w:r w:rsidDel="006455B2">
          <w:rPr>
            <w:noProof/>
          </w:rPr>
          <w:delText>)</w:delText>
        </w:r>
        <w:r w:rsidDel="006455B2">
          <w:rPr>
            <w:noProof/>
          </w:rPr>
          <w:tab/>
        </w:r>
        <w:r w:rsidR="005A56F8" w:rsidDel="006455B2">
          <w:rPr>
            <w:noProof/>
          </w:rPr>
          <w:delText>27</w:delText>
        </w:r>
      </w:del>
    </w:p>
    <w:p w:rsidR="006319CE" w:rsidDel="006455B2" w:rsidRDefault="006319CE">
      <w:pPr>
        <w:pStyle w:val="TOC3"/>
        <w:tabs>
          <w:tab w:val="left" w:pos="1200"/>
        </w:tabs>
        <w:rPr>
          <w:del w:id="319" w:author="James Shaw" w:date="2020-07-21T08:38:00Z"/>
          <w:rFonts w:asciiTheme="minorHAnsi" w:eastAsiaTheme="minorEastAsia" w:hAnsiTheme="minorHAnsi" w:cstheme="minorBidi"/>
          <w:i w:val="0"/>
          <w:iCs w:val="0"/>
          <w:noProof/>
          <w:sz w:val="22"/>
          <w:szCs w:val="22"/>
          <w:lang w:eastAsia="en-GB"/>
        </w:rPr>
      </w:pPr>
      <w:del w:id="320" w:author="James Shaw" w:date="2020-07-21T08:38:00Z">
        <w:r w:rsidRPr="005F138E" w:rsidDel="006455B2">
          <w:rPr>
            <w:rFonts w:ascii="Times New Roman" w:hAnsi="Times New Roman" w:cs="Times New Roman"/>
            <w:i w:val="0"/>
            <w:iCs w:val="0"/>
            <w:noProof/>
          </w:rPr>
          <w:delText>3.2.10</w:delText>
        </w:r>
        <w:r w:rsidDel="006455B2">
          <w:rPr>
            <w:rFonts w:asciiTheme="minorHAnsi" w:eastAsiaTheme="minorEastAsia" w:hAnsiTheme="minorHAnsi" w:cstheme="minorBidi"/>
            <w:i w:val="0"/>
            <w:iCs w:val="0"/>
            <w:noProof/>
            <w:sz w:val="22"/>
            <w:szCs w:val="22"/>
            <w:lang w:eastAsia="en-GB"/>
          </w:rPr>
          <w:tab/>
        </w:r>
        <w:r w:rsidDel="006455B2">
          <w:rPr>
            <w:noProof/>
          </w:rPr>
          <w:delText>Sub-grid model bed elevations file (</w:delText>
        </w:r>
        <w:r w:rsidRPr="005F138E" w:rsidDel="006455B2">
          <w:rPr>
            <w:rFonts w:ascii="Courier New" w:hAnsi="Courier New" w:cs="Courier New"/>
            <w:noProof/>
          </w:rPr>
          <w:delText>.bed.asc</w:delText>
        </w:r>
        <w:r w:rsidDel="006455B2">
          <w:rPr>
            <w:noProof/>
          </w:rPr>
          <w:delText>) (optional)</w:delText>
        </w:r>
        <w:r w:rsidDel="006455B2">
          <w:rPr>
            <w:noProof/>
          </w:rPr>
          <w:tab/>
        </w:r>
        <w:r w:rsidR="005A56F8" w:rsidDel="006455B2">
          <w:rPr>
            <w:noProof/>
          </w:rPr>
          <w:delText>27</w:delText>
        </w:r>
      </w:del>
    </w:p>
    <w:p w:rsidR="006319CE" w:rsidDel="006455B2" w:rsidRDefault="006319CE">
      <w:pPr>
        <w:pStyle w:val="TOC3"/>
        <w:tabs>
          <w:tab w:val="left" w:pos="1200"/>
        </w:tabs>
        <w:rPr>
          <w:del w:id="321" w:author="James Shaw" w:date="2020-07-21T08:38:00Z"/>
          <w:rFonts w:asciiTheme="minorHAnsi" w:eastAsiaTheme="minorEastAsia" w:hAnsiTheme="minorHAnsi" w:cstheme="minorBidi"/>
          <w:i w:val="0"/>
          <w:iCs w:val="0"/>
          <w:noProof/>
          <w:sz w:val="22"/>
          <w:szCs w:val="22"/>
          <w:lang w:eastAsia="en-GB"/>
        </w:rPr>
      </w:pPr>
      <w:del w:id="322" w:author="James Shaw" w:date="2020-07-21T08:38:00Z">
        <w:r w:rsidRPr="005F138E" w:rsidDel="006455B2">
          <w:rPr>
            <w:rFonts w:ascii="Times New Roman" w:hAnsi="Times New Roman" w:cs="Times New Roman"/>
            <w:i w:val="0"/>
            <w:iCs w:val="0"/>
            <w:noProof/>
          </w:rPr>
          <w:delText>3.2.11</w:delText>
        </w:r>
        <w:r w:rsidDel="006455B2">
          <w:rPr>
            <w:rFonts w:asciiTheme="minorHAnsi" w:eastAsiaTheme="minorEastAsia" w:hAnsiTheme="minorHAnsi" w:cstheme="minorBidi"/>
            <w:i w:val="0"/>
            <w:iCs w:val="0"/>
            <w:noProof/>
            <w:sz w:val="22"/>
            <w:szCs w:val="22"/>
            <w:lang w:eastAsia="en-GB"/>
          </w:rPr>
          <w:tab/>
        </w:r>
        <w:r w:rsidDel="006455B2">
          <w:rPr>
            <w:noProof/>
          </w:rPr>
          <w:delText>Sub-grid model bank elevation file (</w:delText>
        </w:r>
        <w:r w:rsidRPr="005F138E" w:rsidDel="006455B2">
          <w:rPr>
            <w:rFonts w:ascii="Courier New" w:hAnsi="Courier New" w:cs="Courier New"/>
            <w:noProof/>
          </w:rPr>
          <w:delText>.bank.asc</w:delText>
        </w:r>
        <w:r w:rsidDel="006455B2">
          <w:rPr>
            <w:noProof/>
          </w:rPr>
          <w:delText>)</w:delText>
        </w:r>
        <w:r w:rsidDel="006455B2">
          <w:rPr>
            <w:noProof/>
          </w:rPr>
          <w:tab/>
        </w:r>
        <w:r w:rsidR="005A56F8" w:rsidDel="006455B2">
          <w:rPr>
            <w:noProof/>
          </w:rPr>
          <w:delText>27</w:delText>
        </w:r>
      </w:del>
    </w:p>
    <w:p w:rsidR="006319CE" w:rsidDel="006455B2" w:rsidRDefault="006319CE">
      <w:pPr>
        <w:pStyle w:val="TOC3"/>
        <w:tabs>
          <w:tab w:val="left" w:pos="1200"/>
        </w:tabs>
        <w:rPr>
          <w:del w:id="323" w:author="James Shaw" w:date="2020-07-21T08:38:00Z"/>
          <w:rFonts w:asciiTheme="minorHAnsi" w:eastAsiaTheme="minorEastAsia" w:hAnsiTheme="minorHAnsi" w:cstheme="minorBidi"/>
          <w:i w:val="0"/>
          <w:iCs w:val="0"/>
          <w:noProof/>
          <w:sz w:val="22"/>
          <w:szCs w:val="22"/>
          <w:lang w:eastAsia="en-GB"/>
        </w:rPr>
      </w:pPr>
      <w:del w:id="324" w:author="James Shaw" w:date="2020-07-21T08:38:00Z">
        <w:r w:rsidRPr="005F138E" w:rsidDel="006455B2">
          <w:rPr>
            <w:rFonts w:ascii="Times New Roman" w:hAnsi="Times New Roman" w:cs="Times New Roman"/>
            <w:i w:val="0"/>
            <w:iCs w:val="0"/>
            <w:noProof/>
          </w:rPr>
          <w:delText>3.2.12</w:delText>
        </w:r>
        <w:r w:rsidDel="006455B2">
          <w:rPr>
            <w:rFonts w:asciiTheme="minorHAnsi" w:eastAsiaTheme="minorEastAsia" w:hAnsiTheme="minorHAnsi" w:cstheme="minorBidi"/>
            <w:i w:val="0"/>
            <w:iCs w:val="0"/>
            <w:noProof/>
            <w:sz w:val="22"/>
            <w:szCs w:val="22"/>
            <w:lang w:eastAsia="en-GB"/>
          </w:rPr>
          <w:tab/>
        </w:r>
        <w:r w:rsidDel="006455B2">
          <w:rPr>
            <w:noProof/>
          </w:rPr>
          <w:delText>Sub-grid model channel region file (</w:delText>
        </w:r>
        <w:r w:rsidRPr="005F138E" w:rsidDel="006455B2">
          <w:rPr>
            <w:rFonts w:ascii="Courier New" w:hAnsi="Courier New" w:cs="Courier New"/>
            <w:noProof/>
          </w:rPr>
          <w:delText>.region.asc</w:delText>
        </w:r>
        <w:r w:rsidDel="006455B2">
          <w:rPr>
            <w:noProof/>
          </w:rPr>
          <w:delText>) (optional)</w:delText>
        </w:r>
        <w:r w:rsidDel="006455B2">
          <w:rPr>
            <w:noProof/>
          </w:rPr>
          <w:tab/>
        </w:r>
        <w:r w:rsidR="005A56F8" w:rsidDel="006455B2">
          <w:rPr>
            <w:noProof/>
          </w:rPr>
          <w:delText>28</w:delText>
        </w:r>
      </w:del>
    </w:p>
    <w:p w:rsidR="006319CE" w:rsidDel="006455B2" w:rsidRDefault="006319CE">
      <w:pPr>
        <w:pStyle w:val="TOC3"/>
        <w:tabs>
          <w:tab w:val="left" w:pos="1200"/>
        </w:tabs>
        <w:rPr>
          <w:del w:id="325" w:author="James Shaw" w:date="2020-07-21T08:38:00Z"/>
          <w:rFonts w:asciiTheme="minorHAnsi" w:eastAsiaTheme="minorEastAsia" w:hAnsiTheme="minorHAnsi" w:cstheme="minorBidi"/>
          <w:i w:val="0"/>
          <w:iCs w:val="0"/>
          <w:noProof/>
          <w:sz w:val="22"/>
          <w:szCs w:val="22"/>
          <w:lang w:eastAsia="en-GB"/>
        </w:rPr>
      </w:pPr>
      <w:del w:id="326" w:author="James Shaw" w:date="2020-07-21T08:38:00Z">
        <w:r w:rsidRPr="005F138E" w:rsidDel="006455B2">
          <w:rPr>
            <w:rFonts w:ascii="Times New Roman" w:hAnsi="Times New Roman" w:cs="Times New Roman"/>
            <w:i w:val="0"/>
            <w:iCs w:val="0"/>
            <w:noProof/>
          </w:rPr>
          <w:delText>3.2.13</w:delText>
        </w:r>
        <w:r w:rsidDel="006455B2">
          <w:rPr>
            <w:rFonts w:asciiTheme="minorHAnsi" w:eastAsiaTheme="minorEastAsia" w:hAnsiTheme="minorHAnsi" w:cstheme="minorBidi"/>
            <w:i w:val="0"/>
            <w:iCs w:val="0"/>
            <w:noProof/>
            <w:sz w:val="22"/>
            <w:szCs w:val="22"/>
            <w:lang w:eastAsia="en-GB"/>
          </w:rPr>
          <w:tab/>
        </w:r>
        <w:r w:rsidDel="006455B2">
          <w:rPr>
            <w:noProof/>
          </w:rPr>
          <w:delText>Sub-grid model channel parameter file (</w:delText>
        </w:r>
        <w:r w:rsidRPr="005F138E" w:rsidDel="006455B2">
          <w:rPr>
            <w:rFonts w:ascii="Courier New" w:hAnsi="Courier New" w:cs="Courier New"/>
            <w:noProof/>
          </w:rPr>
          <w:delText>.pram</w:delText>
        </w:r>
        <w:r w:rsidDel="006455B2">
          <w:rPr>
            <w:noProof/>
          </w:rPr>
          <w:delText>) (optional)</w:delText>
        </w:r>
        <w:r w:rsidDel="006455B2">
          <w:rPr>
            <w:noProof/>
          </w:rPr>
          <w:tab/>
        </w:r>
        <w:r w:rsidR="005A56F8" w:rsidDel="006455B2">
          <w:rPr>
            <w:noProof/>
          </w:rPr>
          <w:delText>28</w:delText>
        </w:r>
      </w:del>
    </w:p>
    <w:p w:rsidR="006319CE" w:rsidDel="006455B2" w:rsidRDefault="006319CE">
      <w:pPr>
        <w:pStyle w:val="TOC3"/>
        <w:tabs>
          <w:tab w:val="left" w:pos="1200"/>
        </w:tabs>
        <w:rPr>
          <w:del w:id="327" w:author="James Shaw" w:date="2020-07-21T08:38:00Z"/>
          <w:rFonts w:asciiTheme="minorHAnsi" w:eastAsiaTheme="minorEastAsia" w:hAnsiTheme="minorHAnsi" w:cstheme="minorBidi"/>
          <w:i w:val="0"/>
          <w:iCs w:val="0"/>
          <w:noProof/>
          <w:sz w:val="22"/>
          <w:szCs w:val="22"/>
          <w:lang w:eastAsia="en-GB"/>
        </w:rPr>
      </w:pPr>
      <w:del w:id="328" w:author="James Shaw" w:date="2020-07-21T08:38:00Z">
        <w:r w:rsidRPr="005F138E" w:rsidDel="006455B2">
          <w:rPr>
            <w:rFonts w:ascii="Times New Roman" w:hAnsi="Times New Roman" w:cs="Times New Roman"/>
            <w:i w:val="0"/>
            <w:iCs w:val="0"/>
            <w:noProof/>
          </w:rPr>
          <w:delText>3.2.14</w:delText>
        </w:r>
        <w:r w:rsidDel="006455B2">
          <w:rPr>
            <w:rFonts w:asciiTheme="minorHAnsi" w:eastAsiaTheme="minorEastAsia" w:hAnsiTheme="minorHAnsi" w:cstheme="minorBidi"/>
            <w:i w:val="0"/>
            <w:iCs w:val="0"/>
            <w:noProof/>
            <w:sz w:val="22"/>
            <w:szCs w:val="22"/>
            <w:lang w:eastAsia="en-GB"/>
          </w:rPr>
          <w:tab/>
        </w:r>
        <w:r w:rsidDel="006455B2">
          <w:rPr>
            <w:noProof/>
          </w:rPr>
          <w:delText>Weir &amp; bridge cell linkage specification file (.</w:delText>
        </w:r>
        <w:r w:rsidRPr="005F138E" w:rsidDel="006455B2">
          <w:rPr>
            <w:rFonts w:ascii="Courier New" w:hAnsi="Courier New"/>
            <w:noProof/>
          </w:rPr>
          <w:delText>weir</w:delText>
        </w:r>
        <w:r w:rsidDel="006455B2">
          <w:rPr>
            <w:noProof/>
          </w:rPr>
          <w:delText>)</w:delText>
        </w:r>
        <w:r w:rsidDel="006455B2">
          <w:rPr>
            <w:noProof/>
          </w:rPr>
          <w:tab/>
        </w:r>
        <w:r w:rsidR="005A56F8" w:rsidDel="006455B2">
          <w:rPr>
            <w:noProof/>
          </w:rPr>
          <w:delText>28</w:delText>
        </w:r>
      </w:del>
    </w:p>
    <w:p w:rsidR="006319CE" w:rsidDel="006455B2" w:rsidRDefault="006319CE">
      <w:pPr>
        <w:pStyle w:val="TOC4"/>
        <w:tabs>
          <w:tab w:val="left" w:pos="1440"/>
        </w:tabs>
        <w:rPr>
          <w:del w:id="329" w:author="James Shaw" w:date="2020-07-21T08:38:00Z"/>
          <w:rFonts w:asciiTheme="minorHAnsi" w:eastAsiaTheme="minorEastAsia" w:hAnsiTheme="minorHAnsi" w:cstheme="minorBidi"/>
          <w:sz w:val="22"/>
          <w:szCs w:val="22"/>
          <w:lang w:eastAsia="en-GB"/>
        </w:rPr>
      </w:pPr>
      <w:del w:id="330" w:author="James Shaw" w:date="2020-07-21T08:38:00Z">
        <w:r w:rsidDel="006455B2">
          <w:delText>3.2.14.1</w:delText>
        </w:r>
        <w:r w:rsidDel="006455B2">
          <w:rPr>
            <w:rFonts w:asciiTheme="minorHAnsi" w:eastAsiaTheme="minorEastAsia" w:hAnsiTheme="minorHAnsi" w:cstheme="minorBidi"/>
            <w:sz w:val="22"/>
            <w:szCs w:val="22"/>
            <w:lang w:eastAsia="en-GB"/>
          </w:rPr>
          <w:tab/>
        </w:r>
        <w:r w:rsidDel="006455B2">
          <w:delText>Weirs, embankments and structures</w:delText>
        </w:r>
        <w:r w:rsidDel="006455B2">
          <w:tab/>
        </w:r>
        <w:r w:rsidR="005A56F8" w:rsidDel="006455B2">
          <w:delText>29</w:delText>
        </w:r>
      </w:del>
    </w:p>
    <w:p w:rsidR="006319CE" w:rsidDel="006455B2" w:rsidRDefault="006319CE">
      <w:pPr>
        <w:pStyle w:val="TOC4"/>
        <w:tabs>
          <w:tab w:val="left" w:pos="1440"/>
        </w:tabs>
        <w:rPr>
          <w:del w:id="331" w:author="James Shaw" w:date="2020-07-21T08:38:00Z"/>
          <w:rFonts w:asciiTheme="minorHAnsi" w:eastAsiaTheme="minorEastAsia" w:hAnsiTheme="minorHAnsi" w:cstheme="minorBidi"/>
          <w:sz w:val="22"/>
          <w:szCs w:val="22"/>
          <w:lang w:eastAsia="en-GB"/>
        </w:rPr>
      </w:pPr>
      <w:del w:id="332" w:author="James Shaw" w:date="2020-07-21T08:38:00Z">
        <w:r w:rsidDel="006455B2">
          <w:delText>3.2.14.2</w:delText>
        </w:r>
        <w:r w:rsidDel="006455B2">
          <w:rPr>
            <w:rFonts w:asciiTheme="minorHAnsi" w:eastAsiaTheme="minorEastAsia" w:hAnsiTheme="minorHAnsi" w:cstheme="minorBidi"/>
            <w:sz w:val="22"/>
            <w:szCs w:val="22"/>
            <w:lang w:eastAsia="en-GB"/>
          </w:rPr>
          <w:tab/>
        </w:r>
        <w:r w:rsidDel="006455B2">
          <w:delText>Bridges (currently subgrid channel version only)</w:delText>
        </w:r>
        <w:r w:rsidDel="006455B2">
          <w:tab/>
        </w:r>
        <w:r w:rsidR="005A56F8" w:rsidDel="006455B2">
          <w:delText>29</w:delText>
        </w:r>
      </w:del>
    </w:p>
    <w:p w:rsidR="006319CE" w:rsidDel="006455B2" w:rsidRDefault="006319CE">
      <w:pPr>
        <w:pStyle w:val="TOC3"/>
        <w:tabs>
          <w:tab w:val="left" w:pos="1200"/>
        </w:tabs>
        <w:rPr>
          <w:del w:id="333" w:author="James Shaw" w:date="2020-07-21T08:38:00Z"/>
          <w:rFonts w:asciiTheme="minorHAnsi" w:eastAsiaTheme="minorEastAsia" w:hAnsiTheme="minorHAnsi" w:cstheme="minorBidi"/>
          <w:i w:val="0"/>
          <w:iCs w:val="0"/>
          <w:noProof/>
          <w:sz w:val="22"/>
          <w:szCs w:val="22"/>
          <w:lang w:eastAsia="en-GB"/>
        </w:rPr>
      </w:pPr>
      <w:del w:id="334" w:author="James Shaw" w:date="2020-07-21T08:38:00Z">
        <w:r w:rsidRPr="005F138E" w:rsidDel="006455B2">
          <w:rPr>
            <w:rFonts w:ascii="Times New Roman" w:hAnsi="Times New Roman" w:cs="Times New Roman"/>
            <w:i w:val="0"/>
            <w:iCs w:val="0"/>
            <w:noProof/>
            <w:snapToGrid w:val="0"/>
          </w:rPr>
          <w:delText>3.2.15</w:delText>
        </w:r>
        <w:r w:rsidDel="006455B2">
          <w:rPr>
            <w:rFonts w:asciiTheme="minorHAnsi" w:eastAsiaTheme="minorEastAsia" w:hAnsiTheme="minorHAnsi" w:cstheme="minorBidi"/>
            <w:i w:val="0"/>
            <w:iCs w:val="0"/>
            <w:noProof/>
            <w:sz w:val="22"/>
            <w:szCs w:val="22"/>
            <w:lang w:eastAsia="en-GB"/>
          </w:rPr>
          <w:tab/>
        </w:r>
        <w:r w:rsidRPr="005F138E" w:rsidDel="006455B2">
          <w:rPr>
            <w:noProof/>
            <w:snapToGrid w:val="0"/>
          </w:rPr>
          <w:delText>Multiple overpass file (</w:delText>
        </w:r>
        <w:r w:rsidRPr="005F138E" w:rsidDel="006455B2">
          <w:rPr>
            <w:rFonts w:ascii="Courier New" w:hAnsi="Courier New" w:cs="Courier New"/>
            <w:noProof/>
            <w:snapToGrid w:val="0"/>
          </w:rPr>
          <w:delText>.opts</w:delText>
        </w:r>
        <w:r w:rsidRPr="005F138E" w:rsidDel="006455B2">
          <w:rPr>
            <w:noProof/>
            <w:snapToGrid w:val="0"/>
          </w:rPr>
          <w:delText>)</w:delText>
        </w:r>
        <w:r w:rsidDel="006455B2">
          <w:rPr>
            <w:noProof/>
          </w:rPr>
          <w:tab/>
        </w:r>
        <w:r w:rsidR="005A56F8" w:rsidDel="006455B2">
          <w:rPr>
            <w:noProof/>
          </w:rPr>
          <w:delText>30</w:delText>
        </w:r>
      </w:del>
    </w:p>
    <w:p w:rsidR="006319CE" w:rsidDel="006455B2" w:rsidRDefault="006319CE">
      <w:pPr>
        <w:pStyle w:val="TOC3"/>
        <w:tabs>
          <w:tab w:val="left" w:pos="1200"/>
        </w:tabs>
        <w:rPr>
          <w:del w:id="335" w:author="James Shaw" w:date="2020-07-21T08:38:00Z"/>
          <w:rFonts w:asciiTheme="minorHAnsi" w:eastAsiaTheme="minorEastAsia" w:hAnsiTheme="minorHAnsi" w:cstheme="minorBidi"/>
          <w:i w:val="0"/>
          <w:iCs w:val="0"/>
          <w:noProof/>
          <w:sz w:val="22"/>
          <w:szCs w:val="22"/>
          <w:lang w:eastAsia="en-GB"/>
        </w:rPr>
      </w:pPr>
      <w:del w:id="336" w:author="James Shaw" w:date="2020-07-21T08:38:00Z">
        <w:r w:rsidRPr="005F138E" w:rsidDel="006455B2">
          <w:rPr>
            <w:rFonts w:ascii="Times New Roman" w:hAnsi="Times New Roman" w:cs="Times New Roman"/>
            <w:i w:val="0"/>
            <w:iCs w:val="0"/>
            <w:noProof/>
          </w:rPr>
          <w:delText>3.2.16</w:delText>
        </w:r>
        <w:r w:rsidDel="006455B2">
          <w:rPr>
            <w:rFonts w:asciiTheme="minorHAnsi" w:eastAsiaTheme="minorEastAsia" w:hAnsiTheme="minorHAnsi" w:cstheme="minorBidi"/>
            <w:i w:val="0"/>
            <w:iCs w:val="0"/>
            <w:noProof/>
            <w:sz w:val="22"/>
            <w:szCs w:val="22"/>
            <w:lang w:eastAsia="en-GB"/>
          </w:rPr>
          <w:tab/>
        </w:r>
        <w:r w:rsidDel="006455B2">
          <w:rPr>
            <w:noProof/>
          </w:rPr>
          <w:delText>Stage output data file (.</w:delText>
        </w:r>
        <w:r w:rsidRPr="005F138E" w:rsidDel="006455B2">
          <w:rPr>
            <w:rFonts w:ascii="Courier New" w:hAnsi="Courier New"/>
            <w:noProof/>
          </w:rPr>
          <w:delText>stage</w:delText>
        </w:r>
        <w:r w:rsidDel="006455B2">
          <w:rPr>
            <w:noProof/>
          </w:rPr>
          <w:delText>)</w:delText>
        </w:r>
        <w:r w:rsidDel="006455B2">
          <w:rPr>
            <w:noProof/>
          </w:rPr>
          <w:tab/>
        </w:r>
        <w:r w:rsidR="005A56F8" w:rsidDel="006455B2">
          <w:rPr>
            <w:noProof/>
          </w:rPr>
          <w:delText>30</w:delText>
        </w:r>
      </w:del>
    </w:p>
    <w:p w:rsidR="006319CE" w:rsidDel="006455B2" w:rsidRDefault="006319CE">
      <w:pPr>
        <w:pStyle w:val="TOC3"/>
        <w:tabs>
          <w:tab w:val="left" w:pos="1200"/>
        </w:tabs>
        <w:rPr>
          <w:del w:id="337" w:author="James Shaw" w:date="2020-07-21T08:38:00Z"/>
          <w:rFonts w:asciiTheme="minorHAnsi" w:eastAsiaTheme="minorEastAsia" w:hAnsiTheme="minorHAnsi" w:cstheme="minorBidi"/>
          <w:i w:val="0"/>
          <w:iCs w:val="0"/>
          <w:noProof/>
          <w:sz w:val="22"/>
          <w:szCs w:val="22"/>
          <w:lang w:eastAsia="en-GB"/>
        </w:rPr>
      </w:pPr>
      <w:del w:id="338" w:author="James Shaw" w:date="2020-07-21T08:38:00Z">
        <w:r w:rsidRPr="005F138E" w:rsidDel="006455B2">
          <w:rPr>
            <w:rFonts w:ascii="Times New Roman" w:hAnsi="Times New Roman" w:cs="Times New Roman"/>
            <w:i w:val="0"/>
            <w:iCs w:val="0"/>
            <w:noProof/>
          </w:rPr>
          <w:delText>3.2.17</w:delText>
        </w:r>
        <w:r w:rsidDel="006455B2">
          <w:rPr>
            <w:rFonts w:asciiTheme="minorHAnsi" w:eastAsiaTheme="minorEastAsia" w:hAnsiTheme="minorHAnsi" w:cstheme="minorBidi"/>
            <w:i w:val="0"/>
            <w:iCs w:val="0"/>
            <w:noProof/>
            <w:sz w:val="22"/>
            <w:szCs w:val="22"/>
            <w:lang w:eastAsia="en-GB"/>
          </w:rPr>
          <w:tab/>
        </w:r>
        <w:r w:rsidDel="006455B2">
          <w:rPr>
            <w:noProof/>
          </w:rPr>
          <w:delText>Evaporation data file (.</w:delText>
        </w:r>
        <w:r w:rsidRPr="005F138E" w:rsidDel="006455B2">
          <w:rPr>
            <w:rFonts w:ascii="Courier New" w:hAnsi="Courier New"/>
            <w:noProof/>
          </w:rPr>
          <w:delText>evap</w:delText>
        </w:r>
        <w:r w:rsidDel="006455B2">
          <w:rPr>
            <w:noProof/>
          </w:rPr>
          <w:delText>)</w:delText>
        </w:r>
        <w:r w:rsidDel="006455B2">
          <w:rPr>
            <w:noProof/>
          </w:rPr>
          <w:tab/>
        </w:r>
        <w:r w:rsidR="005A56F8" w:rsidDel="006455B2">
          <w:rPr>
            <w:noProof/>
          </w:rPr>
          <w:delText>30</w:delText>
        </w:r>
      </w:del>
    </w:p>
    <w:p w:rsidR="006319CE" w:rsidDel="006455B2" w:rsidRDefault="006319CE">
      <w:pPr>
        <w:pStyle w:val="TOC3"/>
        <w:tabs>
          <w:tab w:val="left" w:pos="1200"/>
        </w:tabs>
        <w:rPr>
          <w:del w:id="339" w:author="James Shaw" w:date="2020-07-21T08:38:00Z"/>
          <w:rFonts w:asciiTheme="minorHAnsi" w:eastAsiaTheme="minorEastAsia" w:hAnsiTheme="minorHAnsi" w:cstheme="minorBidi"/>
          <w:i w:val="0"/>
          <w:iCs w:val="0"/>
          <w:noProof/>
          <w:sz w:val="22"/>
          <w:szCs w:val="22"/>
          <w:lang w:eastAsia="en-GB"/>
        </w:rPr>
      </w:pPr>
      <w:del w:id="340" w:author="James Shaw" w:date="2020-07-21T08:38:00Z">
        <w:r w:rsidRPr="005F138E" w:rsidDel="006455B2">
          <w:rPr>
            <w:rFonts w:ascii="Times New Roman" w:hAnsi="Times New Roman" w:cs="Times New Roman"/>
            <w:i w:val="0"/>
            <w:iCs w:val="0"/>
            <w:noProof/>
          </w:rPr>
          <w:delText>3.2.18</w:delText>
        </w:r>
        <w:r w:rsidDel="006455B2">
          <w:rPr>
            <w:rFonts w:asciiTheme="minorHAnsi" w:eastAsiaTheme="minorEastAsia" w:hAnsiTheme="minorHAnsi" w:cstheme="minorBidi"/>
            <w:i w:val="0"/>
            <w:iCs w:val="0"/>
            <w:noProof/>
            <w:sz w:val="22"/>
            <w:szCs w:val="22"/>
            <w:lang w:eastAsia="en-GB"/>
          </w:rPr>
          <w:tab/>
        </w:r>
        <w:r w:rsidDel="006455B2">
          <w:rPr>
            <w:noProof/>
          </w:rPr>
          <w:delText>Alternative ascii header file (.</w:delText>
        </w:r>
        <w:r w:rsidRPr="005F138E" w:rsidDel="006455B2">
          <w:rPr>
            <w:rFonts w:ascii="Courier New" w:hAnsi="Courier New"/>
            <w:noProof/>
          </w:rPr>
          <w:delText>head</w:delText>
        </w:r>
        <w:r w:rsidDel="006455B2">
          <w:rPr>
            <w:noProof/>
          </w:rPr>
          <w:delText>)</w:delText>
        </w:r>
        <w:r w:rsidDel="006455B2">
          <w:rPr>
            <w:noProof/>
          </w:rPr>
          <w:tab/>
        </w:r>
        <w:r w:rsidR="005A56F8" w:rsidDel="006455B2">
          <w:rPr>
            <w:noProof/>
          </w:rPr>
          <w:delText>31</w:delText>
        </w:r>
      </w:del>
    </w:p>
    <w:p w:rsidR="006319CE" w:rsidDel="006455B2" w:rsidRDefault="006319CE">
      <w:pPr>
        <w:pStyle w:val="TOC3"/>
        <w:tabs>
          <w:tab w:val="left" w:pos="1200"/>
        </w:tabs>
        <w:rPr>
          <w:del w:id="341" w:author="James Shaw" w:date="2020-07-21T08:38:00Z"/>
          <w:rFonts w:asciiTheme="minorHAnsi" w:eastAsiaTheme="minorEastAsia" w:hAnsiTheme="minorHAnsi" w:cstheme="minorBidi"/>
          <w:i w:val="0"/>
          <w:iCs w:val="0"/>
          <w:noProof/>
          <w:sz w:val="22"/>
          <w:szCs w:val="22"/>
          <w:lang w:eastAsia="en-GB"/>
        </w:rPr>
      </w:pPr>
      <w:del w:id="342" w:author="James Shaw" w:date="2020-07-21T08:38:00Z">
        <w:r w:rsidRPr="005F138E" w:rsidDel="006455B2">
          <w:rPr>
            <w:rFonts w:ascii="Times New Roman" w:hAnsi="Times New Roman" w:cs="Times New Roman"/>
            <w:i w:val="0"/>
            <w:iCs w:val="0"/>
            <w:noProof/>
          </w:rPr>
          <w:delText>3.2.19</w:delText>
        </w:r>
        <w:r w:rsidDel="006455B2">
          <w:rPr>
            <w:rFonts w:asciiTheme="minorHAnsi" w:eastAsiaTheme="minorEastAsia" w:hAnsiTheme="minorHAnsi" w:cstheme="minorBidi"/>
            <w:i w:val="0"/>
            <w:iCs w:val="0"/>
            <w:noProof/>
            <w:sz w:val="22"/>
            <w:szCs w:val="22"/>
            <w:lang w:eastAsia="en-GB"/>
          </w:rPr>
          <w:tab/>
        </w:r>
        <w:r w:rsidDel="006455B2">
          <w:rPr>
            <w:noProof/>
          </w:rPr>
          <w:delText>Virtual gauge output data file (.</w:delText>
        </w:r>
        <w:r w:rsidRPr="005F138E" w:rsidDel="006455B2">
          <w:rPr>
            <w:rFonts w:ascii="Courier New" w:hAnsi="Courier New"/>
            <w:noProof/>
          </w:rPr>
          <w:delText>gauge</w:delText>
        </w:r>
        <w:r w:rsidDel="006455B2">
          <w:rPr>
            <w:noProof/>
          </w:rPr>
          <w:delText>)</w:delText>
        </w:r>
        <w:r w:rsidDel="006455B2">
          <w:rPr>
            <w:noProof/>
          </w:rPr>
          <w:tab/>
        </w:r>
        <w:r w:rsidR="005A56F8" w:rsidDel="006455B2">
          <w:rPr>
            <w:noProof/>
          </w:rPr>
          <w:delText>31</w:delText>
        </w:r>
      </w:del>
    </w:p>
    <w:p w:rsidR="006319CE" w:rsidDel="006455B2" w:rsidRDefault="006319CE">
      <w:pPr>
        <w:pStyle w:val="TOC3"/>
        <w:tabs>
          <w:tab w:val="left" w:pos="1200"/>
        </w:tabs>
        <w:rPr>
          <w:del w:id="343" w:author="James Shaw" w:date="2020-07-21T08:38:00Z"/>
          <w:rFonts w:asciiTheme="minorHAnsi" w:eastAsiaTheme="minorEastAsia" w:hAnsiTheme="minorHAnsi" w:cstheme="minorBidi"/>
          <w:i w:val="0"/>
          <w:iCs w:val="0"/>
          <w:noProof/>
          <w:sz w:val="22"/>
          <w:szCs w:val="22"/>
          <w:lang w:eastAsia="en-GB"/>
        </w:rPr>
      </w:pPr>
      <w:del w:id="344" w:author="James Shaw" w:date="2020-07-21T08:38:00Z">
        <w:r w:rsidRPr="005F138E" w:rsidDel="006455B2">
          <w:rPr>
            <w:rFonts w:ascii="Times New Roman" w:hAnsi="Times New Roman" w:cs="Times New Roman"/>
            <w:i w:val="0"/>
            <w:iCs w:val="0"/>
            <w:noProof/>
            <w:lang w:eastAsia="en-GB"/>
          </w:rPr>
          <w:delText>3.2.20</w:delText>
        </w:r>
        <w:r w:rsidDel="006455B2">
          <w:rPr>
            <w:rFonts w:asciiTheme="minorHAnsi" w:eastAsiaTheme="minorEastAsia" w:hAnsiTheme="minorHAnsi" w:cstheme="minorBidi"/>
            <w:i w:val="0"/>
            <w:iCs w:val="0"/>
            <w:noProof/>
            <w:sz w:val="22"/>
            <w:szCs w:val="22"/>
            <w:lang w:eastAsia="en-GB"/>
          </w:rPr>
          <w:tab/>
        </w:r>
        <w:r w:rsidDel="006455B2">
          <w:rPr>
            <w:noProof/>
            <w:lang w:eastAsia="en-GB"/>
          </w:rPr>
          <w:delText>Rainfall data file (</w:delText>
        </w:r>
        <w:r w:rsidRPr="005F138E" w:rsidDel="006455B2">
          <w:rPr>
            <w:rFonts w:ascii="Courier New" w:hAnsi="Courier New" w:cs="Courier New"/>
            <w:noProof/>
            <w:lang w:eastAsia="en-GB"/>
          </w:rPr>
          <w:delText>.rain</w:delText>
        </w:r>
        <w:r w:rsidDel="006455B2">
          <w:rPr>
            <w:noProof/>
            <w:lang w:eastAsia="en-GB"/>
          </w:rPr>
          <w:delText>)</w:delText>
        </w:r>
        <w:r w:rsidDel="006455B2">
          <w:rPr>
            <w:noProof/>
          </w:rPr>
          <w:tab/>
        </w:r>
        <w:r w:rsidR="005A56F8" w:rsidDel="006455B2">
          <w:rPr>
            <w:noProof/>
          </w:rPr>
          <w:delText>31</w:delText>
        </w:r>
      </w:del>
    </w:p>
    <w:p w:rsidR="006319CE" w:rsidDel="006455B2" w:rsidRDefault="006319CE">
      <w:pPr>
        <w:pStyle w:val="TOC3"/>
        <w:tabs>
          <w:tab w:val="left" w:pos="1200"/>
        </w:tabs>
        <w:rPr>
          <w:del w:id="345" w:author="James Shaw" w:date="2020-07-21T08:38:00Z"/>
          <w:rFonts w:asciiTheme="minorHAnsi" w:eastAsiaTheme="minorEastAsia" w:hAnsiTheme="minorHAnsi" w:cstheme="minorBidi"/>
          <w:i w:val="0"/>
          <w:iCs w:val="0"/>
          <w:noProof/>
          <w:sz w:val="22"/>
          <w:szCs w:val="22"/>
          <w:lang w:eastAsia="en-GB"/>
        </w:rPr>
      </w:pPr>
      <w:del w:id="346" w:author="James Shaw" w:date="2020-07-21T08:38:00Z">
        <w:r w:rsidRPr="005F138E" w:rsidDel="006455B2">
          <w:rPr>
            <w:rFonts w:ascii="Times New Roman" w:hAnsi="Times New Roman" w:cs="Times New Roman"/>
            <w:i w:val="0"/>
            <w:iCs w:val="0"/>
            <w:noProof/>
            <w:lang w:eastAsia="en-GB"/>
          </w:rPr>
          <w:delText>3.2.21</w:delText>
        </w:r>
        <w:r w:rsidDel="006455B2">
          <w:rPr>
            <w:rFonts w:asciiTheme="minorHAnsi" w:eastAsiaTheme="minorEastAsia" w:hAnsiTheme="minorHAnsi" w:cstheme="minorBidi"/>
            <w:i w:val="0"/>
            <w:iCs w:val="0"/>
            <w:noProof/>
            <w:sz w:val="22"/>
            <w:szCs w:val="22"/>
            <w:lang w:eastAsia="en-GB"/>
          </w:rPr>
          <w:tab/>
        </w:r>
        <w:r w:rsidDel="006455B2">
          <w:rPr>
            <w:noProof/>
            <w:lang w:eastAsia="en-GB"/>
          </w:rPr>
          <w:delText>Checkpointing file (</w:delText>
        </w:r>
        <w:r w:rsidRPr="005F138E" w:rsidDel="006455B2">
          <w:rPr>
            <w:rFonts w:ascii="Courier New" w:hAnsi="Courier New" w:cs="Courier New"/>
            <w:noProof/>
            <w:lang w:eastAsia="en-GB"/>
          </w:rPr>
          <w:delText>.chkpnt</w:delText>
        </w:r>
        <w:r w:rsidDel="006455B2">
          <w:rPr>
            <w:noProof/>
            <w:lang w:eastAsia="en-GB"/>
          </w:rPr>
          <w:delText>)</w:delText>
        </w:r>
        <w:r w:rsidDel="006455B2">
          <w:rPr>
            <w:noProof/>
          </w:rPr>
          <w:tab/>
        </w:r>
        <w:r w:rsidR="005A56F8" w:rsidDel="006455B2">
          <w:rPr>
            <w:noProof/>
          </w:rPr>
          <w:delText>32</w:delText>
        </w:r>
      </w:del>
    </w:p>
    <w:p w:rsidR="006319CE" w:rsidDel="006455B2" w:rsidRDefault="006319CE">
      <w:pPr>
        <w:pStyle w:val="TOC3"/>
        <w:tabs>
          <w:tab w:val="left" w:pos="1200"/>
        </w:tabs>
        <w:rPr>
          <w:del w:id="347" w:author="James Shaw" w:date="2020-07-21T08:38:00Z"/>
          <w:rFonts w:asciiTheme="minorHAnsi" w:eastAsiaTheme="minorEastAsia" w:hAnsiTheme="minorHAnsi" w:cstheme="minorBidi"/>
          <w:i w:val="0"/>
          <w:iCs w:val="0"/>
          <w:noProof/>
          <w:sz w:val="22"/>
          <w:szCs w:val="22"/>
          <w:lang w:eastAsia="en-GB"/>
        </w:rPr>
      </w:pPr>
      <w:del w:id="348" w:author="James Shaw" w:date="2020-07-21T08:38:00Z">
        <w:r w:rsidRPr="005F138E" w:rsidDel="006455B2">
          <w:rPr>
            <w:rFonts w:ascii="Times New Roman" w:hAnsi="Times New Roman" w:cs="Times New Roman"/>
            <w:i w:val="0"/>
            <w:iCs w:val="0"/>
            <w:noProof/>
            <w:lang w:eastAsia="en-GB"/>
          </w:rPr>
          <w:delText>3.2.22</w:delText>
        </w:r>
        <w:r w:rsidDel="006455B2">
          <w:rPr>
            <w:rFonts w:asciiTheme="minorHAnsi" w:eastAsiaTheme="minorEastAsia" w:hAnsiTheme="minorHAnsi" w:cstheme="minorBidi"/>
            <w:i w:val="0"/>
            <w:iCs w:val="0"/>
            <w:noProof/>
            <w:sz w:val="22"/>
            <w:szCs w:val="22"/>
            <w:lang w:eastAsia="en-GB"/>
          </w:rPr>
          <w:tab/>
        </w:r>
        <w:r w:rsidDel="006455B2">
          <w:rPr>
            <w:noProof/>
            <w:lang w:eastAsia="en-GB"/>
          </w:rPr>
          <w:delText>Start file – water depth (</w:delText>
        </w:r>
        <w:r w:rsidRPr="005F138E" w:rsidDel="006455B2">
          <w:rPr>
            <w:rFonts w:ascii="Courier New" w:hAnsi="Courier New" w:cs="Courier New"/>
            <w:noProof/>
            <w:lang w:eastAsia="en-GB"/>
          </w:rPr>
          <w:delText>.start</w:delText>
        </w:r>
        <w:r w:rsidDel="006455B2">
          <w:rPr>
            <w:noProof/>
            <w:lang w:eastAsia="en-GB"/>
          </w:rPr>
          <w:delText>)</w:delText>
        </w:r>
        <w:r w:rsidDel="006455B2">
          <w:rPr>
            <w:noProof/>
          </w:rPr>
          <w:tab/>
        </w:r>
        <w:r w:rsidR="005A56F8" w:rsidDel="006455B2">
          <w:rPr>
            <w:noProof/>
          </w:rPr>
          <w:delText>32</w:delText>
        </w:r>
      </w:del>
    </w:p>
    <w:p w:rsidR="006319CE" w:rsidDel="006455B2" w:rsidRDefault="006319CE">
      <w:pPr>
        <w:pStyle w:val="TOC3"/>
        <w:tabs>
          <w:tab w:val="left" w:pos="1200"/>
        </w:tabs>
        <w:rPr>
          <w:del w:id="349" w:author="James Shaw" w:date="2020-07-21T08:38:00Z"/>
          <w:rFonts w:asciiTheme="minorHAnsi" w:eastAsiaTheme="minorEastAsia" w:hAnsiTheme="minorHAnsi" w:cstheme="minorBidi"/>
          <w:i w:val="0"/>
          <w:iCs w:val="0"/>
          <w:noProof/>
          <w:sz w:val="22"/>
          <w:szCs w:val="22"/>
          <w:lang w:eastAsia="en-GB"/>
        </w:rPr>
      </w:pPr>
      <w:del w:id="350" w:author="James Shaw" w:date="2020-07-21T08:38:00Z">
        <w:r w:rsidRPr="005F138E" w:rsidDel="006455B2">
          <w:rPr>
            <w:rFonts w:ascii="Times New Roman" w:hAnsi="Times New Roman" w:cs="Times New Roman"/>
            <w:i w:val="0"/>
            <w:iCs w:val="0"/>
            <w:noProof/>
            <w:lang w:eastAsia="en-GB"/>
          </w:rPr>
          <w:delText>3.2.23</w:delText>
        </w:r>
        <w:r w:rsidDel="006455B2">
          <w:rPr>
            <w:rFonts w:asciiTheme="minorHAnsi" w:eastAsiaTheme="minorEastAsia" w:hAnsiTheme="minorHAnsi" w:cstheme="minorBidi"/>
            <w:i w:val="0"/>
            <w:iCs w:val="0"/>
            <w:noProof/>
            <w:sz w:val="22"/>
            <w:szCs w:val="22"/>
            <w:lang w:eastAsia="en-GB"/>
          </w:rPr>
          <w:tab/>
        </w:r>
        <w:r w:rsidDel="006455B2">
          <w:rPr>
            <w:noProof/>
            <w:lang w:eastAsia="en-GB"/>
          </w:rPr>
          <w:delText>Start file – water depth binary (</w:delText>
        </w:r>
        <w:r w:rsidRPr="005F138E" w:rsidDel="006455B2">
          <w:rPr>
            <w:rFonts w:ascii="Courier New" w:hAnsi="Courier New" w:cs="Courier New"/>
            <w:noProof/>
            <w:lang w:eastAsia="en-GB"/>
          </w:rPr>
          <w:delText>.startb</w:delText>
        </w:r>
        <w:r w:rsidDel="006455B2">
          <w:rPr>
            <w:noProof/>
            <w:lang w:eastAsia="en-GB"/>
          </w:rPr>
          <w:delText>)</w:delText>
        </w:r>
        <w:r w:rsidDel="006455B2">
          <w:rPr>
            <w:noProof/>
          </w:rPr>
          <w:tab/>
        </w:r>
        <w:r w:rsidR="005A56F8" w:rsidDel="006455B2">
          <w:rPr>
            <w:noProof/>
          </w:rPr>
          <w:delText>32</w:delText>
        </w:r>
      </w:del>
    </w:p>
    <w:p w:rsidR="006319CE" w:rsidDel="006455B2" w:rsidRDefault="006319CE">
      <w:pPr>
        <w:pStyle w:val="TOC3"/>
        <w:tabs>
          <w:tab w:val="left" w:pos="1200"/>
        </w:tabs>
        <w:rPr>
          <w:del w:id="351" w:author="James Shaw" w:date="2020-07-21T08:38:00Z"/>
          <w:rFonts w:asciiTheme="minorHAnsi" w:eastAsiaTheme="minorEastAsia" w:hAnsiTheme="minorHAnsi" w:cstheme="minorBidi"/>
          <w:i w:val="0"/>
          <w:iCs w:val="0"/>
          <w:noProof/>
          <w:sz w:val="22"/>
          <w:szCs w:val="22"/>
          <w:lang w:eastAsia="en-GB"/>
        </w:rPr>
      </w:pPr>
      <w:del w:id="352" w:author="James Shaw" w:date="2020-07-21T08:38:00Z">
        <w:r w:rsidRPr="005F138E" w:rsidDel="006455B2">
          <w:rPr>
            <w:rFonts w:ascii="Times New Roman" w:hAnsi="Times New Roman" w:cs="Times New Roman"/>
            <w:i w:val="0"/>
            <w:iCs w:val="0"/>
            <w:noProof/>
            <w:lang w:eastAsia="en-GB"/>
          </w:rPr>
          <w:delText>3.2.24</w:delText>
        </w:r>
        <w:r w:rsidDel="006455B2">
          <w:rPr>
            <w:rFonts w:asciiTheme="minorHAnsi" w:eastAsiaTheme="minorEastAsia" w:hAnsiTheme="minorHAnsi" w:cstheme="minorBidi"/>
            <w:i w:val="0"/>
            <w:iCs w:val="0"/>
            <w:noProof/>
            <w:sz w:val="22"/>
            <w:szCs w:val="22"/>
            <w:lang w:eastAsia="en-GB"/>
          </w:rPr>
          <w:tab/>
        </w:r>
        <w:r w:rsidDel="006455B2">
          <w:rPr>
            <w:noProof/>
            <w:lang w:eastAsia="en-GB"/>
          </w:rPr>
          <w:delText>Startfile – water elevation</w:delText>
        </w:r>
        <w:r w:rsidDel="006455B2">
          <w:rPr>
            <w:noProof/>
          </w:rPr>
          <w:tab/>
        </w:r>
        <w:r w:rsidR="005A56F8" w:rsidDel="006455B2">
          <w:rPr>
            <w:noProof/>
          </w:rPr>
          <w:delText>32</w:delText>
        </w:r>
      </w:del>
    </w:p>
    <w:p w:rsidR="006319CE" w:rsidDel="006455B2" w:rsidRDefault="006319CE">
      <w:pPr>
        <w:pStyle w:val="TOC1"/>
        <w:rPr>
          <w:del w:id="353" w:author="James Shaw" w:date="2020-07-21T08:38:00Z"/>
          <w:rFonts w:asciiTheme="minorHAnsi" w:eastAsiaTheme="minorEastAsia" w:hAnsiTheme="minorHAnsi" w:cstheme="minorBidi"/>
          <w:b w:val="0"/>
          <w:bCs w:val="0"/>
          <w:caps w:val="0"/>
          <w:sz w:val="22"/>
          <w:szCs w:val="22"/>
          <w:lang w:eastAsia="en-GB"/>
        </w:rPr>
      </w:pPr>
      <w:del w:id="354" w:author="James Shaw" w:date="2020-07-21T08:38:00Z">
        <w:r w:rsidDel="006455B2">
          <w:delText>4</w:delText>
        </w:r>
        <w:r w:rsidDel="006455B2">
          <w:rPr>
            <w:rFonts w:asciiTheme="minorHAnsi" w:eastAsiaTheme="minorEastAsia" w:hAnsiTheme="minorHAnsi" w:cstheme="minorBidi"/>
            <w:b w:val="0"/>
            <w:bCs w:val="0"/>
            <w:caps w:val="0"/>
            <w:sz w:val="22"/>
            <w:szCs w:val="22"/>
            <w:lang w:eastAsia="en-GB"/>
          </w:rPr>
          <w:tab/>
        </w:r>
        <w:r w:rsidDel="006455B2">
          <w:delText>Setting up a simulation</w:delText>
        </w:r>
        <w:r w:rsidDel="006455B2">
          <w:tab/>
        </w:r>
        <w:r w:rsidR="005A56F8" w:rsidDel="006455B2">
          <w:delText>32</w:delText>
        </w:r>
      </w:del>
    </w:p>
    <w:p w:rsidR="006319CE" w:rsidDel="006455B2" w:rsidRDefault="006319CE">
      <w:pPr>
        <w:pStyle w:val="TOC1"/>
        <w:rPr>
          <w:del w:id="355" w:author="James Shaw" w:date="2020-07-21T08:38:00Z"/>
          <w:rFonts w:asciiTheme="minorHAnsi" w:eastAsiaTheme="minorEastAsia" w:hAnsiTheme="minorHAnsi" w:cstheme="minorBidi"/>
          <w:b w:val="0"/>
          <w:bCs w:val="0"/>
          <w:caps w:val="0"/>
          <w:sz w:val="22"/>
          <w:szCs w:val="22"/>
          <w:lang w:eastAsia="en-GB"/>
        </w:rPr>
      </w:pPr>
      <w:del w:id="356" w:author="James Shaw" w:date="2020-07-21T08:38:00Z">
        <w:r w:rsidDel="006455B2">
          <w:delText>5</w:delText>
        </w:r>
        <w:r w:rsidDel="006455B2">
          <w:rPr>
            <w:rFonts w:asciiTheme="minorHAnsi" w:eastAsiaTheme="minorEastAsia" w:hAnsiTheme="minorHAnsi" w:cstheme="minorBidi"/>
            <w:b w:val="0"/>
            <w:bCs w:val="0"/>
            <w:caps w:val="0"/>
            <w:sz w:val="22"/>
            <w:szCs w:val="22"/>
            <w:lang w:eastAsia="en-GB"/>
          </w:rPr>
          <w:tab/>
        </w:r>
        <w:r w:rsidDel="006455B2">
          <w:delText>Running a simulation</w:delText>
        </w:r>
        <w:r w:rsidDel="006455B2">
          <w:tab/>
        </w:r>
        <w:r w:rsidR="005A56F8" w:rsidDel="006455B2">
          <w:delText>33</w:delText>
        </w:r>
      </w:del>
    </w:p>
    <w:p w:rsidR="006319CE" w:rsidDel="006455B2" w:rsidRDefault="006319CE">
      <w:pPr>
        <w:pStyle w:val="TOC2"/>
        <w:tabs>
          <w:tab w:val="left" w:pos="720"/>
        </w:tabs>
        <w:rPr>
          <w:del w:id="357" w:author="James Shaw" w:date="2020-07-21T08:38:00Z"/>
          <w:rFonts w:asciiTheme="minorHAnsi" w:eastAsiaTheme="minorEastAsia" w:hAnsiTheme="minorHAnsi" w:cstheme="minorBidi"/>
          <w:b w:val="0"/>
          <w:bCs w:val="0"/>
          <w:noProof/>
          <w:sz w:val="22"/>
          <w:szCs w:val="22"/>
          <w:lang w:eastAsia="en-GB"/>
        </w:rPr>
      </w:pPr>
      <w:del w:id="358" w:author="James Shaw" w:date="2020-07-21T08:38:00Z">
        <w:r w:rsidDel="006455B2">
          <w:rPr>
            <w:noProof/>
          </w:rPr>
          <w:delText>5.1</w:delText>
        </w:r>
        <w:r w:rsidDel="006455B2">
          <w:rPr>
            <w:rFonts w:asciiTheme="minorHAnsi" w:eastAsiaTheme="minorEastAsia" w:hAnsiTheme="minorHAnsi" w:cstheme="minorBidi"/>
            <w:b w:val="0"/>
            <w:bCs w:val="0"/>
            <w:noProof/>
            <w:sz w:val="22"/>
            <w:szCs w:val="22"/>
            <w:lang w:eastAsia="en-GB"/>
          </w:rPr>
          <w:tab/>
        </w:r>
        <w:r w:rsidDel="006455B2">
          <w:rPr>
            <w:noProof/>
          </w:rPr>
          <w:delText>Checkpointing</w:delText>
        </w:r>
        <w:r w:rsidDel="006455B2">
          <w:rPr>
            <w:noProof/>
          </w:rPr>
          <w:tab/>
        </w:r>
        <w:r w:rsidR="005A56F8" w:rsidDel="006455B2">
          <w:rPr>
            <w:noProof/>
          </w:rPr>
          <w:delText>35</w:delText>
        </w:r>
      </w:del>
    </w:p>
    <w:p w:rsidR="006319CE" w:rsidDel="006455B2" w:rsidRDefault="006319CE">
      <w:pPr>
        <w:pStyle w:val="TOC2"/>
        <w:tabs>
          <w:tab w:val="left" w:pos="720"/>
        </w:tabs>
        <w:rPr>
          <w:del w:id="359" w:author="James Shaw" w:date="2020-07-21T08:38:00Z"/>
          <w:rFonts w:asciiTheme="minorHAnsi" w:eastAsiaTheme="minorEastAsia" w:hAnsiTheme="minorHAnsi" w:cstheme="minorBidi"/>
          <w:b w:val="0"/>
          <w:bCs w:val="0"/>
          <w:noProof/>
          <w:sz w:val="22"/>
          <w:szCs w:val="22"/>
          <w:lang w:eastAsia="en-GB"/>
        </w:rPr>
      </w:pPr>
      <w:del w:id="360" w:author="James Shaw" w:date="2020-07-21T08:38:00Z">
        <w:r w:rsidDel="006455B2">
          <w:rPr>
            <w:noProof/>
          </w:rPr>
          <w:delText>5.2</w:delText>
        </w:r>
        <w:r w:rsidDel="006455B2">
          <w:rPr>
            <w:rFonts w:asciiTheme="minorHAnsi" w:eastAsiaTheme="minorEastAsia" w:hAnsiTheme="minorHAnsi" w:cstheme="minorBidi"/>
            <w:b w:val="0"/>
            <w:bCs w:val="0"/>
            <w:noProof/>
            <w:sz w:val="22"/>
            <w:szCs w:val="22"/>
            <w:lang w:eastAsia="en-GB"/>
          </w:rPr>
          <w:tab/>
        </w:r>
        <w:r w:rsidDel="006455B2">
          <w:rPr>
            <w:noProof/>
          </w:rPr>
          <w:delText>Output file formats</w:delText>
        </w:r>
        <w:r w:rsidDel="006455B2">
          <w:rPr>
            <w:noProof/>
          </w:rPr>
          <w:tab/>
        </w:r>
        <w:r w:rsidR="005A56F8" w:rsidDel="006455B2">
          <w:rPr>
            <w:noProof/>
          </w:rPr>
          <w:delText>36</w:delText>
        </w:r>
      </w:del>
    </w:p>
    <w:p w:rsidR="006319CE" w:rsidDel="006455B2" w:rsidRDefault="006319CE">
      <w:pPr>
        <w:pStyle w:val="TOC3"/>
        <w:tabs>
          <w:tab w:val="left" w:pos="960"/>
        </w:tabs>
        <w:rPr>
          <w:del w:id="361" w:author="James Shaw" w:date="2020-07-21T08:38:00Z"/>
          <w:rFonts w:asciiTheme="minorHAnsi" w:eastAsiaTheme="minorEastAsia" w:hAnsiTheme="minorHAnsi" w:cstheme="minorBidi"/>
          <w:i w:val="0"/>
          <w:iCs w:val="0"/>
          <w:noProof/>
          <w:sz w:val="22"/>
          <w:szCs w:val="22"/>
          <w:lang w:eastAsia="en-GB"/>
        </w:rPr>
      </w:pPr>
      <w:del w:id="362" w:author="James Shaw" w:date="2020-07-21T08:38:00Z">
        <w:r w:rsidRPr="005F138E" w:rsidDel="006455B2">
          <w:rPr>
            <w:rFonts w:ascii="Times New Roman" w:hAnsi="Times New Roman" w:cs="Times New Roman"/>
            <w:i w:val="0"/>
            <w:iCs w:val="0"/>
            <w:noProof/>
          </w:rPr>
          <w:delText>5.2.1</w:delText>
        </w:r>
        <w:r w:rsidDel="006455B2">
          <w:rPr>
            <w:rFonts w:asciiTheme="minorHAnsi" w:eastAsiaTheme="minorEastAsia" w:hAnsiTheme="minorHAnsi" w:cstheme="minorBidi"/>
            <w:i w:val="0"/>
            <w:iCs w:val="0"/>
            <w:noProof/>
            <w:sz w:val="22"/>
            <w:szCs w:val="22"/>
            <w:lang w:eastAsia="en-GB"/>
          </w:rPr>
          <w:tab/>
        </w:r>
        <w:r w:rsidDel="006455B2">
          <w:rPr>
            <w:noProof/>
          </w:rPr>
          <w:delText>Mass balance output file (.</w:delText>
        </w:r>
        <w:r w:rsidRPr="005F138E" w:rsidDel="006455B2">
          <w:rPr>
            <w:rFonts w:ascii="Courier New" w:hAnsi="Courier New"/>
            <w:noProof/>
          </w:rPr>
          <w:delText>mass</w:delText>
        </w:r>
        <w:r w:rsidDel="006455B2">
          <w:rPr>
            <w:noProof/>
          </w:rPr>
          <w:delText>)</w:delText>
        </w:r>
        <w:r w:rsidDel="006455B2">
          <w:rPr>
            <w:noProof/>
          </w:rPr>
          <w:tab/>
        </w:r>
        <w:r w:rsidR="005A56F8" w:rsidDel="006455B2">
          <w:rPr>
            <w:noProof/>
          </w:rPr>
          <w:delText>36</w:delText>
        </w:r>
      </w:del>
    </w:p>
    <w:p w:rsidR="006319CE" w:rsidDel="006455B2" w:rsidRDefault="006319CE">
      <w:pPr>
        <w:pStyle w:val="TOC3"/>
        <w:tabs>
          <w:tab w:val="left" w:pos="960"/>
        </w:tabs>
        <w:rPr>
          <w:del w:id="363" w:author="James Shaw" w:date="2020-07-21T08:38:00Z"/>
          <w:rFonts w:asciiTheme="minorHAnsi" w:eastAsiaTheme="minorEastAsia" w:hAnsiTheme="minorHAnsi" w:cstheme="minorBidi"/>
          <w:i w:val="0"/>
          <w:iCs w:val="0"/>
          <w:noProof/>
          <w:sz w:val="22"/>
          <w:szCs w:val="22"/>
          <w:lang w:eastAsia="en-GB"/>
        </w:rPr>
      </w:pPr>
      <w:del w:id="364" w:author="James Shaw" w:date="2020-07-21T08:38:00Z">
        <w:r w:rsidRPr="005F138E" w:rsidDel="006455B2">
          <w:rPr>
            <w:rFonts w:ascii="Times New Roman" w:hAnsi="Times New Roman" w:cs="Times New Roman"/>
            <w:i w:val="0"/>
            <w:iCs w:val="0"/>
            <w:noProof/>
          </w:rPr>
          <w:delText>5.2.2</w:delText>
        </w:r>
        <w:r w:rsidDel="006455B2">
          <w:rPr>
            <w:rFonts w:asciiTheme="minorHAnsi" w:eastAsiaTheme="minorEastAsia" w:hAnsiTheme="minorHAnsi" w:cstheme="minorBidi"/>
            <w:i w:val="0"/>
            <w:iCs w:val="0"/>
            <w:noProof/>
            <w:sz w:val="22"/>
            <w:szCs w:val="22"/>
            <w:lang w:eastAsia="en-GB"/>
          </w:rPr>
          <w:tab/>
        </w:r>
        <w:r w:rsidDel="006455B2">
          <w:rPr>
            <w:noProof/>
          </w:rPr>
          <w:delText>Water depths and elevations at time of satellite overpass (.</w:delText>
        </w:r>
        <w:r w:rsidRPr="005F138E" w:rsidDel="006455B2">
          <w:rPr>
            <w:rFonts w:ascii="Courier New" w:hAnsi="Courier New"/>
            <w:noProof/>
          </w:rPr>
          <w:delText xml:space="preserve">op </w:delText>
        </w:r>
        <w:r w:rsidDel="006455B2">
          <w:rPr>
            <w:noProof/>
          </w:rPr>
          <w:delText>and</w:delText>
        </w:r>
        <w:r w:rsidRPr="005F138E" w:rsidDel="006455B2">
          <w:rPr>
            <w:rFonts w:ascii="Courier New" w:hAnsi="Courier New"/>
            <w:noProof/>
          </w:rPr>
          <w:delText xml:space="preserve"> .opelev</w:delText>
        </w:r>
        <w:r w:rsidDel="006455B2">
          <w:rPr>
            <w:noProof/>
          </w:rPr>
          <w:delText>)</w:delText>
        </w:r>
        <w:r w:rsidDel="006455B2">
          <w:rPr>
            <w:noProof/>
          </w:rPr>
          <w:tab/>
        </w:r>
        <w:r w:rsidR="005A56F8" w:rsidDel="006455B2">
          <w:rPr>
            <w:noProof/>
          </w:rPr>
          <w:delText>36</w:delText>
        </w:r>
      </w:del>
    </w:p>
    <w:p w:rsidR="006319CE" w:rsidDel="006455B2" w:rsidRDefault="006319CE">
      <w:pPr>
        <w:pStyle w:val="TOC3"/>
        <w:tabs>
          <w:tab w:val="left" w:pos="960"/>
        </w:tabs>
        <w:rPr>
          <w:del w:id="365" w:author="James Shaw" w:date="2020-07-21T08:38:00Z"/>
          <w:rFonts w:asciiTheme="minorHAnsi" w:eastAsiaTheme="minorEastAsia" w:hAnsiTheme="minorHAnsi" w:cstheme="minorBidi"/>
          <w:i w:val="0"/>
          <w:iCs w:val="0"/>
          <w:noProof/>
          <w:sz w:val="22"/>
          <w:szCs w:val="22"/>
          <w:lang w:eastAsia="en-GB"/>
        </w:rPr>
      </w:pPr>
      <w:del w:id="366" w:author="James Shaw" w:date="2020-07-21T08:38:00Z">
        <w:r w:rsidRPr="005F138E" w:rsidDel="006455B2">
          <w:rPr>
            <w:rFonts w:ascii="Times New Roman" w:hAnsi="Times New Roman" w:cs="Times New Roman"/>
            <w:i w:val="0"/>
            <w:iCs w:val="0"/>
            <w:noProof/>
          </w:rPr>
          <w:delText>5.2.3</w:delText>
        </w:r>
        <w:r w:rsidDel="006455B2">
          <w:rPr>
            <w:rFonts w:asciiTheme="minorHAnsi" w:eastAsiaTheme="minorEastAsia" w:hAnsiTheme="minorHAnsi" w:cstheme="minorBidi"/>
            <w:i w:val="0"/>
            <w:iCs w:val="0"/>
            <w:noProof/>
            <w:sz w:val="22"/>
            <w:szCs w:val="22"/>
            <w:lang w:eastAsia="en-GB"/>
          </w:rPr>
          <w:tab/>
        </w:r>
        <w:r w:rsidDel="006455B2">
          <w:rPr>
            <w:noProof/>
          </w:rPr>
          <w:delText>Channel water surface profile (</w:delText>
        </w:r>
        <w:r w:rsidRPr="005F138E" w:rsidDel="006455B2">
          <w:rPr>
            <w:rFonts w:ascii="Courier New" w:hAnsi="Courier New"/>
            <w:noProof/>
          </w:rPr>
          <w:delText>.profile</w:delText>
        </w:r>
        <w:r w:rsidDel="006455B2">
          <w:rPr>
            <w:noProof/>
          </w:rPr>
          <w:delText>)</w:delText>
        </w:r>
        <w:r w:rsidDel="006455B2">
          <w:rPr>
            <w:noProof/>
          </w:rPr>
          <w:tab/>
        </w:r>
        <w:r w:rsidR="005A56F8" w:rsidDel="006455B2">
          <w:rPr>
            <w:noProof/>
          </w:rPr>
          <w:delText>36</w:delText>
        </w:r>
      </w:del>
    </w:p>
    <w:p w:rsidR="006319CE" w:rsidDel="006455B2" w:rsidRDefault="006319CE">
      <w:pPr>
        <w:pStyle w:val="TOC3"/>
        <w:tabs>
          <w:tab w:val="left" w:pos="960"/>
        </w:tabs>
        <w:rPr>
          <w:del w:id="367" w:author="James Shaw" w:date="2020-07-21T08:38:00Z"/>
          <w:rFonts w:asciiTheme="minorHAnsi" w:eastAsiaTheme="minorEastAsia" w:hAnsiTheme="minorHAnsi" w:cstheme="minorBidi"/>
          <w:i w:val="0"/>
          <w:iCs w:val="0"/>
          <w:noProof/>
          <w:sz w:val="22"/>
          <w:szCs w:val="22"/>
          <w:lang w:eastAsia="en-GB"/>
        </w:rPr>
      </w:pPr>
      <w:del w:id="368" w:author="James Shaw" w:date="2020-07-21T08:38:00Z">
        <w:r w:rsidRPr="005F138E" w:rsidDel="006455B2">
          <w:rPr>
            <w:rFonts w:ascii="Times New Roman" w:hAnsi="Times New Roman" w:cs="Times New Roman"/>
            <w:i w:val="0"/>
            <w:iCs w:val="0"/>
            <w:noProof/>
          </w:rPr>
          <w:delText>5.2.4</w:delText>
        </w:r>
        <w:r w:rsidDel="006455B2">
          <w:rPr>
            <w:rFonts w:asciiTheme="minorHAnsi" w:eastAsiaTheme="minorEastAsia" w:hAnsiTheme="minorHAnsi" w:cstheme="minorBidi"/>
            <w:i w:val="0"/>
            <w:iCs w:val="0"/>
            <w:noProof/>
            <w:sz w:val="22"/>
            <w:szCs w:val="22"/>
            <w:lang w:eastAsia="en-GB"/>
          </w:rPr>
          <w:tab/>
        </w:r>
        <w:r w:rsidDel="006455B2">
          <w:rPr>
            <w:noProof/>
          </w:rPr>
          <w:delText>Synoptic water depth, water surface elevation files (</w:delText>
        </w:r>
        <w:r w:rsidRPr="005F138E" w:rsidDel="006455B2">
          <w:rPr>
            <w:rFonts w:ascii="Courier New" w:hAnsi="Courier New"/>
            <w:noProof/>
          </w:rPr>
          <w:delText>-xxxx.wd, -xxxx.elev and –xxxx.wdfp</w:delText>
        </w:r>
        <w:r w:rsidDel="006455B2">
          <w:rPr>
            <w:noProof/>
          </w:rPr>
          <w:delText>)</w:delText>
        </w:r>
        <w:r w:rsidDel="006455B2">
          <w:rPr>
            <w:noProof/>
          </w:rPr>
          <w:tab/>
        </w:r>
        <w:r w:rsidR="005A56F8" w:rsidDel="006455B2">
          <w:rPr>
            <w:noProof/>
          </w:rPr>
          <w:delText>37</w:delText>
        </w:r>
      </w:del>
    </w:p>
    <w:p w:rsidR="006319CE" w:rsidDel="006455B2" w:rsidRDefault="006319CE">
      <w:pPr>
        <w:pStyle w:val="TOC3"/>
        <w:tabs>
          <w:tab w:val="left" w:pos="960"/>
        </w:tabs>
        <w:rPr>
          <w:del w:id="369" w:author="James Shaw" w:date="2020-07-21T08:38:00Z"/>
          <w:rFonts w:asciiTheme="minorHAnsi" w:eastAsiaTheme="minorEastAsia" w:hAnsiTheme="minorHAnsi" w:cstheme="minorBidi"/>
          <w:i w:val="0"/>
          <w:iCs w:val="0"/>
          <w:noProof/>
          <w:sz w:val="22"/>
          <w:szCs w:val="22"/>
          <w:lang w:eastAsia="en-GB"/>
        </w:rPr>
      </w:pPr>
      <w:del w:id="370" w:author="James Shaw" w:date="2020-07-21T08:38:00Z">
        <w:r w:rsidRPr="005F138E" w:rsidDel="006455B2">
          <w:rPr>
            <w:rFonts w:ascii="Times New Roman" w:hAnsi="Times New Roman" w:cs="Times New Roman"/>
            <w:i w:val="0"/>
            <w:iCs w:val="0"/>
            <w:noProof/>
          </w:rPr>
          <w:delText>5.2.5</w:delText>
        </w:r>
        <w:r w:rsidDel="006455B2">
          <w:rPr>
            <w:rFonts w:asciiTheme="minorHAnsi" w:eastAsiaTheme="minorEastAsia" w:hAnsiTheme="minorHAnsi" w:cstheme="minorBidi"/>
            <w:i w:val="0"/>
            <w:iCs w:val="0"/>
            <w:noProof/>
            <w:sz w:val="22"/>
            <w:szCs w:val="22"/>
            <w:lang w:eastAsia="en-GB"/>
          </w:rPr>
          <w:tab/>
        </w:r>
        <w:r w:rsidDel="006455B2">
          <w:rPr>
            <w:noProof/>
          </w:rPr>
          <w:delText>Maximum water surface elevation file (</w:delText>
        </w:r>
        <w:r w:rsidRPr="005F138E" w:rsidDel="006455B2">
          <w:rPr>
            <w:rFonts w:ascii="Courier New" w:hAnsi="Courier New"/>
            <w:noProof/>
          </w:rPr>
          <w:delText>.mxe</w:delText>
        </w:r>
        <w:r w:rsidDel="006455B2">
          <w:rPr>
            <w:noProof/>
          </w:rPr>
          <w:delText>) and maximum water depth (</w:delText>
        </w:r>
        <w:r w:rsidRPr="005F138E" w:rsidDel="006455B2">
          <w:rPr>
            <w:rFonts w:ascii="Courier New" w:hAnsi="Courier New"/>
            <w:noProof/>
          </w:rPr>
          <w:delText>.max</w:delText>
        </w:r>
        <w:r w:rsidDel="006455B2">
          <w:rPr>
            <w:noProof/>
          </w:rPr>
          <w:delText>)</w:delText>
        </w:r>
        <w:r w:rsidDel="006455B2">
          <w:rPr>
            <w:noProof/>
          </w:rPr>
          <w:tab/>
        </w:r>
        <w:r w:rsidR="005A56F8" w:rsidDel="006455B2">
          <w:rPr>
            <w:noProof/>
          </w:rPr>
          <w:delText>37</w:delText>
        </w:r>
      </w:del>
    </w:p>
    <w:p w:rsidR="006319CE" w:rsidDel="006455B2" w:rsidRDefault="006319CE">
      <w:pPr>
        <w:pStyle w:val="TOC3"/>
        <w:tabs>
          <w:tab w:val="left" w:pos="960"/>
        </w:tabs>
        <w:rPr>
          <w:del w:id="371" w:author="James Shaw" w:date="2020-07-21T08:38:00Z"/>
          <w:rFonts w:asciiTheme="minorHAnsi" w:eastAsiaTheme="minorEastAsia" w:hAnsiTheme="minorHAnsi" w:cstheme="minorBidi"/>
          <w:i w:val="0"/>
          <w:iCs w:val="0"/>
          <w:noProof/>
          <w:sz w:val="22"/>
          <w:szCs w:val="22"/>
          <w:lang w:eastAsia="en-GB"/>
        </w:rPr>
      </w:pPr>
      <w:del w:id="372" w:author="James Shaw" w:date="2020-07-21T08:38:00Z">
        <w:r w:rsidRPr="005F138E" w:rsidDel="006455B2">
          <w:rPr>
            <w:rFonts w:ascii="Times New Roman" w:hAnsi="Times New Roman" w:cs="Times New Roman"/>
            <w:i w:val="0"/>
            <w:iCs w:val="0"/>
            <w:noProof/>
          </w:rPr>
          <w:delText>5.2.6</w:delText>
        </w:r>
        <w:r w:rsidDel="006455B2">
          <w:rPr>
            <w:rFonts w:asciiTheme="minorHAnsi" w:eastAsiaTheme="minorEastAsia" w:hAnsiTheme="minorHAnsi" w:cstheme="minorBidi"/>
            <w:i w:val="0"/>
            <w:iCs w:val="0"/>
            <w:noProof/>
            <w:sz w:val="22"/>
            <w:szCs w:val="22"/>
            <w:lang w:eastAsia="en-GB"/>
          </w:rPr>
          <w:tab/>
        </w:r>
        <w:r w:rsidDel="006455B2">
          <w:rPr>
            <w:noProof/>
          </w:rPr>
          <w:delText>Time of initial inundation (</w:delText>
        </w:r>
        <w:r w:rsidRPr="005F138E" w:rsidDel="006455B2">
          <w:rPr>
            <w:rFonts w:ascii="Courier New" w:hAnsi="Courier New"/>
            <w:noProof/>
          </w:rPr>
          <w:delText>.inittm</w:delText>
        </w:r>
        <w:r w:rsidDel="006455B2">
          <w:rPr>
            <w:noProof/>
          </w:rPr>
          <w:delText>), time of maximum depth (</w:delText>
        </w:r>
        <w:r w:rsidRPr="005F138E" w:rsidDel="006455B2">
          <w:rPr>
            <w:rFonts w:ascii="Courier New" w:hAnsi="Courier New"/>
            <w:noProof/>
          </w:rPr>
          <w:delText>.maxtm</w:delText>
        </w:r>
        <w:r w:rsidDel="006455B2">
          <w:rPr>
            <w:noProof/>
          </w:rPr>
          <w:delText>) and total time of inundation (</w:delText>
        </w:r>
        <w:r w:rsidRPr="005F138E" w:rsidDel="006455B2">
          <w:rPr>
            <w:rFonts w:ascii="Courier New" w:hAnsi="Courier New" w:cs="Courier New"/>
            <w:noProof/>
          </w:rPr>
          <w:delText>.totaltm</w:delText>
        </w:r>
        <w:r w:rsidDel="006455B2">
          <w:rPr>
            <w:noProof/>
          </w:rPr>
          <w:delText>)</w:delText>
        </w:r>
        <w:r w:rsidDel="006455B2">
          <w:rPr>
            <w:noProof/>
          </w:rPr>
          <w:tab/>
        </w:r>
        <w:r w:rsidR="005A56F8" w:rsidDel="006455B2">
          <w:rPr>
            <w:noProof/>
          </w:rPr>
          <w:delText>37</w:delText>
        </w:r>
      </w:del>
    </w:p>
    <w:p w:rsidR="006319CE" w:rsidDel="006455B2" w:rsidRDefault="006319CE">
      <w:pPr>
        <w:pStyle w:val="TOC3"/>
        <w:tabs>
          <w:tab w:val="left" w:pos="960"/>
        </w:tabs>
        <w:rPr>
          <w:del w:id="373" w:author="James Shaw" w:date="2020-07-21T08:38:00Z"/>
          <w:rFonts w:asciiTheme="minorHAnsi" w:eastAsiaTheme="minorEastAsia" w:hAnsiTheme="minorHAnsi" w:cstheme="minorBidi"/>
          <w:i w:val="0"/>
          <w:iCs w:val="0"/>
          <w:noProof/>
          <w:sz w:val="22"/>
          <w:szCs w:val="22"/>
          <w:lang w:eastAsia="en-GB"/>
        </w:rPr>
      </w:pPr>
      <w:del w:id="374" w:author="James Shaw" w:date="2020-07-21T08:38:00Z">
        <w:r w:rsidRPr="005F138E" w:rsidDel="006455B2">
          <w:rPr>
            <w:rFonts w:ascii="Times New Roman" w:hAnsi="Times New Roman" w:cs="Times New Roman"/>
            <w:i w:val="0"/>
            <w:iCs w:val="0"/>
            <w:noProof/>
          </w:rPr>
          <w:delText>5.2.7</w:delText>
        </w:r>
        <w:r w:rsidDel="006455B2">
          <w:rPr>
            <w:rFonts w:asciiTheme="minorHAnsi" w:eastAsiaTheme="minorEastAsia" w:hAnsiTheme="minorHAnsi" w:cstheme="minorBidi"/>
            <w:i w:val="0"/>
            <w:iCs w:val="0"/>
            <w:noProof/>
            <w:sz w:val="22"/>
            <w:szCs w:val="22"/>
            <w:lang w:eastAsia="en-GB"/>
          </w:rPr>
          <w:tab/>
        </w:r>
        <w:r w:rsidDel="006455B2">
          <w:rPr>
            <w:noProof/>
          </w:rPr>
          <w:delText>Discharge and velocity values (</w:delText>
        </w:r>
        <w:r w:rsidRPr="005F138E" w:rsidDel="006455B2">
          <w:rPr>
            <w:rFonts w:ascii="Courier New" w:hAnsi="Courier New"/>
            <w:noProof/>
          </w:rPr>
          <w:delText xml:space="preserve">-xxxx.Qx, -xxxx.Qy, -xxxx.Qcx, -xxxx.Qcy, -xxxx.Vx </w:delText>
        </w:r>
        <w:r w:rsidDel="006455B2">
          <w:rPr>
            <w:noProof/>
          </w:rPr>
          <w:delText>and</w:delText>
        </w:r>
        <w:r w:rsidRPr="005F138E" w:rsidDel="006455B2">
          <w:rPr>
            <w:rFonts w:ascii="Courier New" w:hAnsi="Courier New"/>
            <w:noProof/>
          </w:rPr>
          <w:delText xml:space="preserve"> –xxxx.Vy</w:delText>
        </w:r>
        <w:r w:rsidDel="006455B2">
          <w:rPr>
            <w:noProof/>
          </w:rPr>
          <w:delText>)</w:delText>
        </w:r>
        <w:r w:rsidDel="006455B2">
          <w:rPr>
            <w:noProof/>
          </w:rPr>
          <w:tab/>
        </w:r>
        <w:r w:rsidR="005A56F8" w:rsidDel="006455B2">
          <w:rPr>
            <w:noProof/>
          </w:rPr>
          <w:delText>37</w:delText>
        </w:r>
      </w:del>
    </w:p>
    <w:p w:rsidR="006319CE" w:rsidDel="006455B2" w:rsidRDefault="006319CE">
      <w:pPr>
        <w:pStyle w:val="TOC3"/>
        <w:tabs>
          <w:tab w:val="left" w:pos="960"/>
        </w:tabs>
        <w:rPr>
          <w:del w:id="375" w:author="James Shaw" w:date="2020-07-21T08:38:00Z"/>
          <w:rFonts w:asciiTheme="minorHAnsi" w:eastAsiaTheme="minorEastAsia" w:hAnsiTheme="minorHAnsi" w:cstheme="minorBidi"/>
          <w:i w:val="0"/>
          <w:iCs w:val="0"/>
          <w:noProof/>
          <w:sz w:val="22"/>
          <w:szCs w:val="22"/>
          <w:lang w:eastAsia="en-GB"/>
        </w:rPr>
      </w:pPr>
      <w:del w:id="376" w:author="James Shaw" w:date="2020-07-21T08:38:00Z">
        <w:r w:rsidRPr="005F138E" w:rsidDel="006455B2">
          <w:rPr>
            <w:rFonts w:ascii="Times New Roman" w:hAnsi="Times New Roman" w:cs="Times New Roman"/>
            <w:i w:val="0"/>
            <w:iCs w:val="0"/>
            <w:noProof/>
          </w:rPr>
          <w:delText>5.2.8</w:delText>
        </w:r>
        <w:r w:rsidDel="006455B2">
          <w:rPr>
            <w:rFonts w:asciiTheme="minorHAnsi" w:eastAsiaTheme="minorEastAsia" w:hAnsiTheme="minorHAnsi" w:cstheme="minorBidi"/>
            <w:i w:val="0"/>
            <w:iCs w:val="0"/>
            <w:noProof/>
            <w:sz w:val="22"/>
            <w:szCs w:val="22"/>
            <w:lang w:eastAsia="en-GB"/>
          </w:rPr>
          <w:tab/>
        </w:r>
        <w:r w:rsidDel="006455B2">
          <w:rPr>
            <w:noProof/>
          </w:rPr>
          <w:delText>Hazard output files (.</w:delText>
        </w:r>
        <w:r w:rsidRPr="005F138E" w:rsidDel="006455B2">
          <w:rPr>
            <w:rFonts w:ascii="Courier New" w:hAnsi="Courier New" w:cs="Courier New"/>
            <w:noProof/>
          </w:rPr>
          <w:delText>maxVx, .maxVy,</w:delText>
        </w:r>
        <w:r w:rsidDel="006455B2">
          <w:rPr>
            <w:noProof/>
          </w:rPr>
          <w:delText xml:space="preserve"> </w:delText>
        </w:r>
        <w:r w:rsidRPr="005F138E" w:rsidDel="006455B2">
          <w:rPr>
            <w:rFonts w:ascii="Courier New" w:hAnsi="Courier New"/>
            <w:noProof/>
          </w:rPr>
          <w:delText xml:space="preserve">.maxVc, </w:delText>
        </w:r>
        <w:r w:rsidDel="006455B2">
          <w:rPr>
            <w:noProof/>
          </w:rPr>
          <w:delText>.</w:delText>
        </w:r>
        <w:r w:rsidRPr="005F138E" w:rsidDel="006455B2">
          <w:rPr>
            <w:rFonts w:ascii="Courier New" w:hAnsi="Courier New" w:cs="Courier New"/>
            <w:noProof/>
          </w:rPr>
          <w:delText>maxVcd</w:delText>
        </w:r>
        <w:r w:rsidDel="006455B2">
          <w:rPr>
            <w:noProof/>
          </w:rPr>
          <w:delText xml:space="preserve"> and </w:delText>
        </w:r>
        <w:r w:rsidRPr="005F138E" w:rsidDel="006455B2">
          <w:rPr>
            <w:rFonts w:ascii="Courier New" w:hAnsi="Courier New" w:cs="Courier New"/>
            <w:noProof/>
          </w:rPr>
          <w:delText>.maxHaz</w:delText>
        </w:r>
        <w:r w:rsidDel="006455B2">
          <w:rPr>
            <w:noProof/>
          </w:rPr>
          <w:delText>)</w:delText>
        </w:r>
        <w:r w:rsidDel="006455B2">
          <w:rPr>
            <w:noProof/>
          </w:rPr>
          <w:tab/>
        </w:r>
        <w:r w:rsidR="005A56F8" w:rsidDel="006455B2">
          <w:rPr>
            <w:noProof/>
          </w:rPr>
          <w:delText>38</w:delText>
        </w:r>
      </w:del>
    </w:p>
    <w:p w:rsidR="006319CE" w:rsidDel="006455B2" w:rsidRDefault="006319CE">
      <w:pPr>
        <w:pStyle w:val="TOC3"/>
        <w:tabs>
          <w:tab w:val="left" w:pos="960"/>
        </w:tabs>
        <w:rPr>
          <w:del w:id="377" w:author="James Shaw" w:date="2020-07-21T08:38:00Z"/>
          <w:rFonts w:asciiTheme="minorHAnsi" w:eastAsiaTheme="minorEastAsia" w:hAnsiTheme="minorHAnsi" w:cstheme="minorBidi"/>
          <w:i w:val="0"/>
          <w:iCs w:val="0"/>
          <w:noProof/>
          <w:sz w:val="22"/>
          <w:szCs w:val="22"/>
          <w:lang w:eastAsia="en-GB"/>
        </w:rPr>
      </w:pPr>
      <w:del w:id="378" w:author="James Shaw" w:date="2020-07-21T08:38:00Z">
        <w:r w:rsidRPr="005F138E" w:rsidDel="006455B2">
          <w:rPr>
            <w:rFonts w:ascii="Times New Roman" w:hAnsi="Times New Roman" w:cs="Times New Roman"/>
            <w:i w:val="0"/>
            <w:iCs w:val="0"/>
            <w:noProof/>
          </w:rPr>
          <w:delText>5.2.9</w:delText>
        </w:r>
        <w:r w:rsidDel="006455B2">
          <w:rPr>
            <w:rFonts w:asciiTheme="minorHAnsi" w:eastAsiaTheme="minorEastAsia" w:hAnsiTheme="minorHAnsi" w:cstheme="minorBidi"/>
            <w:i w:val="0"/>
            <w:iCs w:val="0"/>
            <w:noProof/>
            <w:sz w:val="22"/>
            <w:szCs w:val="22"/>
            <w:lang w:eastAsia="en-GB"/>
          </w:rPr>
          <w:tab/>
        </w:r>
        <w:r w:rsidDel="006455B2">
          <w:rPr>
            <w:noProof/>
          </w:rPr>
          <w:delText>Adaptive time step and flow limiter (</w:delText>
        </w:r>
        <w:r w:rsidRPr="005F138E" w:rsidDel="006455B2">
          <w:rPr>
            <w:rFonts w:ascii="Courier New" w:hAnsi="Courier New" w:cs="Courier New"/>
            <w:noProof/>
          </w:rPr>
          <w:delText xml:space="preserve">-xxxx.QLx </w:delText>
        </w:r>
        <w:r w:rsidDel="006455B2">
          <w:rPr>
            <w:noProof/>
          </w:rPr>
          <w:delText>and</w:delText>
        </w:r>
        <w:r w:rsidRPr="005F138E" w:rsidDel="006455B2">
          <w:rPr>
            <w:rFonts w:ascii="Courier New" w:hAnsi="Courier New" w:cs="Courier New"/>
            <w:noProof/>
          </w:rPr>
          <w:delText xml:space="preserve"> -xxxx.QLy</w:delText>
        </w:r>
        <w:r w:rsidDel="006455B2">
          <w:rPr>
            <w:noProof/>
          </w:rPr>
          <w:delText>) values</w:delText>
        </w:r>
        <w:r w:rsidDel="006455B2">
          <w:rPr>
            <w:noProof/>
          </w:rPr>
          <w:tab/>
        </w:r>
        <w:r w:rsidR="005A56F8" w:rsidDel="006455B2">
          <w:rPr>
            <w:noProof/>
          </w:rPr>
          <w:delText>38</w:delText>
        </w:r>
      </w:del>
    </w:p>
    <w:p w:rsidR="006319CE" w:rsidDel="006455B2" w:rsidRDefault="006319CE">
      <w:pPr>
        <w:pStyle w:val="TOC3"/>
        <w:tabs>
          <w:tab w:val="left" w:pos="1200"/>
        </w:tabs>
        <w:rPr>
          <w:del w:id="379" w:author="James Shaw" w:date="2020-07-21T08:38:00Z"/>
          <w:rFonts w:asciiTheme="minorHAnsi" w:eastAsiaTheme="minorEastAsia" w:hAnsiTheme="minorHAnsi" w:cstheme="minorBidi"/>
          <w:i w:val="0"/>
          <w:iCs w:val="0"/>
          <w:noProof/>
          <w:sz w:val="22"/>
          <w:szCs w:val="22"/>
          <w:lang w:eastAsia="en-GB"/>
        </w:rPr>
      </w:pPr>
      <w:del w:id="380" w:author="James Shaw" w:date="2020-07-21T08:38:00Z">
        <w:r w:rsidRPr="005F138E" w:rsidDel="006455B2">
          <w:rPr>
            <w:rFonts w:ascii="Times New Roman" w:hAnsi="Times New Roman" w:cs="Times New Roman"/>
            <w:i w:val="0"/>
            <w:iCs w:val="0"/>
            <w:noProof/>
          </w:rPr>
          <w:delText>5.2.10</w:delText>
        </w:r>
        <w:r w:rsidDel="006455B2">
          <w:rPr>
            <w:rFonts w:asciiTheme="minorHAnsi" w:eastAsiaTheme="minorEastAsia" w:hAnsiTheme="minorHAnsi" w:cstheme="minorBidi"/>
            <w:i w:val="0"/>
            <w:iCs w:val="0"/>
            <w:noProof/>
            <w:sz w:val="22"/>
            <w:szCs w:val="22"/>
            <w:lang w:eastAsia="en-GB"/>
          </w:rPr>
          <w:tab/>
        </w:r>
        <w:r w:rsidDel="006455B2">
          <w:rPr>
            <w:noProof/>
          </w:rPr>
          <w:delText>Stage values (</w:delText>
        </w:r>
        <w:r w:rsidRPr="005F138E" w:rsidDel="006455B2">
          <w:rPr>
            <w:rFonts w:ascii="Courier New" w:hAnsi="Courier New" w:cs="Courier New"/>
            <w:noProof/>
          </w:rPr>
          <w:delText>.stage</w:delText>
        </w:r>
        <w:r w:rsidDel="006455B2">
          <w:rPr>
            <w:noProof/>
          </w:rPr>
          <w:delText>)</w:delText>
        </w:r>
        <w:r w:rsidDel="006455B2">
          <w:rPr>
            <w:noProof/>
          </w:rPr>
          <w:tab/>
        </w:r>
        <w:r w:rsidR="005A56F8" w:rsidDel="006455B2">
          <w:rPr>
            <w:noProof/>
          </w:rPr>
          <w:delText>38</w:delText>
        </w:r>
      </w:del>
    </w:p>
    <w:p w:rsidR="006319CE" w:rsidDel="006455B2" w:rsidRDefault="006319CE">
      <w:pPr>
        <w:pStyle w:val="TOC3"/>
        <w:tabs>
          <w:tab w:val="left" w:pos="1200"/>
        </w:tabs>
        <w:rPr>
          <w:del w:id="381" w:author="James Shaw" w:date="2020-07-21T08:38:00Z"/>
          <w:rFonts w:asciiTheme="minorHAnsi" w:eastAsiaTheme="minorEastAsia" w:hAnsiTheme="minorHAnsi" w:cstheme="minorBidi"/>
          <w:i w:val="0"/>
          <w:iCs w:val="0"/>
          <w:noProof/>
          <w:sz w:val="22"/>
          <w:szCs w:val="22"/>
          <w:lang w:eastAsia="en-GB"/>
        </w:rPr>
      </w:pPr>
      <w:del w:id="382" w:author="James Shaw" w:date="2020-07-21T08:38:00Z">
        <w:r w:rsidRPr="005F138E" w:rsidDel="006455B2">
          <w:rPr>
            <w:rFonts w:ascii="Times New Roman" w:hAnsi="Times New Roman" w:cs="Times New Roman"/>
            <w:i w:val="0"/>
            <w:iCs w:val="0"/>
            <w:noProof/>
          </w:rPr>
          <w:delText>5.2.11</w:delText>
        </w:r>
        <w:r w:rsidDel="006455B2">
          <w:rPr>
            <w:rFonts w:asciiTheme="minorHAnsi" w:eastAsiaTheme="minorEastAsia" w:hAnsiTheme="minorHAnsi" w:cstheme="minorBidi"/>
            <w:i w:val="0"/>
            <w:iCs w:val="0"/>
            <w:noProof/>
            <w:sz w:val="22"/>
            <w:szCs w:val="22"/>
            <w:lang w:eastAsia="en-GB"/>
          </w:rPr>
          <w:tab/>
        </w:r>
        <w:r w:rsidDel="006455B2">
          <w:rPr>
            <w:noProof/>
          </w:rPr>
          <w:delText xml:space="preserve">Debugging files for interpolating channels onto the </w:delText>
        </w:r>
        <w:r w:rsidRPr="005F138E" w:rsidDel="006455B2">
          <w:rPr>
            <w:rFonts w:ascii="Courier New" w:hAnsi="Courier New" w:cs="Courier New"/>
            <w:noProof/>
          </w:rPr>
          <w:delText>DEMfile</w:delText>
        </w:r>
        <w:r w:rsidDel="006455B2">
          <w:rPr>
            <w:noProof/>
          </w:rPr>
          <w:delText>, modified dem (</w:delText>
        </w:r>
        <w:r w:rsidRPr="005F138E" w:rsidDel="006455B2">
          <w:rPr>
            <w:rFonts w:ascii="Courier New" w:hAnsi="Courier New" w:cs="Courier New"/>
            <w:noProof/>
          </w:rPr>
          <w:delText>*.dem</w:delText>
        </w:r>
        <w:r w:rsidDel="006455B2">
          <w:rPr>
            <w:noProof/>
          </w:rPr>
          <w:delText xml:space="preserve">), channel mask </w:delText>
        </w:r>
        <w:r w:rsidRPr="005F138E" w:rsidDel="006455B2">
          <w:rPr>
            <w:rFonts w:ascii="Courier New" w:hAnsi="Courier New" w:cs="Courier New"/>
            <w:noProof/>
          </w:rPr>
          <w:delText>(*.chmask</w:delText>
        </w:r>
        <w:r w:rsidDel="006455B2">
          <w:rPr>
            <w:noProof/>
          </w:rPr>
          <w:delText xml:space="preserve">) and channel segment mask </w:delText>
        </w:r>
        <w:r w:rsidRPr="005F138E" w:rsidDel="006455B2">
          <w:rPr>
            <w:rFonts w:ascii="Courier New" w:hAnsi="Courier New" w:cs="Courier New"/>
            <w:noProof/>
          </w:rPr>
          <w:delText>(*.segmask</w:delText>
        </w:r>
        <w:r w:rsidDel="006455B2">
          <w:rPr>
            <w:noProof/>
          </w:rPr>
          <w:delText>).</w:delText>
        </w:r>
        <w:r w:rsidDel="006455B2">
          <w:rPr>
            <w:noProof/>
          </w:rPr>
          <w:tab/>
        </w:r>
        <w:r w:rsidR="005A56F8" w:rsidDel="006455B2">
          <w:rPr>
            <w:noProof/>
          </w:rPr>
          <w:delText>38</w:delText>
        </w:r>
      </w:del>
    </w:p>
    <w:p w:rsidR="006319CE" w:rsidDel="006455B2" w:rsidRDefault="006319CE">
      <w:pPr>
        <w:pStyle w:val="TOC3"/>
        <w:tabs>
          <w:tab w:val="left" w:pos="1200"/>
        </w:tabs>
        <w:rPr>
          <w:del w:id="383" w:author="James Shaw" w:date="2020-07-21T08:38:00Z"/>
          <w:rFonts w:asciiTheme="minorHAnsi" w:eastAsiaTheme="minorEastAsia" w:hAnsiTheme="minorHAnsi" w:cstheme="minorBidi"/>
          <w:i w:val="0"/>
          <w:iCs w:val="0"/>
          <w:noProof/>
          <w:sz w:val="22"/>
          <w:szCs w:val="22"/>
          <w:lang w:eastAsia="en-GB"/>
        </w:rPr>
      </w:pPr>
      <w:del w:id="384" w:author="James Shaw" w:date="2020-07-21T08:38:00Z">
        <w:r w:rsidRPr="005F138E" w:rsidDel="006455B2">
          <w:rPr>
            <w:rFonts w:ascii="Times New Roman" w:hAnsi="Times New Roman" w:cs="Times New Roman"/>
            <w:i w:val="0"/>
            <w:iCs w:val="0"/>
            <w:noProof/>
          </w:rPr>
          <w:delText>5.2.12</w:delText>
        </w:r>
        <w:r w:rsidDel="006455B2">
          <w:rPr>
            <w:rFonts w:asciiTheme="minorHAnsi" w:eastAsiaTheme="minorEastAsia" w:hAnsiTheme="minorHAnsi" w:cstheme="minorBidi"/>
            <w:i w:val="0"/>
            <w:iCs w:val="0"/>
            <w:noProof/>
            <w:sz w:val="22"/>
            <w:szCs w:val="22"/>
            <w:lang w:eastAsia="en-GB"/>
          </w:rPr>
          <w:tab/>
        </w:r>
        <w:r w:rsidDel="006455B2">
          <w:rPr>
            <w:noProof/>
          </w:rPr>
          <w:delText>Debugging files produced when using subgrid channels (</w:delText>
        </w:r>
        <w:r w:rsidRPr="005F138E" w:rsidDel="006455B2">
          <w:rPr>
            <w:rFonts w:ascii="Courier New" w:hAnsi="Courier New" w:cs="Courier New"/>
            <w:noProof/>
          </w:rPr>
          <w:delText>*.dem</w:delText>
        </w:r>
        <w:r w:rsidDel="006455B2">
          <w:rPr>
            <w:noProof/>
          </w:rPr>
          <w:delText>, *</w:delText>
        </w:r>
        <w:r w:rsidRPr="005F138E" w:rsidDel="006455B2">
          <w:rPr>
            <w:rFonts w:ascii="Courier New" w:hAnsi="Courier New" w:cs="Courier New"/>
            <w:noProof/>
          </w:rPr>
          <w:delText>_SGC_bedZ.asc</w:delText>
        </w:r>
        <w:r w:rsidDel="006455B2">
          <w:rPr>
            <w:noProof/>
          </w:rPr>
          <w:delText xml:space="preserve">, </w:delText>
        </w:r>
        <w:r w:rsidRPr="005F138E" w:rsidDel="006455B2">
          <w:rPr>
            <w:rFonts w:ascii="Courier New" w:hAnsi="Courier New" w:cs="Courier New"/>
            <w:noProof/>
          </w:rPr>
          <w:delText>*_SGC_bfdepth.asc</w:delText>
        </w:r>
        <w:r w:rsidDel="006455B2">
          <w:rPr>
            <w:noProof/>
          </w:rPr>
          <w:delText xml:space="preserve"> and </w:delText>
        </w:r>
        <w:r w:rsidRPr="005F138E" w:rsidDel="006455B2">
          <w:rPr>
            <w:rFonts w:ascii="Courier New" w:hAnsi="Courier New" w:cs="Courier New"/>
            <w:noProof/>
          </w:rPr>
          <w:delText>*_SGC_width.asc</w:delText>
        </w:r>
        <w:r w:rsidDel="006455B2">
          <w:rPr>
            <w:noProof/>
          </w:rPr>
          <w:delText>).</w:delText>
        </w:r>
        <w:r w:rsidDel="006455B2">
          <w:rPr>
            <w:noProof/>
          </w:rPr>
          <w:tab/>
        </w:r>
        <w:r w:rsidR="005A56F8" w:rsidDel="006455B2">
          <w:rPr>
            <w:noProof/>
          </w:rPr>
          <w:delText>39</w:delText>
        </w:r>
      </w:del>
    </w:p>
    <w:p w:rsidR="006319CE" w:rsidDel="006455B2" w:rsidRDefault="006319CE">
      <w:pPr>
        <w:pStyle w:val="TOC3"/>
        <w:tabs>
          <w:tab w:val="left" w:pos="1200"/>
        </w:tabs>
        <w:rPr>
          <w:del w:id="385" w:author="James Shaw" w:date="2020-07-21T08:38:00Z"/>
          <w:rFonts w:asciiTheme="minorHAnsi" w:eastAsiaTheme="minorEastAsia" w:hAnsiTheme="minorHAnsi" w:cstheme="minorBidi"/>
          <w:i w:val="0"/>
          <w:iCs w:val="0"/>
          <w:noProof/>
          <w:sz w:val="22"/>
          <w:szCs w:val="22"/>
          <w:lang w:eastAsia="en-GB"/>
        </w:rPr>
      </w:pPr>
      <w:del w:id="386" w:author="James Shaw" w:date="2020-07-21T08:38:00Z">
        <w:r w:rsidRPr="005F138E" w:rsidDel="006455B2">
          <w:rPr>
            <w:rFonts w:ascii="Times New Roman" w:hAnsi="Times New Roman" w:cs="Times New Roman"/>
            <w:i w:val="0"/>
            <w:iCs w:val="0"/>
            <w:noProof/>
          </w:rPr>
          <w:delText>5.2.13</w:delText>
        </w:r>
        <w:r w:rsidDel="006455B2">
          <w:rPr>
            <w:rFonts w:asciiTheme="minorHAnsi" w:eastAsiaTheme="minorEastAsia" w:hAnsiTheme="minorHAnsi" w:cstheme="minorBidi"/>
            <w:i w:val="0"/>
            <w:iCs w:val="0"/>
            <w:noProof/>
            <w:sz w:val="22"/>
            <w:szCs w:val="22"/>
            <w:lang w:eastAsia="en-GB"/>
          </w:rPr>
          <w:tab/>
        </w:r>
        <w:r w:rsidDel="006455B2">
          <w:rPr>
            <w:noProof/>
          </w:rPr>
          <w:delText>Discharge file (</w:delText>
        </w:r>
        <w:r w:rsidRPr="005F138E" w:rsidDel="006455B2">
          <w:rPr>
            <w:rFonts w:ascii="Courier New" w:hAnsi="Courier New" w:cs="Courier New"/>
            <w:noProof/>
          </w:rPr>
          <w:delText>*.discharge</w:delText>
        </w:r>
        <w:r w:rsidDel="006455B2">
          <w:rPr>
            <w:noProof/>
          </w:rPr>
          <w:delText>)</w:delText>
        </w:r>
        <w:r w:rsidDel="006455B2">
          <w:rPr>
            <w:noProof/>
          </w:rPr>
          <w:tab/>
        </w:r>
        <w:r w:rsidR="005A56F8" w:rsidDel="006455B2">
          <w:rPr>
            <w:noProof/>
          </w:rPr>
          <w:delText>39</w:delText>
        </w:r>
      </w:del>
    </w:p>
    <w:p w:rsidR="006319CE" w:rsidDel="006455B2" w:rsidRDefault="006319CE">
      <w:pPr>
        <w:pStyle w:val="TOC2"/>
        <w:tabs>
          <w:tab w:val="left" w:pos="720"/>
        </w:tabs>
        <w:rPr>
          <w:del w:id="387" w:author="James Shaw" w:date="2020-07-21T08:38:00Z"/>
          <w:rFonts w:asciiTheme="minorHAnsi" w:eastAsiaTheme="minorEastAsia" w:hAnsiTheme="minorHAnsi" w:cstheme="minorBidi"/>
          <w:b w:val="0"/>
          <w:bCs w:val="0"/>
          <w:noProof/>
          <w:sz w:val="22"/>
          <w:szCs w:val="22"/>
          <w:lang w:eastAsia="en-GB"/>
        </w:rPr>
      </w:pPr>
      <w:del w:id="388" w:author="James Shaw" w:date="2020-07-21T08:38:00Z">
        <w:r w:rsidDel="006455B2">
          <w:rPr>
            <w:noProof/>
          </w:rPr>
          <w:delText>5.3</w:delText>
        </w:r>
        <w:r w:rsidDel="006455B2">
          <w:rPr>
            <w:rFonts w:asciiTheme="minorHAnsi" w:eastAsiaTheme="minorEastAsia" w:hAnsiTheme="minorHAnsi" w:cstheme="minorBidi"/>
            <w:b w:val="0"/>
            <w:bCs w:val="0"/>
            <w:noProof/>
            <w:sz w:val="22"/>
            <w:szCs w:val="22"/>
            <w:lang w:eastAsia="en-GB"/>
          </w:rPr>
          <w:tab/>
        </w:r>
        <w:r w:rsidDel="006455B2">
          <w:rPr>
            <w:noProof/>
          </w:rPr>
          <w:delText>Visualising model results</w:delText>
        </w:r>
        <w:r w:rsidDel="006455B2">
          <w:rPr>
            <w:noProof/>
          </w:rPr>
          <w:tab/>
        </w:r>
        <w:r w:rsidR="005A56F8" w:rsidDel="006455B2">
          <w:rPr>
            <w:noProof/>
          </w:rPr>
          <w:delText>39</w:delText>
        </w:r>
      </w:del>
    </w:p>
    <w:p w:rsidR="006319CE" w:rsidDel="006455B2" w:rsidRDefault="006319CE">
      <w:pPr>
        <w:pStyle w:val="TOC1"/>
        <w:rPr>
          <w:del w:id="389" w:author="James Shaw" w:date="2020-07-21T08:38:00Z"/>
          <w:rFonts w:asciiTheme="minorHAnsi" w:eastAsiaTheme="minorEastAsia" w:hAnsiTheme="minorHAnsi" w:cstheme="minorBidi"/>
          <w:b w:val="0"/>
          <w:bCs w:val="0"/>
          <w:caps w:val="0"/>
          <w:sz w:val="22"/>
          <w:szCs w:val="22"/>
          <w:lang w:eastAsia="en-GB"/>
        </w:rPr>
      </w:pPr>
      <w:del w:id="390" w:author="James Shaw" w:date="2020-07-21T08:38:00Z">
        <w:r w:rsidDel="006455B2">
          <w:delText>6</w:delText>
        </w:r>
        <w:r w:rsidDel="006455B2">
          <w:rPr>
            <w:rFonts w:asciiTheme="minorHAnsi" w:eastAsiaTheme="minorEastAsia" w:hAnsiTheme="minorHAnsi" w:cstheme="minorBidi"/>
            <w:b w:val="0"/>
            <w:bCs w:val="0"/>
            <w:caps w:val="0"/>
            <w:sz w:val="22"/>
            <w:szCs w:val="22"/>
            <w:lang w:eastAsia="en-GB"/>
          </w:rPr>
          <w:tab/>
        </w:r>
        <w:r w:rsidDel="006455B2">
          <w:delText>Appendix</w:delText>
        </w:r>
        <w:r w:rsidDel="006455B2">
          <w:tab/>
        </w:r>
        <w:r w:rsidR="005A56F8" w:rsidDel="006455B2">
          <w:delText>40</w:delText>
        </w:r>
      </w:del>
    </w:p>
    <w:p w:rsidR="006319CE" w:rsidDel="006455B2" w:rsidRDefault="006319CE">
      <w:pPr>
        <w:pStyle w:val="TOC2"/>
        <w:tabs>
          <w:tab w:val="left" w:pos="720"/>
        </w:tabs>
        <w:rPr>
          <w:del w:id="391" w:author="James Shaw" w:date="2020-07-21T08:38:00Z"/>
          <w:rFonts w:asciiTheme="minorHAnsi" w:eastAsiaTheme="minorEastAsia" w:hAnsiTheme="minorHAnsi" w:cstheme="minorBidi"/>
          <w:b w:val="0"/>
          <w:bCs w:val="0"/>
          <w:noProof/>
          <w:sz w:val="22"/>
          <w:szCs w:val="22"/>
          <w:lang w:eastAsia="en-GB"/>
        </w:rPr>
      </w:pPr>
      <w:del w:id="392" w:author="James Shaw" w:date="2020-07-21T08:38:00Z">
        <w:r w:rsidDel="006455B2">
          <w:rPr>
            <w:noProof/>
          </w:rPr>
          <w:delText>6.1</w:delText>
        </w:r>
        <w:r w:rsidDel="006455B2">
          <w:rPr>
            <w:rFonts w:asciiTheme="minorHAnsi" w:eastAsiaTheme="minorEastAsia" w:hAnsiTheme="minorHAnsi" w:cstheme="minorBidi"/>
            <w:b w:val="0"/>
            <w:bCs w:val="0"/>
            <w:noProof/>
            <w:sz w:val="22"/>
            <w:szCs w:val="22"/>
            <w:lang w:eastAsia="en-GB"/>
          </w:rPr>
          <w:tab/>
        </w:r>
        <w:r w:rsidDel="006455B2">
          <w:rPr>
            <w:noProof/>
          </w:rPr>
          <w:delText>Weir calculations</w:delText>
        </w:r>
        <w:r w:rsidDel="006455B2">
          <w:rPr>
            <w:noProof/>
          </w:rPr>
          <w:tab/>
        </w:r>
        <w:r w:rsidR="005A56F8" w:rsidDel="006455B2">
          <w:rPr>
            <w:noProof/>
          </w:rPr>
          <w:delText>40</w:delText>
        </w:r>
      </w:del>
    </w:p>
    <w:p w:rsidR="006319CE" w:rsidDel="006455B2" w:rsidRDefault="006319CE">
      <w:pPr>
        <w:pStyle w:val="TOC2"/>
        <w:tabs>
          <w:tab w:val="left" w:pos="720"/>
        </w:tabs>
        <w:rPr>
          <w:del w:id="393" w:author="James Shaw" w:date="2020-07-21T08:38:00Z"/>
          <w:rFonts w:asciiTheme="minorHAnsi" w:eastAsiaTheme="minorEastAsia" w:hAnsiTheme="minorHAnsi" w:cstheme="minorBidi"/>
          <w:b w:val="0"/>
          <w:bCs w:val="0"/>
          <w:noProof/>
          <w:sz w:val="22"/>
          <w:szCs w:val="22"/>
          <w:lang w:eastAsia="en-GB"/>
        </w:rPr>
      </w:pPr>
      <w:del w:id="394" w:author="James Shaw" w:date="2020-07-21T08:38:00Z">
        <w:r w:rsidDel="006455B2">
          <w:rPr>
            <w:noProof/>
          </w:rPr>
          <w:delText>6.2</w:delText>
        </w:r>
        <w:r w:rsidDel="006455B2">
          <w:rPr>
            <w:rFonts w:asciiTheme="minorHAnsi" w:eastAsiaTheme="minorEastAsia" w:hAnsiTheme="minorHAnsi" w:cstheme="minorBidi"/>
            <w:b w:val="0"/>
            <w:bCs w:val="0"/>
            <w:noProof/>
            <w:sz w:val="22"/>
            <w:szCs w:val="22"/>
            <w:lang w:eastAsia="en-GB"/>
          </w:rPr>
          <w:tab/>
        </w:r>
        <w:r w:rsidDel="006455B2">
          <w:rPr>
            <w:noProof/>
          </w:rPr>
          <w:delText>Bridge calculations</w:delText>
        </w:r>
        <w:r w:rsidDel="006455B2">
          <w:rPr>
            <w:noProof/>
          </w:rPr>
          <w:tab/>
        </w:r>
        <w:r w:rsidR="005A56F8" w:rsidDel="006455B2">
          <w:rPr>
            <w:noProof/>
          </w:rPr>
          <w:delText>40</w:delText>
        </w:r>
      </w:del>
    </w:p>
    <w:p w:rsidR="006319CE" w:rsidDel="006455B2" w:rsidRDefault="006319CE">
      <w:pPr>
        <w:pStyle w:val="TOC1"/>
        <w:rPr>
          <w:del w:id="395" w:author="James Shaw" w:date="2020-07-21T08:38:00Z"/>
          <w:rFonts w:asciiTheme="minorHAnsi" w:eastAsiaTheme="minorEastAsia" w:hAnsiTheme="minorHAnsi" w:cstheme="minorBidi"/>
          <w:b w:val="0"/>
          <w:bCs w:val="0"/>
          <w:caps w:val="0"/>
          <w:sz w:val="22"/>
          <w:szCs w:val="22"/>
          <w:lang w:eastAsia="en-GB"/>
        </w:rPr>
      </w:pPr>
      <w:del w:id="396" w:author="James Shaw" w:date="2020-07-21T08:38:00Z">
        <w:r w:rsidDel="006455B2">
          <w:delText>7</w:delText>
        </w:r>
        <w:r w:rsidDel="006455B2">
          <w:rPr>
            <w:rFonts w:asciiTheme="minorHAnsi" w:eastAsiaTheme="minorEastAsia" w:hAnsiTheme="minorHAnsi" w:cstheme="minorBidi"/>
            <w:b w:val="0"/>
            <w:bCs w:val="0"/>
            <w:caps w:val="0"/>
            <w:sz w:val="22"/>
            <w:szCs w:val="22"/>
            <w:lang w:eastAsia="en-GB"/>
          </w:rPr>
          <w:tab/>
        </w:r>
        <w:r w:rsidDel="006455B2">
          <w:delText>References and bibliography</w:delText>
        </w:r>
        <w:r w:rsidDel="006455B2">
          <w:tab/>
        </w:r>
        <w:r w:rsidR="005A56F8" w:rsidDel="006455B2">
          <w:delText>42</w:delText>
        </w:r>
      </w:del>
    </w:p>
    <w:p w:rsidR="004976DE" w:rsidRPr="0014688A" w:rsidRDefault="001E113F" w:rsidP="00BA7CA0">
      <w:pPr>
        <w:pStyle w:val="TOC1"/>
        <w:tabs>
          <w:tab w:val="left" w:pos="960"/>
        </w:tabs>
        <w:rPr>
          <w:noProof w:val="0"/>
        </w:rPr>
      </w:pPr>
      <w:r w:rsidRPr="0014688A">
        <w:rPr>
          <w:noProof w:val="0"/>
        </w:rPr>
        <w:fldChar w:fldCharType="end"/>
      </w:r>
      <w:r w:rsidR="004976DE" w:rsidRPr="0014688A">
        <w:rPr>
          <w:noProof w:val="0"/>
        </w:rPr>
        <w:br w:type="page"/>
      </w:r>
      <w:r w:rsidR="004976DE" w:rsidRPr="0014688A">
        <w:rPr>
          <w:noProof w:val="0"/>
        </w:rPr>
        <w:lastRenderedPageBreak/>
        <w:t>List of Figures</w:t>
      </w:r>
    </w:p>
    <w:p w:rsidR="005F6F36" w:rsidRDefault="001E113F">
      <w:pPr>
        <w:pStyle w:val="TableofFigures"/>
        <w:tabs>
          <w:tab w:val="right" w:leader="dot" w:pos="8659"/>
        </w:tabs>
        <w:rPr>
          <w:ins w:id="397" w:author="James Shaw" w:date="2020-07-21T08:48:00Z"/>
          <w:rFonts w:asciiTheme="minorHAnsi" w:eastAsiaTheme="minorEastAsia" w:hAnsiTheme="minorHAnsi" w:cstheme="minorBidi"/>
          <w:i w:val="0"/>
          <w:iCs w:val="0"/>
          <w:noProof/>
          <w:sz w:val="22"/>
          <w:szCs w:val="22"/>
          <w:lang w:eastAsia="en-GB"/>
        </w:rPr>
      </w:pPr>
      <w:r>
        <w:rPr>
          <w:i w:val="0"/>
          <w:iCs w:val="0"/>
        </w:rPr>
        <w:fldChar w:fldCharType="begin"/>
      </w:r>
      <w:r w:rsidR="00321D6A">
        <w:rPr>
          <w:i w:val="0"/>
          <w:iCs w:val="0"/>
        </w:rPr>
        <w:instrText xml:space="preserve"> TOC \c "Figure" </w:instrText>
      </w:r>
      <w:r>
        <w:rPr>
          <w:i w:val="0"/>
          <w:iCs w:val="0"/>
        </w:rPr>
        <w:fldChar w:fldCharType="separate"/>
      </w:r>
      <w:ins w:id="398" w:author="James Shaw" w:date="2020-07-21T08:48:00Z">
        <w:r w:rsidR="005F6F36">
          <w:rPr>
            <w:noProof/>
          </w:rPr>
          <w:t>Figure 1: Bridge as implemented in lisflood-fp.</w:t>
        </w:r>
        <w:r w:rsidR="005F6F36">
          <w:rPr>
            <w:noProof/>
          </w:rPr>
          <w:tab/>
        </w:r>
        <w:r w:rsidR="005F6F36">
          <w:rPr>
            <w:noProof/>
          </w:rPr>
          <w:fldChar w:fldCharType="begin"/>
        </w:r>
        <w:r w:rsidR="005F6F36">
          <w:rPr>
            <w:noProof/>
          </w:rPr>
          <w:instrText xml:space="preserve"> PAGEREF _Toc46213716 \h </w:instrText>
        </w:r>
      </w:ins>
      <w:r w:rsidR="005F6F36">
        <w:rPr>
          <w:noProof/>
        </w:rPr>
      </w:r>
      <w:r w:rsidR="005F6F36">
        <w:rPr>
          <w:noProof/>
        </w:rPr>
        <w:fldChar w:fldCharType="separate"/>
      </w:r>
      <w:ins w:id="399" w:author="James Shaw" w:date="2020-07-21T08:48:00Z">
        <w:r w:rsidR="005F6F36">
          <w:rPr>
            <w:noProof/>
          </w:rPr>
          <w:t>46</w:t>
        </w:r>
        <w:r w:rsidR="005F6F36">
          <w:rPr>
            <w:noProof/>
          </w:rPr>
          <w:fldChar w:fldCharType="end"/>
        </w:r>
      </w:ins>
    </w:p>
    <w:p w:rsidR="006319CE" w:rsidDel="005F6F36" w:rsidRDefault="006319CE">
      <w:pPr>
        <w:pStyle w:val="TableofFigures"/>
        <w:tabs>
          <w:tab w:val="right" w:leader="dot" w:pos="8659"/>
        </w:tabs>
        <w:rPr>
          <w:del w:id="400" w:author="James Shaw" w:date="2020-07-21T08:48:00Z"/>
          <w:rFonts w:asciiTheme="minorHAnsi" w:eastAsiaTheme="minorEastAsia" w:hAnsiTheme="minorHAnsi" w:cstheme="minorBidi"/>
          <w:i w:val="0"/>
          <w:iCs w:val="0"/>
          <w:noProof/>
          <w:sz w:val="22"/>
          <w:szCs w:val="22"/>
          <w:lang w:eastAsia="en-GB"/>
        </w:rPr>
      </w:pPr>
      <w:del w:id="401" w:author="James Shaw" w:date="2020-07-21T08:48:00Z">
        <w:r w:rsidDel="005F6F36">
          <w:rPr>
            <w:noProof/>
          </w:rPr>
          <w:delText>Figure 1: Bridge as implemented in lisflood-fp.</w:delText>
        </w:r>
        <w:r w:rsidDel="005F6F36">
          <w:rPr>
            <w:noProof/>
          </w:rPr>
          <w:tab/>
        </w:r>
        <w:r w:rsidR="005A56F8" w:rsidDel="005F6F36">
          <w:rPr>
            <w:noProof/>
          </w:rPr>
          <w:delText>41</w:delText>
        </w:r>
      </w:del>
    </w:p>
    <w:p w:rsidR="004976DE" w:rsidRPr="0014688A" w:rsidRDefault="001E113F">
      <w:pPr>
        <w:rPr>
          <w:rFonts w:ascii="Arial" w:hAnsi="Arial"/>
        </w:rPr>
      </w:pPr>
      <w:r>
        <w:rPr>
          <w:rFonts w:ascii="Arial" w:hAnsi="Arial" w:cs="Arial"/>
          <w:i/>
          <w:iCs/>
          <w:sz w:val="20"/>
          <w:szCs w:val="20"/>
        </w:rPr>
        <w:fldChar w:fldCharType="end"/>
      </w:r>
    </w:p>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pStyle w:val="sidehead"/>
      </w:pPr>
      <w:r w:rsidRPr="0014688A">
        <w:br w:type="page"/>
      </w:r>
      <w:bookmarkStart w:id="402" w:name="_Toc46213216"/>
      <w:r w:rsidRPr="0014688A">
        <w:lastRenderedPageBreak/>
        <w:t>List of Tables</w:t>
      </w:r>
      <w:bookmarkEnd w:id="402"/>
    </w:p>
    <w:p w:rsidR="005F6F36" w:rsidRDefault="001E113F">
      <w:pPr>
        <w:pStyle w:val="TableofFigures"/>
        <w:tabs>
          <w:tab w:val="right" w:leader="dot" w:pos="8659"/>
        </w:tabs>
        <w:rPr>
          <w:ins w:id="403" w:author="James Shaw" w:date="2020-07-21T08:47:00Z"/>
          <w:rFonts w:asciiTheme="minorHAnsi" w:eastAsiaTheme="minorEastAsia" w:hAnsiTheme="minorHAnsi" w:cstheme="minorBidi"/>
          <w:i w:val="0"/>
          <w:iCs w:val="0"/>
          <w:noProof/>
          <w:sz w:val="22"/>
          <w:szCs w:val="22"/>
          <w:lang w:eastAsia="en-GB"/>
        </w:rPr>
      </w:pPr>
      <w:r w:rsidRPr="0014688A">
        <w:fldChar w:fldCharType="begin"/>
      </w:r>
      <w:r w:rsidR="004976DE" w:rsidRPr="0014688A">
        <w:instrText xml:space="preserve"> TOC \c "Table" </w:instrText>
      </w:r>
      <w:r w:rsidRPr="0014688A">
        <w:fldChar w:fldCharType="separate"/>
      </w:r>
      <w:ins w:id="404" w:author="James Shaw" w:date="2020-07-21T08:47:00Z">
        <w:r w:rsidR="005F6F36">
          <w:rPr>
            <w:noProof/>
          </w:rPr>
          <w:t>Table 1 Solvers available for calculating floodplain flow</w:t>
        </w:r>
        <w:r w:rsidR="005F6F36">
          <w:rPr>
            <w:noProof/>
          </w:rPr>
          <w:tab/>
        </w:r>
        <w:r w:rsidR="005F6F36">
          <w:rPr>
            <w:noProof/>
          </w:rPr>
          <w:fldChar w:fldCharType="begin"/>
        </w:r>
        <w:r w:rsidR="005F6F36">
          <w:rPr>
            <w:noProof/>
          </w:rPr>
          <w:instrText xml:space="preserve"> PAGEREF _Toc46213693 \h </w:instrText>
        </w:r>
      </w:ins>
      <w:r w:rsidR="005F6F36">
        <w:rPr>
          <w:noProof/>
        </w:rPr>
      </w:r>
      <w:r w:rsidR="005F6F36">
        <w:rPr>
          <w:noProof/>
        </w:rPr>
        <w:fldChar w:fldCharType="separate"/>
      </w:r>
      <w:ins w:id="405" w:author="James Shaw" w:date="2020-07-21T08:47:00Z">
        <w:r w:rsidR="005F6F36">
          <w:rPr>
            <w:noProof/>
          </w:rPr>
          <w:t>11</w:t>
        </w:r>
        <w:r w:rsidR="005F6F36">
          <w:rPr>
            <w:noProof/>
          </w:rPr>
          <w:fldChar w:fldCharType="end"/>
        </w:r>
      </w:ins>
    </w:p>
    <w:p w:rsidR="005F6F36" w:rsidRDefault="005F6F36">
      <w:pPr>
        <w:pStyle w:val="TableofFigures"/>
        <w:tabs>
          <w:tab w:val="right" w:leader="dot" w:pos="8659"/>
        </w:tabs>
        <w:rPr>
          <w:ins w:id="406" w:author="James Shaw" w:date="2020-07-21T08:47:00Z"/>
          <w:rFonts w:asciiTheme="minorHAnsi" w:eastAsiaTheme="minorEastAsia" w:hAnsiTheme="minorHAnsi" w:cstheme="minorBidi"/>
          <w:i w:val="0"/>
          <w:iCs w:val="0"/>
          <w:noProof/>
          <w:sz w:val="22"/>
          <w:szCs w:val="22"/>
          <w:lang w:eastAsia="en-GB"/>
        </w:rPr>
      </w:pPr>
      <w:ins w:id="407" w:author="James Shaw" w:date="2020-07-21T08:47:00Z">
        <w:r>
          <w:rPr>
            <w:noProof/>
          </w:rPr>
          <w:t>Table 2  Solvers available for calculating channel flow</w:t>
        </w:r>
        <w:r>
          <w:rPr>
            <w:noProof/>
          </w:rPr>
          <w:tab/>
        </w:r>
        <w:r>
          <w:rPr>
            <w:noProof/>
          </w:rPr>
          <w:fldChar w:fldCharType="begin"/>
        </w:r>
        <w:r>
          <w:rPr>
            <w:noProof/>
          </w:rPr>
          <w:instrText xml:space="preserve"> PAGEREF _Toc46213694 \h </w:instrText>
        </w:r>
      </w:ins>
      <w:r>
        <w:rPr>
          <w:noProof/>
        </w:rPr>
      </w:r>
      <w:r>
        <w:rPr>
          <w:noProof/>
        </w:rPr>
        <w:fldChar w:fldCharType="separate"/>
      </w:r>
      <w:ins w:id="408" w:author="James Shaw" w:date="2020-07-21T08:47:00Z">
        <w:r>
          <w:rPr>
            <w:noProof/>
          </w:rPr>
          <w:t>11</w:t>
        </w:r>
        <w:r>
          <w:rPr>
            <w:noProof/>
          </w:rPr>
          <w:fldChar w:fldCharType="end"/>
        </w:r>
      </w:ins>
    </w:p>
    <w:p w:rsidR="005F6F36" w:rsidRDefault="005F6F36">
      <w:pPr>
        <w:pStyle w:val="TableofFigures"/>
        <w:tabs>
          <w:tab w:val="right" w:leader="dot" w:pos="8659"/>
        </w:tabs>
        <w:rPr>
          <w:ins w:id="409" w:author="James Shaw" w:date="2020-07-21T08:47:00Z"/>
          <w:rFonts w:asciiTheme="minorHAnsi" w:eastAsiaTheme="minorEastAsia" w:hAnsiTheme="minorHAnsi" w:cstheme="minorBidi"/>
          <w:i w:val="0"/>
          <w:iCs w:val="0"/>
          <w:noProof/>
          <w:sz w:val="22"/>
          <w:szCs w:val="22"/>
          <w:lang w:eastAsia="en-GB"/>
        </w:rPr>
      </w:pPr>
      <w:ins w:id="410" w:author="James Shaw" w:date="2020-07-21T08:47:00Z">
        <w:r>
          <w:rPr>
            <w:noProof/>
          </w:rPr>
          <w:t>Table 3 Files deployed from the LISFLOOD-FP.zip archive.</w:t>
        </w:r>
        <w:r>
          <w:rPr>
            <w:noProof/>
          </w:rPr>
          <w:tab/>
        </w:r>
        <w:r>
          <w:rPr>
            <w:noProof/>
          </w:rPr>
          <w:fldChar w:fldCharType="begin"/>
        </w:r>
        <w:r>
          <w:rPr>
            <w:noProof/>
          </w:rPr>
          <w:instrText xml:space="preserve"> PAGEREF _Toc46213695 \h </w:instrText>
        </w:r>
      </w:ins>
      <w:r>
        <w:rPr>
          <w:noProof/>
        </w:rPr>
      </w:r>
      <w:r>
        <w:rPr>
          <w:noProof/>
        </w:rPr>
        <w:fldChar w:fldCharType="separate"/>
      </w:r>
      <w:ins w:id="411" w:author="James Shaw" w:date="2020-07-21T08:47:00Z">
        <w:r>
          <w:rPr>
            <w:noProof/>
          </w:rPr>
          <w:t>14</w:t>
        </w:r>
        <w:r>
          <w:rPr>
            <w:noProof/>
          </w:rPr>
          <w:fldChar w:fldCharType="end"/>
        </w:r>
      </w:ins>
    </w:p>
    <w:p w:rsidR="005F6F36" w:rsidRDefault="005F6F36">
      <w:pPr>
        <w:pStyle w:val="TableofFigures"/>
        <w:tabs>
          <w:tab w:val="right" w:leader="dot" w:pos="8659"/>
        </w:tabs>
        <w:rPr>
          <w:ins w:id="412" w:author="James Shaw" w:date="2020-07-21T08:47:00Z"/>
          <w:rFonts w:asciiTheme="minorHAnsi" w:eastAsiaTheme="minorEastAsia" w:hAnsiTheme="minorHAnsi" w:cstheme="minorBidi"/>
          <w:i w:val="0"/>
          <w:iCs w:val="0"/>
          <w:noProof/>
          <w:sz w:val="22"/>
          <w:szCs w:val="22"/>
          <w:lang w:eastAsia="en-GB"/>
        </w:rPr>
      </w:pPr>
      <w:ins w:id="413" w:author="James Shaw" w:date="2020-07-21T08:47:00Z">
        <w:r>
          <w:rPr>
            <w:noProof/>
          </w:rPr>
          <w:t>Table 4: Input data required by the LISFLOOD-FP model.</w:t>
        </w:r>
        <w:r>
          <w:rPr>
            <w:noProof/>
          </w:rPr>
          <w:tab/>
        </w:r>
        <w:r>
          <w:rPr>
            <w:noProof/>
          </w:rPr>
          <w:fldChar w:fldCharType="begin"/>
        </w:r>
        <w:r>
          <w:rPr>
            <w:noProof/>
          </w:rPr>
          <w:instrText xml:space="preserve"> PAGEREF _Toc46213696 \h </w:instrText>
        </w:r>
      </w:ins>
      <w:r>
        <w:rPr>
          <w:noProof/>
        </w:rPr>
      </w:r>
      <w:r>
        <w:rPr>
          <w:noProof/>
        </w:rPr>
        <w:fldChar w:fldCharType="separate"/>
      </w:r>
      <w:ins w:id="414" w:author="James Shaw" w:date="2020-07-21T08:47:00Z">
        <w:r>
          <w:rPr>
            <w:noProof/>
          </w:rPr>
          <w:t>16</w:t>
        </w:r>
        <w:r>
          <w:rPr>
            <w:noProof/>
          </w:rPr>
          <w:fldChar w:fldCharType="end"/>
        </w:r>
      </w:ins>
    </w:p>
    <w:p w:rsidR="005F6F36" w:rsidRDefault="005F6F36">
      <w:pPr>
        <w:pStyle w:val="TableofFigures"/>
        <w:tabs>
          <w:tab w:val="right" w:leader="dot" w:pos="8659"/>
        </w:tabs>
        <w:rPr>
          <w:ins w:id="415" w:author="James Shaw" w:date="2020-07-21T08:47:00Z"/>
          <w:rFonts w:asciiTheme="minorHAnsi" w:eastAsiaTheme="minorEastAsia" w:hAnsiTheme="minorHAnsi" w:cstheme="minorBidi"/>
          <w:i w:val="0"/>
          <w:iCs w:val="0"/>
          <w:noProof/>
          <w:sz w:val="22"/>
          <w:szCs w:val="22"/>
          <w:lang w:eastAsia="en-GB"/>
        </w:rPr>
      </w:pPr>
      <w:ins w:id="416" w:author="James Shaw" w:date="2020-07-21T08:47:00Z">
        <w:r>
          <w:rPr>
            <w:noProof/>
          </w:rPr>
          <w:t>Table 5 Basic and commonly used parameters, setting and input files</w:t>
        </w:r>
        <w:r>
          <w:rPr>
            <w:noProof/>
          </w:rPr>
          <w:tab/>
        </w:r>
        <w:r>
          <w:rPr>
            <w:noProof/>
          </w:rPr>
          <w:fldChar w:fldCharType="begin"/>
        </w:r>
        <w:r>
          <w:rPr>
            <w:noProof/>
          </w:rPr>
          <w:instrText xml:space="preserve"> PAGEREF _Toc46213697 \h </w:instrText>
        </w:r>
      </w:ins>
      <w:r>
        <w:rPr>
          <w:noProof/>
        </w:rPr>
      </w:r>
      <w:r>
        <w:rPr>
          <w:noProof/>
        </w:rPr>
        <w:fldChar w:fldCharType="separate"/>
      </w:r>
      <w:ins w:id="417" w:author="James Shaw" w:date="2020-07-21T08:47:00Z">
        <w:r>
          <w:rPr>
            <w:noProof/>
          </w:rPr>
          <w:t>17</w:t>
        </w:r>
        <w:r>
          <w:rPr>
            <w:noProof/>
          </w:rPr>
          <w:fldChar w:fldCharType="end"/>
        </w:r>
      </w:ins>
    </w:p>
    <w:p w:rsidR="005F6F36" w:rsidRDefault="005F6F36">
      <w:pPr>
        <w:pStyle w:val="TableofFigures"/>
        <w:tabs>
          <w:tab w:val="right" w:leader="dot" w:pos="8659"/>
        </w:tabs>
        <w:rPr>
          <w:ins w:id="418" w:author="James Shaw" w:date="2020-07-21T08:47:00Z"/>
          <w:rFonts w:asciiTheme="minorHAnsi" w:eastAsiaTheme="minorEastAsia" w:hAnsiTheme="minorHAnsi" w:cstheme="minorBidi"/>
          <w:i w:val="0"/>
          <w:iCs w:val="0"/>
          <w:noProof/>
          <w:sz w:val="22"/>
          <w:szCs w:val="22"/>
          <w:lang w:eastAsia="en-GB"/>
        </w:rPr>
      </w:pPr>
      <w:ins w:id="419" w:author="James Shaw" w:date="2020-07-21T08:47:00Z">
        <w:r>
          <w:rPr>
            <w:noProof/>
          </w:rPr>
          <w:t>Table 6 Items that turn on or off specific model solvers.  If none of these items are entered then the 1D kinematic solver will be used to river channel flow and the 2D adaptive solver will be used for floodplain flow</w:t>
        </w:r>
        <w:r>
          <w:rPr>
            <w:noProof/>
          </w:rPr>
          <w:tab/>
        </w:r>
        <w:r>
          <w:rPr>
            <w:noProof/>
          </w:rPr>
          <w:fldChar w:fldCharType="begin"/>
        </w:r>
        <w:r>
          <w:rPr>
            <w:noProof/>
          </w:rPr>
          <w:instrText xml:space="preserve"> PAGEREF _Toc46213698 \h </w:instrText>
        </w:r>
      </w:ins>
      <w:r>
        <w:rPr>
          <w:noProof/>
        </w:rPr>
      </w:r>
      <w:r>
        <w:rPr>
          <w:noProof/>
        </w:rPr>
        <w:fldChar w:fldCharType="separate"/>
      </w:r>
      <w:ins w:id="420" w:author="James Shaw" w:date="2020-07-21T08:47:00Z">
        <w:r>
          <w:rPr>
            <w:noProof/>
          </w:rPr>
          <w:t>18</w:t>
        </w:r>
        <w:r>
          <w:rPr>
            <w:noProof/>
          </w:rPr>
          <w:fldChar w:fldCharType="end"/>
        </w:r>
      </w:ins>
    </w:p>
    <w:p w:rsidR="005F6F36" w:rsidRDefault="005F6F36">
      <w:pPr>
        <w:pStyle w:val="TableofFigures"/>
        <w:tabs>
          <w:tab w:val="right" w:leader="dot" w:pos="8659"/>
        </w:tabs>
        <w:rPr>
          <w:ins w:id="421" w:author="James Shaw" w:date="2020-07-21T08:47:00Z"/>
          <w:rFonts w:asciiTheme="minorHAnsi" w:eastAsiaTheme="minorEastAsia" w:hAnsiTheme="minorHAnsi" w:cstheme="minorBidi"/>
          <w:i w:val="0"/>
          <w:iCs w:val="0"/>
          <w:noProof/>
          <w:sz w:val="22"/>
          <w:szCs w:val="22"/>
          <w:lang w:eastAsia="en-GB"/>
        </w:rPr>
      </w:pPr>
      <w:ins w:id="422" w:author="James Shaw" w:date="2020-07-21T08:47:00Z">
        <w:r>
          <w:rPr>
            <w:noProof/>
          </w:rPr>
          <w:t>Table 7 Defining river channel location and properties</w:t>
        </w:r>
        <w:r>
          <w:rPr>
            <w:noProof/>
          </w:rPr>
          <w:tab/>
        </w:r>
        <w:r>
          <w:rPr>
            <w:noProof/>
          </w:rPr>
          <w:fldChar w:fldCharType="begin"/>
        </w:r>
        <w:r>
          <w:rPr>
            <w:noProof/>
          </w:rPr>
          <w:instrText xml:space="preserve"> PAGEREF _Toc46213699 \h </w:instrText>
        </w:r>
      </w:ins>
      <w:r>
        <w:rPr>
          <w:noProof/>
        </w:rPr>
      </w:r>
      <w:r>
        <w:rPr>
          <w:noProof/>
        </w:rPr>
        <w:fldChar w:fldCharType="separate"/>
      </w:r>
      <w:ins w:id="423" w:author="James Shaw" w:date="2020-07-21T08:47:00Z">
        <w:r>
          <w:rPr>
            <w:noProof/>
          </w:rPr>
          <w:t>19</w:t>
        </w:r>
        <w:r>
          <w:rPr>
            <w:noProof/>
          </w:rPr>
          <w:fldChar w:fldCharType="end"/>
        </w:r>
      </w:ins>
    </w:p>
    <w:p w:rsidR="005F6F36" w:rsidRDefault="005F6F36">
      <w:pPr>
        <w:pStyle w:val="TableofFigures"/>
        <w:tabs>
          <w:tab w:val="right" w:leader="dot" w:pos="8659"/>
        </w:tabs>
        <w:rPr>
          <w:ins w:id="424" w:author="James Shaw" w:date="2020-07-21T08:47:00Z"/>
          <w:rFonts w:asciiTheme="minorHAnsi" w:eastAsiaTheme="minorEastAsia" w:hAnsiTheme="minorHAnsi" w:cstheme="minorBidi"/>
          <w:i w:val="0"/>
          <w:iCs w:val="0"/>
          <w:noProof/>
          <w:sz w:val="22"/>
          <w:szCs w:val="22"/>
          <w:lang w:eastAsia="en-GB"/>
        </w:rPr>
      </w:pPr>
      <w:ins w:id="425" w:author="James Shaw" w:date="2020-07-21T08:47:00Z">
        <w:r>
          <w:rPr>
            <w:noProof/>
          </w:rPr>
          <w:t>Table 8 Defining additional water inputs and outputs (rainfall, evaporation and infiltration)</w:t>
        </w:r>
        <w:r>
          <w:rPr>
            <w:noProof/>
          </w:rPr>
          <w:tab/>
        </w:r>
        <w:r>
          <w:rPr>
            <w:noProof/>
          </w:rPr>
          <w:fldChar w:fldCharType="begin"/>
        </w:r>
        <w:r>
          <w:rPr>
            <w:noProof/>
          </w:rPr>
          <w:instrText xml:space="preserve"> PAGEREF _Toc46213700 \h </w:instrText>
        </w:r>
      </w:ins>
      <w:r>
        <w:rPr>
          <w:noProof/>
        </w:rPr>
      </w:r>
      <w:r>
        <w:rPr>
          <w:noProof/>
        </w:rPr>
        <w:fldChar w:fldCharType="separate"/>
      </w:r>
      <w:ins w:id="426" w:author="James Shaw" w:date="2020-07-21T08:47:00Z">
        <w:r>
          <w:rPr>
            <w:noProof/>
          </w:rPr>
          <w:t>20</w:t>
        </w:r>
        <w:r>
          <w:rPr>
            <w:noProof/>
          </w:rPr>
          <w:fldChar w:fldCharType="end"/>
        </w:r>
      </w:ins>
    </w:p>
    <w:p w:rsidR="005F6F36" w:rsidRDefault="005F6F36">
      <w:pPr>
        <w:pStyle w:val="TableofFigures"/>
        <w:tabs>
          <w:tab w:val="right" w:leader="dot" w:pos="8659"/>
        </w:tabs>
        <w:rPr>
          <w:ins w:id="427" w:author="James Shaw" w:date="2020-07-21T08:47:00Z"/>
          <w:rFonts w:asciiTheme="minorHAnsi" w:eastAsiaTheme="minorEastAsia" w:hAnsiTheme="minorHAnsi" w:cstheme="minorBidi"/>
          <w:i w:val="0"/>
          <w:iCs w:val="0"/>
          <w:noProof/>
          <w:sz w:val="22"/>
          <w:szCs w:val="22"/>
          <w:lang w:eastAsia="en-GB"/>
        </w:rPr>
      </w:pPr>
      <w:ins w:id="428" w:author="James Shaw" w:date="2020-07-21T08:47:00Z">
        <w:r>
          <w:rPr>
            <w:noProof/>
          </w:rPr>
          <w:t>Table 9 Options relating specifically to model starting conditions</w:t>
        </w:r>
        <w:r>
          <w:rPr>
            <w:noProof/>
          </w:rPr>
          <w:tab/>
        </w:r>
        <w:r>
          <w:rPr>
            <w:noProof/>
          </w:rPr>
          <w:fldChar w:fldCharType="begin"/>
        </w:r>
        <w:r>
          <w:rPr>
            <w:noProof/>
          </w:rPr>
          <w:instrText xml:space="preserve"> PAGEREF _Toc46213701 \h </w:instrText>
        </w:r>
      </w:ins>
      <w:r>
        <w:rPr>
          <w:noProof/>
        </w:rPr>
      </w:r>
      <w:r>
        <w:rPr>
          <w:noProof/>
        </w:rPr>
        <w:fldChar w:fldCharType="separate"/>
      </w:r>
      <w:ins w:id="429" w:author="James Shaw" w:date="2020-07-21T08:47:00Z">
        <w:r>
          <w:rPr>
            <w:noProof/>
          </w:rPr>
          <w:t>20</w:t>
        </w:r>
        <w:r>
          <w:rPr>
            <w:noProof/>
          </w:rPr>
          <w:fldChar w:fldCharType="end"/>
        </w:r>
      </w:ins>
    </w:p>
    <w:p w:rsidR="005F6F36" w:rsidRDefault="005F6F36">
      <w:pPr>
        <w:pStyle w:val="TableofFigures"/>
        <w:tabs>
          <w:tab w:val="right" w:leader="dot" w:pos="8659"/>
        </w:tabs>
        <w:rPr>
          <w:ins w:id="430" w:author="James Shaw" w:date="2020-07-21T08:47:00Z"/>
          <w:rFonts w:asciiTheme="minorHAnsi" w:eastAsiaTheme="minorEastAsia" w:hAnsiTheme="minorHAnsi" w:cstheme="minorBidi"/>
          <w:i w:val="0"/>
          <w:iCs w:val="0"/>
          <w:noProof/>
          <w:sz w:val="22"/>
          <w:szCs w:val="22"/>
          <w:lang w:eastAsia="en-GB"/>
        </w:rPr>
      </w:pPr>
      <w:ins w:id="431" w:author="James Shaw" w:date="2020-07-21T08:47:00Z">
        <w:r>
          <w:rPr>
            <w:noProof/>
          </w:rPr>
          <w:t>Table 10 Additional, less commonly used settings and parameters</w:t>
        </w:r>
        <w:r>
          <w:rPr>
            <w:noProof/>
          </w:rPr>
          <w:tab/>
        </w:r>
        <w:r>
          <w:rPr>
            <w:noProof/>
          </w:rPr>
          <w:fldChar w:fldCharType="begin"/>
        </w:r>
        <w:r>
          <w:rPr>
            <w:noProof/>
          </w:rPr>
          <w:instrText xml:space="preserve"> PAGEREF _Toc46213702 \h </w:instrText>
        </w:r>
      </w:ins>
      <w:r>
        <w:rPr>
          <w:noProof/>
        </w:rPr>
      </w:r>
      <w:r>
        <w:rPr>
          <w:noProof/>
        </w:rPr>
        <w:fldChar w:fldCharType="separate"/>
      </w:r>
      <w:ins w:id="432" w:author="James Shaw" w:date="2020-07-21T08:47:00Z">
        <w:r>
          <w:rPr>
            <w:noProof/>
          </w:rPr>
          <w:t>21</w:t>
        </w:r>
        <w:r>
          <w:rPr>
            <w:noProof/>
          </w:rPr>
          <w:fldChar w:fldCharType="end"/>
        </w:r>
      </w:ins>
    </w:p>
    <w:p w:rsidR="005F6F36" w:rsidRDefault="005F6F36">
      <w:pPr>
        <w:pStyle w:val="TableofFigures"/>
        <w:tabs>
          <w:tab w:val="right" w:leader="dot" w:pos="8659"/>
        </w:tabs>
        <w:rPr>
          <w:ins w:id="433" w:author="James Shaw" w:date="2020-07-21T08:47:00Z"/>
          <w:rFonts w:asciiTheme="minorHAnsi" w:eastAsiaTheme="minorEastAsia" w:hAnsiTheme="minorHAnsi" w:cstheme="minorBidi"/>
          <w:i w:val="0"/>
          <w:iCs w:val="0"/>
          <w:noProof/>
          <w:sz w:val="22"/>
          <w:szCs w:val="22"/>
          <w:lang w:eastAsia="en-GB"/>
        </w:rPr>
      </w:pPr>
      <w:ins w:id="434" w:author="James Shaw" w:date="2020-07-21T08:47:00Z">
        <w:r>
          <w:rPr>
            <w:noProof/>
          </w:rPr>
          <w:t>Table 11 Options related to additional output files or output settings</w:t>
        </w:r>
        <w:r>
          <w:rPr>
            <w:noProof/>
          </w:rPr>
          <w:tab/>
        </w:r>
        <w:r>
          <w:rPr>
            <w:noProof/>
          </w:rPr>
          <w:fldChar w:fldCharType="begin"/>
        </w:r>
        <w:r>
          <w:rPr>
            <w:noProof/>
          </w:rPr>
          <w:instrText xml:space="preserve"> PAGEREF _Toc46213703 \h </w:instrText>
        </w:r>
      </w:ins>
      <w:r>
        <w:rPr>
          <w:noProof/>
        </w:rPr>
      </w:r>
      <w:r>
        <w:rPr>
          <w:noProof/>
        </w:rPr>
        <w:fldChar w:fldCharType="separate"/>
      </w:r>
      <w:ins w:id="435" w:author="James Shaw" w:date="2020-07-21T08:47:00Z">
        <w:r>
          <w:rPr>
            <w:noProof/>
          </w:rPr>
          <w:t>23</w:t>
        </w:r>
        <w:r>
          <w:rPr>
            <w:noProof/>
          </w:rPr>
          <w:fldChar w:fldCharType="end"/>
        </w:r>
      </w:ins>
    </w:p>
    <w:p w:rsidR="005F6F36" w:rsidRDefault="005F6F36">
      <w:pPr>
        <w:pStyle w:val="TableofFigures"/>
        <w:tabs>
          <w:tab w:val="right" w:leader="dot" w:pos="8659"/>
        </w:tabs>
        <w:rPr>
          <w:ins w:id="436" w:author="James Shaw" w:date="2020-07-21T08:47:00Z"/>
          <w:rFonts w:asciiTheme="minorHAnsi" w:eastAsiaTheme="minorEastAsia" w:hAnsiTheme="minorHAnsi" w:cstheme="minorBidi"/>
          <w:i w:val="0"/>
          <w:iCs w:val="0"/>
          <w:noProof/>
          <w:sz w:val="22"/>
          <w:szCs w:val="22"/>
          <w:lang w:eastAsia="en-GB"/>
        </w:rPr>
      </w:pPr>
      <w:ins w:id="437" w:author="James Shaw" w:date="2020-07-21T08:47:00Z">
        <w:r>
          <w:rPr>
            <w:noProof/>
          </w:rPr>
          <w:t xml:space="preserve">Table 12: Types of boundary condition available in the </w:t>
        </w:r>
        <w:r w:rsidRPr="00581EA1">
          <w:rPr>
            <w:rFonts w:ascii="Courier" w:hAnsi="Courier"/>
            <w:noProof/>
          </w:rPr>
          <w:t>.bci</w:t>
        </w:r>
        <w:r>
          <w:rPr>
            <w:noProof/>
          </w:rPr>
          <w:t xml:space="preserve"> file.</w:t>
        </w:r>
        <w:r>
          <w:rPr>
            <w:noProof/>
          </w:rPr>
          <w:tab/>
        </w:r>
        <w:r>
          <w:rPr>
            <w:noProof/>
          </w:rPr>
          <w:fldChar w:fldCharType="begin"/>
        </w:r>
        <w:r>
          <w:rPr>
            <w:noProof/>
          </w:rPr>
          <w:instrText xml:space="preserve"> PAGEREF _Toc46213704 \h </w:instrText>
        </w:r>
      </w:ins>
      <w:r>
        <w:rPr>
          <w:noProof/>
        </w:rPr>
      </w:r>
      <w:r>
        <w:rPr>
          <w:noProof/>
        </w:rPr>
        <w:fldChar w:fldCharType="separate"/>
      </w:r>
      <w:ins w:id="438" w:author="James Shaw" w:date="2020-07-21T08:47:00Z">
        <w:r>
          <w:rPr>
            <w:noProof/>
          </w:rPr>
          <w:t>28</w:t>
        </w:r>
        <w:r>
          <w:rPr>
            <w:noProof/>
          </w:rPr>
          <w:fldChar w:fldCharType="end"/>
        </w:r>
      </w:ins>
    </w:p>
    <w:p w:rsidR="005F6F36" w:rsidRDefault="005F6F36">
      <w:pPr>
        <w:pStyle w:val="TableofFigures"/>
        <w:tabs>
          <w:tab w:val="right" w:leader="dot" w:pos="8659"/>
        </w:tabs>
        <w:rPr>
          <w:ins w:id="439" w:author="James Shaw" w:date="2020-07-21T08:47:00Z"/>
          <w:rFonts w:asciiTheme="minorHAnsi" w:eastAsiaTheme="minorEastAsia" w:hAnsiTheme="minorHAnsi" w:cstheme="minorBidi"/>
          <w:i w:val="0"/>
          <w:iCs w:val="0"/>
          <w:noProof/>
          <w:sz w:val="22"/>
          <w:szCs w:val="22"/>
          <w:lang w:eastAsia="en-GB"/>
        </w:rPr>
      </w:pPr>
      <w:ins w:id="440" w:author="James Shaw" w:date="2020-07-21T08:47:00Z">
        <w:r>
          <w:rPr>
            <w:noProof/>
          </w:rPr>
          <w:t>Table 13: Simple shapes of sub-grid channels</w:t>
        </w:r>
        <w:r>
          <w:rPr>
            <w:noProof/>
          </w:rPr>
          <w:tab/>
        </w:r>
        <w:r>
          <w:rPr>
            <w:noProof/>
          </w:rPr>
          <w:fldChar w:fldCharType="begin"/>
        </w:r>
        <w:r>
          <w:rPr>
            <w:noProof/>
          </w:rPr>
          <w:instrText xml:space="preserve"> PAGEREF _Toc46213705 \h </w:instrText>
        </w:r>
      </w:ins>
      <w:r>
        <w:rPr>
          <w:noProof/>
        </w:rPr>
      </w:r>
      <w:r>
        <w:rPr>
          <w:noProof/>
        </w:rPr>
        <w:fldChar w:fldCharType="separate"/>
      </w:r>
      <w:ins w:id="441" w:author="James Shaw" w:date="2020-07-21T08:47:00Z">
        <w:r>
          <w:rPr>
            <w:noProof/>
          </w:rPr>
          <w:t>31</w:t>
        </w:r>
        <w:r>
          <w:rPr>
            <w:noProof/>
          </w:rPr>
          <w:fldChar w:fldCharType="end"/>
        </w:r>
      </w:ins>
    </w:p>
    <w:p w:rsidR="005F6F36" w:rsidRDefault="005F6F36">
      <w:pPr>
        <w:pStyle w:val="TableofFigures"/>
        <w:tabs>
          <w:tab w:val="right" w:leader="dot" w:pos="8659"/>
        </w:tabs>
        <w:rPr>
          <w:ins w:id="442" w:author="James Shaw" w:date="2020-07-21T08:47:00Z"/>
          <w:rFonts w:asciiTheme="minorHAnsi" w:eastAsiaTheme="minorEastAsia" w:hAnsiTheme="minorHAnsi" w:cstheme="minorBidi"/>
          <w:i w:val="0"/>
          <w:iCs w:val="0"/>
          <w:noProof/>
          <w:sz w:val="22"/>
          <w:szCs w:val="22"/>
          <w:lang w:eastAsia="en-GB"/>
        </w:rPr>
      </w:pPr>
      <w:ins w:id="443" w:author="James Shaw" w:date="2020-07-21T08:47:00Z">
        <w:r>
          <w:rPr>
            <w:noProof/>
          </w:rPr>
          <w:t>Table 14: Command line options for LISFLOOD-FP.</w:t>
        </w:r>
        <w:r>
          <w:rPr>
            <w:noProof/>
          </w:rPr>
          <w:tab/>
        </w:r>
        <w:r>
          <w:rPr>
            <w:noProof/>
          </w:rPr>
          <w:fldChar w:fldCharType="begin"/>
        </w:r>
        <w:r>
          <w:rPr>
            <w:noProof/>
          </w:rPr>
          <w:instrText xml:space="preserve"> PAGEREF _Toc46213706 \h </w:instrText>
        </w:r>
      </w:ins>
      <w:r>
        <w:rPr>
          <w:noProof/>
        </w:rPr>
      </w:r>
      <w:r>
        <w:rPr>
          <w:noProof/>
        </w:rPr>
        <w:fldChar w:fldCharType="separate"/>
      </w:r>
      <w:ins w:id="444" w:author="James Shaw" w:date="2020-07-21T08:47:00Z">
        <w:r>
          <w:rPr>
            <w:noProof/>
          </w:rPr>
          <w:t>36</w:t>
        </w:r>
        <w:r>
          <w:rPr>
            <w:noProof/>
          </w:rPr>
          <w:fldChar w:fldCharType="end"/>
        </w:r>
      </w:ins>
    </w:p>
    <w:p w:rsidR="00646F77" w:rsidDel="005F6F36" w:rsidRDefault="00646F77">
      <w:pPr>
        <w:pStyle w:val="TableofFigures"/>
        <w:tabs>
          <w:tab w:val="right" w:leader="dot" w:pos="8659"/>
        </w:tabs>
        <w:rPr>
          <w:del w:id="445" w:author="James Shaw" w:date="2020-07-21T08:47:00Z"/>
          <w:rFonts w:asciiTheme="minorHAnsi" w:eastAsiaTheme="minorEastAsia" w:hAnsiTheme="minorHAnsi" w:cstheme="minorBidi"/>
          <w:i w:val="0"/>
          <w:iCs w:val="0"/>
          <w:noProof/>
          <w:sz w:val="22"/>
          <w:szCs w:val="22"/>
          <w:lang w:eastAsia="en-GB"/>
        </w:rPr>
      </w:pPr>
      <w:del w:id="446" w:author="James Shaw" w:date="2020-07-21T08:47:00Z">
        <w:r w:rsidDel="005F6F36">
          <w:rPr>
            <w:noProof/>
          </w:rPr>
          <w:delText>Table 1 Solvers available for calculating floodplain flow</w:delText>
        </w:r>
        <w:r w:rsidDel="005F6F36">
          <w:rPr>
            <w:noProof/>
          </w:rPr>
          <w:tab/>
          <w:delText>10</w:delText>
        </w:r>
      </w:del>
    </w:p>
    <w:p w:rsidR="00646F77" w:rsidDel="005F6F36" w:rsidRDefault="00646F77">
      <w:pPr>
        <w:pStyle w:val="TableofFigures"/>
        <w:tabs>
          <w:tab w:val="right" w:leader="dot" w:pos="8659"/>
        </w:tabs>
        <w:rPr>
          <w:del w:id="447" w:author="James Shaw" w:date="2020-07-21T08:47:00Z"/>
          <w:rFonts w:asciiTheme="minorHAnsi" w:eastAsiaTheme="minorEastAsia" w:hAnsiTheme="minorHAnsi" w:cstheme="minorBidi"/>
          <w:i w:val="0"/>
          <w:iCs w:val="0"/>
          <w:noProof/>
          <w:sz w:val="22"/>
          <w:szCs w:val="22"/>
          <w:lang w:eastAsia="en-GB"/>
        </w:rPr>
      </w:pPr>
      <w:del w:id="448" w:author="James Shaw" w:date="2020-07-21T08:47:00Z">
        <w:r w:rsidDel="005F6F36">
          <w:rPr>
            <w:noProof/>
          </w:rPr>
          <w:delText>Table 2  Solvers available for calculating channel flow</w:delText>
        </w:r>
        <w:r w:rsidDel="005F6F36">
          <w:rPr>
            <w:noProof/>
          </w:rPr>
          <w:tab/>
          <w:delText>10</w:delText>
        </w:r>
      </w:del>
    </w:p>
    <w:p w:rsidR="00646F77" w:rsidDel="005F6F36" w:rsidRDefault="00646F77">
      <w:pPr>
        <w:pStyle w:val="TableofFigures"/>
        <w:tabs>
          <w:tab w:val="right" w:leader="dot" w:pos="8659"/>
        </w:tabs>
        <w:rPr>
          <w:del w:id="449" w:author="James Shaw" w:date="2020-07-21T08:47:00Z"/>
          <w:rFonts w:asciiTheme="minorHAnsi" w:eastAsiaTheme="minorEastAsia" w:hAnsiTheme="minorHAnsi" w:cstheme="minorBidi"/>
          <w:i w:val="0"/>
          <w:iCs w:val="0"/>
          <w:noProof/>
          <w:sz w:val="22"/>
          <w:szCs w:val="22"/>
          <w:lang w:eastAsia="en-GB"/>
        </w:rPr>
      </w:pPr>
      <w:del w:id="450" w:author="James Shaw" w:date="2020-07-21T08:47:00Z">
        <w:r w:rsidDel="005F6F36">
          <w:rPr>
            <w:noProof/>
          </w:rPr>
          <w:delText>Table 3 Files deployed from the LISFLOOD-FP.zip archive.</w:delText>
        </w:r>
        <w:r w:rsidDel="005F6F36">
          <w:rPr>
            <w:noProof/>
          </w:rPr>
          <w:tab/>
          <w:delText>13</w:delText>
        </w:r>
      </w:del>
    </w:p>
    <w:p w:rsidR="00646F77" w:rsidDel="005F6F36" w:rsidRDefault="00646F77">
      <w:pPr>
        <w:pStyle w:val="TableofFigures"/>
        <w:tabs>
          <w:tab w:val="right" w:leader="dot" w:pos="8659"/>
        </w:tabs>
        <w:rPr>
          <w:del w:id="451" w:author="James Shaw" w:date="2020-07-21T08:47:00Z"/>
          <w:rFonts w:asciiTheme="minorHAnsi" w:eastAsiaTheme="minorEastAsia" w:hAnsiTheme="minorHAnsi" w:cstheme="minorBidi"/>
          <w:i w:val="0"/>
          <w:iCs w:val="0"/>
          <w:noProof/>
          <w:sz w:val="22"/>
          <w:szCs w:val="22"/>
          <w:lang w:eastAsia="en-GB"/>
        </w:rPr>
      </w:pPr>
      <w:del w:id="452" w:author="James Shaw" w:date="2020-07-21T08:47:00Z">
        <w:r w:rsidDel="005F6F36">
          <w:rPr>
            <w:noProof/>
          </w:rPr>
          <w:delText>Table 4: Input data required by the LISFLOOD-FP model.</w:delText>
        </w:r>
        <w:r w:rsidDel="005F6F36">
          <w:rPr>
            <w:noProof/>
          </w:rPr>
          <w:tab/>
          <w:delText>14</w:delText>
        </w:r>
      </w:del>
    </w:p>
    <w:p w:rsidR="00646F77" w:rsidDel="005F6F36" w:rsidRDefault="00646F77">
      <w:pPr>
        <w:pStyle w:val="TableofFigures"/>
        <w:tabs>
          <w:tab w:val="right" w:leader="dot" w:pos="8659"/>
        </w:tabs>
        <w:rPr>
          <w:del w:id="453" w:author="James Shaw" w:date="2020-07-21T08:47:00Z"/>
          <w:rFonts w:asciiTheme="minorHAnsi" w:eastAsiaTheme="minorEastAsia" w:hAnsiTheme="minorHAnsi" w:cstheme="minorBidi"/>
          <w:i w:val="0"/>
          <w:iCs w:val="0"/>
          <w:noProof/>
          <w:sz w:val="22"/>
          <w:szCs w:val="22"/>
          <w:lang w:eastAsia="en-GB"/>
        </w:rPr>
      </w:pPr>
      <w:del w:id="454" w:author="James Shaw" w:date="2020-07-21T08:47:00Z">
        <w:r w:rsidDel="005F6F36">
          <w:rPr>
            <w:noProof/>
          </w:rPr>
          <w:delText>Table 5 Basic and commonly used parameters, setting and input files</w:delText>
        </w:r>
        <w:r w:rsidDel="005F6F36">
          <w:rPr>
            <w:noProof/>
          </w:rPr>
          <w:tab/>
          <w:delText>15</w:delText>
        </w:r>
      </w:del>
    </w:p>
    <w:p w:rsidR="00646F77" w:rsidDel="005F6F36" w:rsidRDefault="00646F77">
      <w:pPr>
        <w:pStyle w:val="TableofFigures"/>
        <w:tabs>
          <w:tab w:val="right" w:leader="dot" w:pos="8659"/>
        </w:tabs>
        <w:rPr>
          <w:del w:id="455" w:author="James Shaw" w:date="2020-07-21T08:47:00Z"/>
          <w:rFonts w:asciiTheme="minorHAnsi" w:eastAsiaTheme="minorEastAsia" w:hAnsiTheme="minorHAnsi" w:cstheme="minorBidi"/>
          <w:i w:val="0"/>
          <w:iCs w:val="0"/>
          <w:noProof/>
          <w:sz w:val="22"/>
          <w:szCs w:val="22"/>
          <w:lang w:eastAsia="en-GB"/>
        </w:rPr>
      </w:pPr>
      <w:del w:id="456" w:author="James Shaw" w:date="2020-07-21T08:47:00Z">
        <w:r w:rsidDel="005F6F36">
          <w:rPr>
            <w:noProof/>
          </w:rPr>
          <w:delText>Table 6 Items that turn on or off specific model solvers.  If none of these items are entered then the 1D kinematic solver will be used to river channel flow and the 2D adaptive solver will be used for floodplain flow</w:delText>
        </w:r>
        <w:r w:rsidDel="005F6F36">
          <w:rPr>
            <w:noProof/>
          </w:rPr>
          <w:tab/>
          <w:delText>16</w:delText>
        </w:r>
      </w:del>
    </w:p>
    <w:p w:rsidR="00646F77" w:rsidDel="005F6F36" w:rsidRDefault="00646F77">
      <w:pPr>
        <w:pStyle w:val="TableofFigures"/>
        <w:tabs>
          <w:tab w:val="right" w:leader="dot" w:pos="8659"/>
        </w:tabs>
        <w:rPr>
          <w:del w:id="457" w:author="James Shaw" w:date="2020-07-21T08:47:00Z"/>
          <w:rFonts w:asciiTheme="minorHAnsi" w:eastAsiaTheme="minorEastAsia" w:hAnsiTheme="minorHAnsi" w:cstheme="minorBidi"/>
          <w:i w:val="0"/>
          <w:iCs w:val="0"/>
          <w:noProof/>
          <w:sz w:val="22"/>
          <w:szCs w:val="22"/>
          <w:lang w:eastAsia="en-GB"/>
        </w:rPr>
      </w:pPr>
      <w:del w:id="458" w:author="James Shaw" w:date="2020-07-21T08:47:00Z">
        <w:r w:rsidDel="005F6F36">
          <w:rPr>
            <w:noProof/>
          </w:rPr>
          <w:delText>Table 7 Defining river channel location and properties</w:delText>
        </w:r>
        <w:r w:rsidDel="005F6F36">
          <w:rPr>
            <w:noProof/>
          </w:rPr>
          <w:tab/>
          <w:delText>17</w:delText>
        </w:r>
      </w:del>
    </w:p>
    <w:p w:rsidR="00646F77" w:rsidDel="005F6F36" w:rsidRDefault="00646F77">
      <w:pPr>
        <w:pStyle w:val="TableofFigures"/>
        <w:tabs>
          <w:tab w:val="right" w:leader="dot" w:pos="8659"/>
        </w:tabs>
        <w:rPr>
          <w:del w:id="459" w:author="James Shaw" w:date="2020-07-21T08:47:00Z"/>
          <w:rFonts w:asciiTheme="minorHAnsi" w:eastAsiaTheme="minorEastAsia" w:hAnsiTheme="minorHAnsi" w:cstheme="minorBidi"/>
          <w:i w:val="0"/>
          <w:iCs w:val="0"/>
          <w:noProof/>
          <w:sz w:val="22"/>
          <w:szCs w:val="22"/>
          <w:lang w:eastAsia="en-GB"/>
        </w:rPr>
      </w:pPr>
      <w:del w:id="460" w:author="James Shaw" w:date="2020-07-21T08:47:00Z">
        <w:r w:rsidDel="005F6F36">
          <w:rPr>
            <w:noProof/>
          </w:rPr>
          <w:delText>Table 8 Defining additional water inputs and outputs (rainfall, evaporation and infiltration)</w:delText>
        </w:r>
        <w:r w:rsidDel="005F6F36">
          <w:rPr>
            <w:noProof/>
          </w:rPr>
          <w:tab/>
          <w:delText>17</w:delText>
        </w:r>
      </w:del>
    </w:p>
    <w:p w:rsidR="00646F77" w:rsidDel="005F6F36" w:rsidRDefault="00646F77">
      <w:pPr>
        <w:pStyle w:val="TableofFigures"/>
        <w:tabs>
          <w:tab w:val="right" w:leader="dot" w:pos="8659"/>
        </w:tabs>
        <w:rPr>
          <w:del w:id="461" w:author="James Shaw" w:date="2020-07-21T08:47:00Z"/>
          <w:rFonts w:asciiTheme="minorHAnsi" w:eastAsiaTheme="minorEastAsia" w:hAnsiTheme="minorHAnsi" w:cstheme="minorBidi"/>
          <w:i w:val="0"/>
          <w:iCs w:val="0"/>
          <w:noProof/>
          <w:sz w:val="22"/>
          <w:szCs w:val="22"/>
          <w:lang w:eastAsia="en-GB"/>
        </w:rPr>
      </w:pPr>
      <w:del w:id="462" w:author="James Shaw" w:date="2020-07-21T08:47:00Z">
        <w:r w:rsidDel="005F6F36">
          <w:rPr>
            <w:noProof/>
          </w:rPr>
          <w:delText>Table 9 Options relating specifically to model starting conditions</w:delText>
        </w:r>
        <w:r w:rsidDel="005F6F36">
          <w:rPr>
            <w:noProof/>
          </w:rPr>
          <w:tab/>
          <w:delText>18</w:delText>
        </w:r>
      </w:del>
    </w:p>
    <w:p w:rsidR="00646F77" w:rsidDel="005F6F36" w:rsidRDefault="00646F77">
      <w:pPr>
        <w:pStyle w:val="TableofFigures"/>
        <w:tabs>
          <w:tab w:val="right" w:leader="dot" w:pos="8659"/>
        </w:tabs>
        <w:rPr>
          <w:del w:id="463" w:author="James Shaw" w:date="2020-07-21T08:47:00Z"/>
          <w:rFonts w:asciiTheme="minorHAnsi" w:eastAsiaTheme="minorEastAsia" w:hAnsiTheme="minorHAnsi" w:cstheme="minorBidi"/>
          <w:i w:val="0"/>
          <w:iCs w:val="0"/>
          <w:noProof/>
          <w:sz w:val="22"/>
          <w:szCs w:val="22"/>
          <w:lang w:eastAsia="en-GB"/>
        </w:rPr>
      </w:pPr>
      <w:del w:id="464" w:author="James Shaw" w:date="2020-07-21T08:47:00Z">
        <w:r w:rsidDel="005F6F36">
          <w:rPr>
            <w:noProof/>
          </w:rPr>
          <w:delText>Table 10 Additional, less commonly used settings and parameters</w:delText>
        </w:r>
        <w:r w:rsidDel="005F6F36">
          <w:rPr>
            <w:noProof/>
          </w:rPr>
          <w:tab/>
          <w:delText>18</w:delText>
        </w:r>
      </w:del>
    </w:p>
    <w:p w:rsidR="00646F77" w:rsidDel="005F6F36" w:rsidRDefault="00646F77">
      <w:pPr>
        <w:pStyle w:val="TableofFigures"/>
        <w:tabs>
          <w:tab w:val="right" w:leader="dot" w:pos="8659"/>
        </w:tabs>
        <w:rPr>
          <w:del w:id="465" w:author="James Shaw" w:date="2020-07-21T08:47:00Z"/>
          <w:rFonts w:asciiTheme="minorHAnsi" w:eastAsiaTheme="minorEastAsia" w:hAnsiTheme="minorHAnsi" w:cstheme="minorBidi"/>
          <w:i w:val="0"/>
          <w:iCs w:val="0"/>
          <w:noProof/>
          <w:sz w:val="22"/>
          <w:szCs w:val="22"/>
          <w:lang w:eastAsia="en-GB"/>
        </w:rPr>
      </w:pPr>
      <w:del w:id="466" w:author="James Shaw" w:date="2020-07-21T08:47:00Z">
        <w:r w:rsidDel="005F6F36">
          <w:rPr>
            <w:noProof/>
          </w:rPr>
          <w:delText>Table 11 Options related to additional output files or output settings</w:delText>
        </w:r>
        <w:r w:rsidDel="005F6F36">
          <w:rPr>
            <w:noProof/>
          </w:rPr>
          <w:tab/>
          <w:delText>20</w:delText>
        </w:r>
      </w:del>
    </w:p>
    <w:p w:rsidR="00646F77" w:rsidDel="005F6F36" w:rsidRDefault="00646F77">
      <w:pPr>
        <w:pStyle w:val="TableofFigures"/>
        <w:tabs>
          <w:tab w:val="right" w:leader="dot" w:pos="8659"/>
        </w:tabs>
        <w:rPr>
          <w:del w:id="467" w:author="James Shaw" w:date="2020-07-21T08:47:00Z"/>
          <w:rFonts w:asciiTheme="minorHAnsi" w:eastAsiaTheme="minorEastAsia" w:hAnsiTheme="minorHAnsi" w:cstheme="minorBidi"/>
          <w:i w:val="0"/>
          <w:iCs w:val="0"/>
          <w:noProof/>
          <w:sz w:val="22"/>
          <w:szCs w:val="22"/>
          <w:lang w:eastAsia="en-GB"/>
        </w:rPr>
      </w:pPr>
      <w:del w:id="468" w:author="James Shaw" w:date="2020-07-21T08:47:00Z">
        <w:r w:rsidDel="005F6F36">
          <w:rPr>
            <w:noProof/>
          </w:rPr>
          <w:delText xml:space="preserve">Table 12: Types of boundary condition available in the </w:delText>
        </w:r>
        <w:r w:rsidRPr="00CB5ACE" w:rsidDel="005F6F36">
          <w:rPr>
            <w:rFonts w:ascii="Courier" w:hAnsi="Courier"/>
            <w:noProof/>
          </w:rPr>
          <w:delText>.bci</w:delText>
        </w:r>
        <w:r w:rsidDel="005F6F36">
          <w:rPr>
            <w:noProof/>
          </w:rPr>
          <w:delText xml:space="preserve"> file.</w:delText>
        </w:r>
        <w:r w:rsidDel="005F6F36">
          <w:rPr>
            <w:noProof/>
          </w:rPr>
          <w:tab/>
          <w:delText>25</w:delText>
        </w:r>
      </w:del>
    </w:p>
    <w:p w:rsidR="00646F77" w:rsidDel="005F6F36" w:rsidRDefault="00646F77">
      <w:pPr>
        <w:pStyle w:val="TableofFigures"/>
        <w:tabs>
          <w:tab w:val="right" w:leader="dot" w:pos="8659"/>
        </w:tabs>
        <w:rPr>
          <w:del w:id="469" w:author="James Shaw" w:date="2020-07-21T08:47:00Z"/>
          <w:rFonts w:asciiTheme="minorHAnsi" w:eastAsiaTheme="minorEastAsia" w:hAnsiTheme="minorHAnsi" w:cstheme="minorBidi"/>
          <w:i w:val="0"/>
          <w:iCs w:val="0"/>
          <w:noProof/>
          <w:sz w:val="22"/>
          <w:szCs w:val="22"/>
          <w:lang w:eastAsia="en-GB"/>
        </w:rPr>
      </w:pPr>
      <w:del w:id="470" w:author="James Shaw" w:date="2020-07-21T08:47:00Z">
        <w:r w:rsidDel="005F6F36">
          <w:rPr>
            <w:noProof/>
          </w:rPr>
          <w:delText>Table 13: Simple shapes of sub-grid channels</w:delText>
        </w:r>
        <w:r w:rsidDel="005F6F36">
          <w:rPr>
            <w:noProof/>
          </w:rPr>
          <w:tab/>
          <w:delText>28</w:delText>
        </w:r>
      </w:del>
    </w:p>
    <w:p w:rsidR="00646F77" w:rsidDel="005F6F36" w:rsidRDefault="00646F77">
      <w:pPr>
        <w:pStyle w:val="TableofFigures"/>
        <w:tabs>
          <w:tab w:val="right" w:leader="dot" w:pos="8659"/>
        </w:tabs>
        <w:rPr>
          <w:del w:id="471" w:author="James Shaw" w:date="2020-07-21T08:47:00Z"/>
          <w:rFonts w:asciiTheme="minorHAnsi" w:eastAsiaTheme="minorEastAsia" w:hAnsiTheme="minorHAnsi" w:cstheme="minorBidi"/>
          <w:i w:val="0"/>
          <w:iCs w:val="0"/>
          <w:noProof/>
          <w:sz w:val="22"/>
          <w:szCs w:val="22"/>
          <w:lang w:eastAsia="en-GB"/>
        </w:rPr>
      </w:pPr>
      <w:del w:id="472" w:author="James Shaw" w:date="2020-07-21T08:47:00Z">
        <w:r w:rsidDel="005F6F36">
          <w:rPr>
            <w:noProof/>
          </w:rPr>
          <w:delText>Table 14: Command line options for LISFLOOD-FP.</w:delText>
        </w:r>
        <w:r w:rsidDel="005F6F36">
          <w:rPr>
            <w:noProof/>
          </w:rPr>
          <w:tab/>
          <w:delText>33</w:delText>
        </w:r>
      </w:del>
    </w:p>
    <w:p w:rsidR="004976DE" w:rsidRPr="0014688A" w:rsidRDefault="001E113F">
      <w:pPr>
        <w:pStyle w:val="TableofFigures"/>
      </w:pPr>
      <w:r w:rsidRPr="0014688A">
        <w:fldChar w:fldCharType="end"/>
      </w:r>
    </w:p>
    <w:p w:rsidR="004976DE" w:rsidRPr="0014688A" w:rsidRDefault="004976DE">
      <w:pPr>
        <w:rPr>
          <w:rFonts w:ascii="Arial" w:hAnsi="Arial"/>
        </w:rPr>
      </w:pPr>
    </w:p>
    <w:p w:rsidR="00A4337E" w:rsidRDefault="004976DE">
      <w:pPr>
        <w:pStyle w:val="Heading1"/>
        <w:numPr>
          <w:ilvl w:val="0"/>
          <w:numId w:val="0"/>
        </w:numPr>
        <w:ind w:left="432"/>
        <w:jc w:val="both"/>
      </w:pPr>
      <w:r w:rsidRPr="0014688A">
        <w:br w:type="page"/>
      </w:r>
    </w:p>
    <w:p w:rsidR="00A4337E" w:rsidRDefault="004976DE">
      <w:pPr>
        <w:pStyle w:val="Heading1"/>
      </w:pPr>
      <w:bookmarkStart w:id="473" w:name="_Toc46213217"/>
      <w:r w:rsidRPr="0014688A">
        <w:lastRenderedPageBreak/>
        <w:t>Introduction</w:t>
      </w:r>
      <w:bookmarkEnd w:id="473"/>
    </w:p>
    <w:p w:rsidR="006716FE" w:rsidRDefault="006A1727">
      <w:pPr>
        <w:pStyle w:val="Heading2"/>
      </w:pPr>
      <w:bookmarkStart w:id="474" w:name="_Toc46213218"/>
      <w:r>
        <w:t>Overview</w:t>
      </w:r>
      <w:bookmarkEnd w:id="474"/>
    </w:p>
    <w:p w:rsidR="006A1727" w:rsidRPr="00B11364" w:rsidRDefault="00736918" w:rsidP="006A1727">
      <w:pPr>
        <w:rPr>
          <w:rFonts w:ascii="Arial" w:hAnsi="Arial" w:cs="Arial"/>
          <w:sz w:val="20"/>
          <w:szCs w:val="20"/>
        </w:rPr>
      </w:pPr>
      <w:r w:rsidRPr="00736918">
        <w:rPr>
          <w:rFonts w:ascii="Arial" w:hAnsi="Arial" w:cs="Arial"/>
          <w:sz w:val="20"/>
          <w:szCs w:val="20"/>
        </w:rPr>
        <w:t>This document describes the flood inundation model LISFLOOD-FP.  LISFLOOD-FP is a raster-based flood inundation model designed for research purposes by the University of Bristol. The model includes a number of numerical schemes (solvers) that simulate the propagation of flood waves along channels and across floodplains using simplifications of the shallow water equations</w:t>
      </w:r>
      <w:r w:rsidR="00DC21B7">
        <w:rPr>
          <w:rFonts w:ascii="Arial" w:hAnsi="Arial" w:cs="Arial"/>
          <w:sz w:val="20"/>
          <w:szCs w:val="20"/>
        </w:rPr>
        <w:t xml:space="preserve">. </w:t>
      </w:r>
      <w:r w:rsidRPr="00736918">
        <w:rPr>
          <w:rFonts w:ascii="Arial" w:hAnsi="Arial" w:cs="Arial"/>
          <w:sz w:val="20"/>
          <w:szCs w:val="20"/>
        </w:rPr>
        <w:t xml:space="preserve"> </w:t>
      </w:r>
      <w:r w:rsidR="00DC21B7">
        <w:rPr>
          <w:rFonts w:ascii="Arial" w:hAnsi="Arial" w:cs="Arial"/>
          <w:sz w:val="20"/>
          <w:szCs w:val="20"/>
        </w:rPr>
        <w:t>T</w:t>
      </w:r>
      <w:r w:rsidRPr="00736918">
        <w:rPr>
          <w:rFonts w:ascii="Arial" w:hAnsi="Arial" w:cs="Arial"/>
          <w:sz w:val="20"/>
          <w:szCs w:val="20"/>
        </w:rPr>
        <w:t xml:space="preserve">he choice of numerical scheme will depend on the characteristics of the system to be modelled, requirements on time of execution and the type of data available.  The </w:t>
      </w:r>
      <w:r w:rsidR="00DC21B7">
        <w:rPr>
          <w:rFonts w:ascii="Arial" w:hAnsi="Arial" w:cs="Arial"/>
          <w:sz w:val="20"/>
          <w:szCs w:val="20"/>
        </w:rPr>
        <w:t xml:space="preserve">momentum and </w:t>
      </w:r>
      <w:r w:rsidRPr="00736918">
        <w:rPr>
          <w:rFonts w:ascii="Arial" w:hAnsi="Arial" w:cs="Arial"/>
          <w:sz w:val="20"/>
          <w:szCs w:val="20"/>
        </w:rPr>
        <w:t xml:space="preserve">continuity equations for the 1D full shallow water equations are given below (equations </w:t>
      </w:r>
      <w:r w:rsidR="00D95834">
        <w:fldChar w:fldCharType="begin"/>
      </w:r>
      <w:r w:rsidR="00D95834">
        <w:instrText xml:space="preserve"> REF _Ref365982214 \h  \* MERGEFORMAT </w:instrText>
      </w:r>
      <w:r w:rsidR="00D95834">
        <w:fldChar w:fldCharType="separate"/>
      </w:r>
      <w:r w:rsidR="00364D95" w:rsidRPr="00364D95">
        <w:rPr>
          <w:rFonts w:ascii="Arial" w:eastAsiaTheme="minorEastAsia" w:hAnsi="Arial" w:cs="Arial"/>
          <w:sz w:val="20"/>
          <w:szCs w:val="20"/>
        </w:rPr>
        <w:t>(</w:t>
      </w:r>
      <w:r w:rsidR="00364D95" w:rsidRPr="00364D95">
        <w:rPr>
          <w:rFonts w:ascii="Arial" w:eastAsiaTheme="minorEastAsia" w:hAnsi="Arial" w:cs="Arial"/>
          <w:noProof/>
          <w:sz w:val="20"/>
          <w:szCs w:val="20"/>
        </w:rPr>
        <w:t>1)</w:t>
      </w:r>
      <w:r w:rsidR="00D95834">
        <w:fldChar w:fldCharType="end"/>
      </w:r>
      <w:r w:rsidRPr="00736918">
        <w:rPr>
          <w:rFonts w:ascii="Arial" w:hAnsi="Arial" w:cs="Arial"/>
          <w:sz w:val="20"/>
          <w:szCs w:val="20"/>
        </w:rPr>
        <w:t xml:space="preserve"> and </w:t>
      </w:r>
      <w:r w:rsidR="00D95834">
        <w:fldChar w:fldCharType="begin"/>
      </w:r>
      <w:r w:rsidR="00D95834">
        <w:instrText xml:space="preserve"> REF _Ref365982221 \h  \* MERGEFORMAT </w:instrText>
      </w:r>
      <w:r w:rsidR="00D95834">
        <w:fldChar w:fldCharType="separate"/>
      </w:r>
      <w:r w:rsidR="00364D95" w:rsidRPr="00364D95">
        <w:rPr>
          <w:rFonts w:ascii="Arial" w:eastAsiaTheme="minorEastAsia" w:hAnsi="Arial" w:cs="Arial"/>
          <w:sz w:val="20"/>
          <w:szCs w:val="20"/>
        </w:rPr>
        <w:t>(</w:t>
      </w:r>
      <w:r w:rsidR="00364D95" w:rsidRPr="00364D95">
        <w:rPr>
          <w:rFonts w:ascii="Arial" w:eastAsiaTheme="minorEastAsia" w:hAnsi="Arial" w:cs="Arial"/>
          <w:noProof/>
          <w:sz w:val="20"/>
          <w:szCs w:val="20"/>
        </w:rPr>
        <w:t>2)</w:t>
      </w:r>
      <w:r w:rsidR="00D95834">
        <w:fldChar w:fldCharType="end"/>
      </w:r>
      <w:r w:rsidRPr="00736918">
        <w:rPr>
          <w:rFonts w:ascii="Arial" w:hAnsi="Arial" w:cs="Arial"/>
          <w:sz w:val="20"/>
          <w:szCs w:val="20"/>
        </w:rPr>
        <w:t xml:space="preserve"> respectively):  </w:t>
      </w:r>
    </w:p>
    <w:p w:rsidR="006A1727" w:rsidRPr="00B11364" w:rsidRDefault="006A1727" w:rsidP="006A1727">
      <w:pPr>
        <w:rPr>
          <w:rFonts w:ascii="Arial" w:hAnsi="Arial" w:cs="Arial"/>
          <w:b/>
          <w:sz w:val="20"/>
          <w:szCs w:val="20"/>
        </w:rPr>
      </w:pPr>
    </w:p>
    <w:p w:rsidR="006A1727" w:rsidRDefault="002C5440" w:rsidP="006A1727">
      <w:pPr>
        <w:rPr>
          <w:rFonts w:eastAsiaTheme="minorEastAsia" w:cs="Courier New"/>
          <w:b/>
        </w:rPr>
      </w:pPr>
      <m:oMathPara>
        <m:oMath>
          <m:limLow>
            <m:limLowPr>
              <m:ctrlPr>
                <w:rPr>
                  <w:rFonts w:ascii="Cambria Math" w:hAnsi="Cambria Math" w:cs="Courier New"/>
                  <w:b/>
                  <w:i/>
                </w:rPr>
              </m:ctrlPr>
            </m:limLowPr>
            <m:e>
              <m:groupChr>
                <m:groupChrPr>
                  <m:ctrlPr>
                    <w:rPr>
                      <w:rFonts w:ascii="Cambria Math" w:hAnsi="Cambria Math" w:cs="Courier New"/>
                      <w:b/>
                      <w:i/>
                    </w:rPr>
                  </m:ctrlPr>
                </m:groupChrPr>
                <m:e>
                  <m:f>
                    <m:fPr>
                      <m:ctrlPr>
                        <w:rPr>
                          <w:rFonts w:ascii="Cambria Math" w:hAnsi="Cambria Math" w:cs="Courier New"/>
                          <w:b/>
                          <w:i/>
                        </w:rPr>
                      </m:ctrlPr>
                    </m:fPr>
                    <m:num>
                      <m:box>
                        <m:boxPr>
                          <m:diff m:val="1"/>
                          <m:ctrlPr>
                            <w:rPr>
                              <w:rFonts w:ascii="Cambria Math" w:hAnsi="Cambria Math" w:cs="Courier New"/>
                              <w:b/>
                              <w:i/>
                            </w:rPr>
                          </m:ctrlPr>
                        </m:boxPr>
                        <m:e>
                          <m:r>
                            <m:rPr>
                              <m:sty m:val="bi"/>
                            </m:rPr>
                            <w:rPr>
                              <w:rFonts w:ascii="Cambria Math" w:hAnsi="Cambria Math" w:cs="Courier New"/>
                            </w:rPr>
                            <m:t>∂</m:t>
                          </m:r>
                          <m:sSub>
                            <m:sSubPr>
                              <m:ctrlPr>
                                <w:rPr>
                                  <w:rFonts w:ascii="Cambria Math" w:hAnsi="Cambria Math" w:cs="Courier New"/>
                                  <w:b/>
                                  <w:i/>
                                </w:rPr>
                              </m:ctrlPr>
                            </m:sSubPr>
                            <m:e>
                              <m:r>
                                <m:rPr>
                                  <m:sty m:val="bi"/>
                                </m:rPr>
                                <w:rPr>
                                  <w:rFonts w:ascii="Cambria Math" w:hAnsi="Cambria Math" w:cs="Courier New"/>
                                </w:rPr>
                                <m:t>Q</m:t>
                              </m:r>
                            </m:e>
                            <m:sub>
                              <m:r>
                                <m:rPr>
                                  <m:sty m:val="bi"/>
                                </m:rPr>
                                <w:rPr>
                                  <w:rFonts w:ascii="Cambria Math" w:hAnsi="Cambria Math" w:cs="Courier New"/>
                                </w:rPr>
                                <m:t>x</m:t>
                              </m:r>
                            </m:sub>
                          </m:sSub>
                        </m:e>
                      </m:box>
                    </m:num>
                    <m:den>
                      <m:r>
                        <m:rPr>
                          <m:sty m:val="bi"/>
                        </m:rPr>
                        <w:rPr>
                          <w:rFonts w:ascii="Cambria Math" w:hAnsi="Cambria Math" w:cs="Courier New"/>
                        </w:rPr>
                        <m:t xml:space="preserve">  ∂t   </m:t>
                      </m:r>
                    </m:den>
                  </m:f>
                </m:e>
              </m:groupChr>
            </m:e>
            <m:lim>
              <m:eqArr>
                <m:eqArrPr>
                  <m:ctrlPr>
                    <w:rPr>
                      <w:rFonts w:ascii="Cambria Math" w:hAnsi="Cambria Math" w:cs="Courier New"/>
                      <w:b/>
                      <w:i/>
                    </w:rPr>
                  </m:ctrlPr>
                </m:eqArrPr>
                <m:e/>
                <m:e>
                  <m:r>
                    <m:rPr>
                      <m:sty m:val="bi"/>
                    </m:rPr>
                    <w:rPr>
                      <w:rFonts w:ascii="Cambria Math" w:hAnsi="Cambria Math" w:cs="Courier New"/>
                    </w:rPr>
                    <m:t>local acceleration</m:t>
                  </m:r>
                </m:e>
              </m:eqArr>
            </m:lim>
          </m:limLow>
          <m:r>
            <m:rPr>
              <m:sty m:val="bi"/>
            </m:rPr>
            <w:rPr>
              <w:rFonts w:ascii="Cambria Math" w:hAnsi="Cambria Math" w:cs="Courier New"/>
            </w:rPr>
            <m:t>+</m:t>
          </m:r>
          <m:limLow>
            <m:limLowPr>
              <m:ctrlPr>
                <w:rPr>
                  <w:rFonts w:ascii="Cambria Math" w:hAnsi="Cambria Math" w:cs="Courier New"/>
                  <w:b/>
                  <w:i/>
                </w:rPr>
              </m:ctrlPr>
            </m:limLowPr>
            <m:e>
              <m:groupChr>
                <m:groupChrPr>
                  <m:ctrlPr>
                    <w:rPr>
                      <w:rFonts w:ascii="Cambria Math" w:hAnsi="Cambria Math" w:cs="Courier New"/>
                      <w:b/>
                      <w:i/>
                    </w:rPr>
                  </m:ctrlPr>
                </m:groupChrPr>
                <m:e>
                  <m:f>
                    <m:fPr>
                      <m:ctrlPr>
                        <w:rPr>
                          <w:rFonts w:ascii="Cambria Math" w:hAnsi="Cambria Math" w:cs="Courier New"/>
                          <w:b/>
                          <w:i/>
                        </w:rPr>
                      </m:ctrlPr>
                    </m:fPr>
                    <m:num>
                      <m:r>
                        <m:rPr>
                          <m:sty m:val="bi"/>
                        </m:rPr>
                        <w:rPr>
                          <w:rFonts w:ascii="Cambria Math" w:hAnsi="Cambria Math" w:cs="Courier New"/>
                        </w:rPr>
                        <m:t>∂</m:t>
                      </m:r>
                    </m:num>
                    <m:den>
                      <m:r>
                        <m:rPr>
                          <m:sty m:val="bi"/>
                        </m:rPr>
                        <w:rPr>
                          <w:rFonts w:ascii="Cambria Math" w:hAnsi="Cambria Math" w:cs="Courier New"/>
                        </w:rPr>
                        <m:t>∂x</m:t>
                      </m:r>
                    </m:den>
                  </m:f>
                  <m:d>
                    <m:dPr>
                      <m:ctrlPr>
                        <w:rPr>
                          <w:rFonts w:ascii="Cambria Math" w:hAnsi="Cambria Math" w:cs="Courier New"/>
                          <w:b/>
                          <w:i/>
                        </w:rPr>
                      </m:ctrlPr>
                    </m:dPr>
                    <m:e>
                      <m:f>
                        <m:fPr>
                          <m:ctrlPr>
                            <w:rPr>
                              <w:rFonts w:ascii="Cambria Math" w:hAnsi="Cambria Math" w:cs="Courier New"/>
                              <w:b/>
                              <w:i/>
                            </w:rPr>
                          </m:ctrlPr>
                        </m:fPr>
                        <m:num>
                          <m:sSup>
                            <m:sSupPr>
                              <m:ctrlPr>
                                <w:rPr>
                                  <w:rFonts w:ascii="Cambria Math" w:hAnsi="Cambria Math" w:cs="Courier New"/>
                                  <w:b/>
                                  <w:i/>
                                </w:rPr>
                              </m:ctrlPr>
                            </m:sSupPr>
                            <m:e>
                              <m:sSub>
                                <m:sSubPr>
                                  <m:ctrlPr>
                                    <w:rPr>
                                      <w:rFonts w:ascii="Cambria Math" w:hAnsi="Cambria Math" w:cs="Courier New"/>
                                      <w:b/>
                                      <w:i/>
                                    </w:rPr>
                                  </m:ctrlPr>
                                </m:sSubPr>
                                <m:e>
                                  <m:r>
                                    <m:rPr>
                                      <m:sty m:val="bi"/>
                                    </m:rPr>
                                    <w:rPr>
                                      <w:rFonts w:ascii="Cambria Math" w:hAnsi="Cambria Math" w:cs="Courier New"/>
                                    </w:rPr>
                                    <m:t>Q</m:t>
                                  </m:r>
                                </m:e>
                                <m:sub>
                                  <m:r>
                                    <m:rPr>
                                      <m:sty m:val="bi"/>
                                    </m:rPr>
                                    <w:rPr>
                                      <w:rFonts w:ascii="Cambria Math" w:hAnsi="Cambria Math" w:cs="Courier New"/>
                                    </w:rPr>
                                    <m:t>x</m:t>
                                  </m:r>
                                </m:sub>
                              </m:sSub>
                            </m:e>
                            <m:sup>
                              <m:r>
                                <m:rPr>
                                  <m:sty m:val="bi"/>
                                </m:rPr>
                                <w:rPr>
                                  <w:rFonts w:ascii="Cambria Math" w:hAnsi="Cambria Math" w:cs="Courier New"/>
                                </w:rPr>
                                <m:t>2</m:t>
                              </m:r>
                            </m:sup>
                          </m:sSup>
                        </m:num>
                        <m:den>
                          <m:r>
                            <m:rPr>
                              <m:sty m:val="bi"/>
                            </m:rPr>
                            <w:rPr>
                              <w:rFonts w:ascii="Cambria Math" w:hAnsi="Cambria Math" w:cs="Courier New"/>
                            </w:rPr>
                            <m:t>A</m:t>
                          </m:r>
                        </m:den>
                      </m:f>
                    </m:e>
                  </m:d>
                </m:e>
              </m:groupChr>
            </m:e>
            <m:lim>
              <m:eqArr>
                <m:eqArrPr>
                  <m:ctrlPr>
                    <w:rPr>
                      <w:rFonts w:ascii="Cambria Math" w:hAnsi="Cambria Math" w:cs="Courier New"/>
                      <w:b/>
                      <w:i/>
                    </w:rPr>
                  </m:ctrlPr>
                </m:eqArrPr>
                <m:e/>
                <m:e>
                  <m:r>
                    <m:rPr>
                      <m:sty m:val="bi"/>
                    </m:rPr>
                    <w:rPr>
                      <w:rFonts w:ascii="Cambria Math" w:hAnsi="Cambria Math" w:cs="Courier New"/>
                    </w:rPr>
                    <m:t>convective acceleration</m:t>
                  </m:r>
                </m:e>
              </m:eqArr>
            </m:lim>
          </m:limLow>
          <m:r>
            <m:rPr>
              <m:sty m:val="bi"/>
            </m:rPr>
            <w:rPr>
              <w:rFonts w:ascii="Cambria Math" w:hAnsi="Cambria Math" w:cs="Courier New"/>
            </w:rPr>
            <m:t xml:space="preserve">+ </m:t>
          </m:r>
          <m:limLow>
            <m:limLowPr>
              <m:ctrlPr>
                <w:rPr>
                  <w:rFonts w:ascii="Cambria Math" w:hAnsi="Cambria Math" w:cs="Courier New"/>
                  <w:b/>
                  <w:i/>
                </w:rPr>
              </m:ctrlPr>
            </m:limLowPr>
            <m:e>
              <m:groupChr>
                <m:groupChrPr>
                  <m:ctrlPr>
                    <w:rPr>
                      <w:rFonts w:ascii="Cambria Math" w:hAnsi="Cambria Math" w:cs="Courier New"/>
                      <w:b/>
                      <w:i/>
                    </w:rPr>
                  </m:ctrlPr>
                </m:groupChrPr>
                <m:e>
                  <m:r>
                    <m:rPr>
                      <m:sty m:val="bi"/>
                    </m:rPr>
                    <w:rPr>
                      <w:rFonts w:ascii="Cambria Math" w:hAnsi="Cambria Math" w:cs="Courier New"/>
                    </w:rPr>
                    <m:t>gA</m:t>
                  </m:r>
                  <m:f>
                    <m:fPr>
                      <m:ctrlPr>
                        <w:rPr>
                          <w:rFonts w:ascii="Cambria Math" w:hAnsi="Cambria Math" w:cs="Courier New"/>
                          <w:b/>
                          <w:i/>
                        </w:rPr>
                      </m:ctrlPr>
                    </m:fPr>
                    <m:num>
                      <m:r>
                        <m:rPr>
                          <m:sty m:val="bi"/>
                        </m:rPr>
                        <w:rPr>
                          <w:rFonts w:ascii="Cambria Math" w:hAnsi="Cambria Math" w:cs="Courier New"/>
                        </w:rPr>
                        <m:t>∂(h+z)</m:t>
                      </m:r>
                    </m:num>
                    <m:den>
                      <m:r>
                        <m:rPr>
                          <m:sty m:val="bi"/>
                        </m:rPr>
                        <w:rPr>
                          <w:rFonts w:ascii="Cambria Math" w:hAnsi="Cambria Math" w:cs="Courier New"/>
                        </w:rPr>
                        <m:t>∂x</m:t>
                      </m:r>
                    </m:den>
                  </m:f>
                </m:e>
              </m:groupChr>
            </m:e>
            <m:lim>
              <m:eqArr>
                <m:eqArrPr>
                  <m:ctrlPr>
                    <w:rPr>
                      <w:rFonts w:ascii="Cambria Math" w:hAnsi="Cambria Math" w:cs="Courier New"/>
                      <w:b/>
                      <w:i/>
                    </w:rPr>
                  </m:ctrlPr>
                </m:eqArrPr>
                <m:e/>
                <m:e>
                  <m:r>
                    <m:rPr>
                      <m:sty m:val="bi"/>
                    </m:rPr>
                    <w:rPr>
                      <w:rFonts w:ascii="Cambria Math" w:hAnsi="Cambria Math" w:cs="Courier New"/>
                    </w:rPr>
                    <m:t>water slope</m:t>
                  </m:r>
                </m:e>
              </m:eqArr>
            </m:lim>
          </m:limLow>
          <m:r>
            <m:rPr>
              <m:sty m:val="bi"/>
            </m:rPr>
            <w:rPr>
              <w:rFonts w:ascii="Cambria Math" w:hAnsi="Cambria Math" w:cs="Courier New"/>
            </w:rPr>
            <m:t xml:space="preserve">+ </m:t>
          </m:r>
          <m:limLow>
            <m:limLowPr>
              <m:ctrlPr>
                <w:rPr>
                  <w:rFonts w:ascii="Cambria Math" w:hAnsi="Cambria Math" w:cs="Courier New"/>
                  <w:b/>
                  <w:i/>
                </w:rPr>
              </m:ctrlPr>
            </m:limLowPr>
            <m:e>
              <m:groupChr>
                <m:groupChrPr>
                  <m:ctrlPr>
                    <w:rPr>
                      <w:rFonts w:ascii="Cambria Math" w:hAnsi="Cambria Math" w:cs="Courier New"/>
                      <w:b/>
                      <w:i/>
                    </w:rPr>
                  </m:ctrlPr>
                </m:groupChrPr>
                <m:e>
                  <m:f>
                    <m:fPr>
                      <m:ctrlPr>
                        <w:rPr>
                          <w:rFonts w:ascii="Cambria Math" w:hAnsi="Cambria Math" w:cs="Courier New"/>
                          <w:b/>
                          <w:i/>
                        </w:rPr>
                      </m:ctrlPr>
                    </m:fPr>
                    <m:num>
                      <m:r>
                        <m:rPr>
                          <m:sty m:val="bi"/>
                        </m:rPr>
                        <w:rPr>
                          <w:rFonts w:ascii="Cambria Math" w:hAnsi="Cambria Math" w:cs="Courier New"/>
                        </w:rPr>
                        <m:t>g</m:t>
                      </m:r>
                      <m:sSup>
                        <m:sSupPr>
                          <m:ctrlPr>
                            <w:rPr>
                              <w:rFonts w:ascii="Cambria Math" w:hAnsi="Cambria Math" w:cs="Courier New"/>
                              <w:b/>
                              <w:i/>
                            </w:rPr>
                          </m:ctrlPr>
                        </m:sSupPr>
                        <m:e>
                          <m:r>
                            <m:rPr>
                              <m:sty m:val="bi"/>
                            </m:rPr>
                            <w:rPr>
                              <w:rFonts w:ascii="Cambria Math" w:hAnsi="Cambria Math" w:cs="Courier New"/>
                            </w:rPr>
                            <m:t>n</m:t>
                          </m:r>
                        </m:e>
                        <m:sup>
                          <m:r>
                            <m:rPr>
                              <m:sty m:val="bi"/>
                            </m:rPr>
                            <w:rPr>
                              <w:rFonts w:ascii="Cambria Math" w:hAnsi="Cambria Math" w:cs="Courier New"/>
                            </w:rPr>
                            <m:t>2</m:t>
                          </m:r>
                        </m:sup>
                      </m:sSup>
                      <m:sSup>
                        <m:sSupPr>
                          <m:ctrlPr>
                            <w:rPr>
                              <w:rFonts w:ascii="Cambria Math" w:hAnsi="Cambria Math" w:cs="Courier New"/>
                              <w:b/>
                              <w:i/>
                            </w:rPr>
                          </m:ctrlPr>
                        </m:sSupPr>
                        <m:e>
                          <m:sSub>
                            <m:sSubPr>
                              <m:ctrlPr>
                                <w:rPr>
                                  <w:rFonts w:ascii="Cambria Math" w:hAnsi="Cambria Math" w:cs="Courier New"/>
                                  <w:b/>
                                  <w:i/>
                                </w:rPr>
                              </m:ctrlPr>
                            </m:sSubPr>
                            <m:e>
                              <m:r>
                                <m:rPr>
                                  <m:sty m:val="bi"/>
                                </m:rPr>
                                <w:rPr>
                                  <w:rFonts w:ascii="Cambria Math" w:hAnsi="Cambria Math" w:cs="Courier New"/>
                                </w:rPr>
                                <m:t>Q</m:t>
                              </m:r>
                            </m:e>
                            <m:sub>
                              <m:r>
                                <m:rPr>
                                  <m:sty m:val="bi"/>
                                </m:rPr>
                                <w:rPr>
                                  <w:rFonts w:ascii="Cambria Math" w:hAnsi="Cambria Math" w:cs="Courier New"/>
                                </w:rPr>
                                <m:t>x</m:t>
                              </m:r>
                            </m:sub>
                          </m:sSub>
                        </m:e>
                        <m:sup>
                          <m:r>
                            <m:rPr>
                              <m:sty m:val="bi"/>
                            </m:rPr>
                            <w:rPr>
                              <w:rFonts w:ascii="Cambria Math" w:hAnsi="Cambria Math" w:cs="Courier New"/>
                            </w:rPr>
                            <m:t>2</m:t>
                          </m:r>
                        </m:sup>
                      </m:sSup>
                    </m:num>
                    <m:den>
                      <m:sSup>
                        <m:sSupPr>
                          <m:ctrlPr>
                            <w:rPr>
                              <w:rFonts w:ascii="Cambria Math" w:hAnsi="Cambria Math" w:cs="Courier New"/>
                              <w:b/>
                              <w:i/>
                            </w:rPr>
                          </m:ctrlPr>
                        </m:sSupPr>
                        <m:e>
                          <m:r>
                            <m:rPr>
                              <m:sty m:val="bi"/>
                            </m:rPr>
                            <w:rPr>
                              <w:rFonts w:ascii="Cambria Math" w:hAnsi="Cambria Math" w:cs="Courier New"/>
                            </w:rPr>
                            <m:t>R</m:t>
                          </m:r>
                        </m:e>
                        <m:sup>
                          <m:r>
                            <m:rPr>
                              <m:sty m:val="bi"/>
                            </m:rPr>
                            <w:rPr>
                              <w:rFonts w:ascii="Cambria Math" w:hAnsi="Cambria Math" w:cs="Courier New"/>
                            </w:rPr>
                            <m:t>4/3</m:t>
                          </m:r>
                        </m:sup>
                      </m:sSup>
                      <m:r>
                        <m:rPr>
                          <m:sty m:val="bi"/>
                        </m:rPr>
                        <w:rPr>
                          <w:rFonts w:ascii="Cambria Math" w:hAnsi="Cambria Math" w:cs="Courier New"/>
                        </w:rPr>
                        <m:t>A</m:t>
                      </m:r>
                    </m:den>
                  </m:f>
                </m:e>
              </m:groupChr>
            </m:e>
            <m:lim>
              <m:eqArr>
                <m:eqArrPr>
                  <m:ctrlPr>
                    <w:rPr>
                      <w:rFonts w:ascii="Cambria Math" w:hAnsi="Cambria Math" w:cs="Courier New"/>
                      <w:b/>
                      <w:i/>
                    </w:rPr>
                  </m:ctrlPr>
                </m:eqArrPr>
                <m:e/>
                <m:e>
                  <m:r>
                    <m:rPr>
                      <m:sty m:val="bi"/>
                    </m:rPr>
                    <w:rPr>
                      <w:rFonts w:ascii="Cambria Math" w:hAnsi="Cambria Math" w:cs="Courier New"/>
                    </w:rPr>
                    <m:t>friction slope</m:t>
                  </m:r>
                </m:e>
              </m:eqArr>
            </m:lim>
          </m:limLow>
          <m:r>
            <m:rPr>
              <m:sty m:val="bi"/>
            </m:rPr>
            <w:rPr>
              <w:rFonts w:ascii="Cambria Math" w:hAnsi="Cambria Math" w:cs="Courier New"/>
            </w:rPr>
            <m:t>=0,</m:t>
          </m:r>
        </m:oMath>
      </m:oMathPara>
    </w:p>
    <w:p w:rsidR="006A1727" w:rsidRDefault="006A1727" w:rsidP="006A1727">
      <w:pPr>
        <w:pStyle w:val="Caption"/>
        <w:jc w:val="right"/>
        <w:rPr>
          <w:rFonts w:eastAsiaTheme="minorEastAsia" w:cs="Courier New"/>
          <w:b/>
        </w:rPr>
      </w:pPr>
      <w:bookmarkStart w:id="475" w:name="_Ref365982214"/>
      <w:r>
        <w:rPr>
          <w:rFonts w:eastAsiaTheme="minorEastAsia" w:cs="Courier New"/>
        </w:rPr>
        <w:t>(</w:t>
      </w:r>
      <w:r w:rsidR="001E113F">
        <w:rPr>
          <w:rFonts w:eastAsiaTheme="minorEastAsia" w:cs="Courier New"/>
          <w:b/>
        </w:rPr>
        <w:fldChar w:fldCharType="begin"/>
      </w:r>
      <w:r>
        <w:rPr>
          <w:rFonts w:eastAsiaTheme="minorEastAsia" w:cs="Courier New"/>
        </w:rPr>
        <w:instrText xml:space="preserve"> SEQ Equation \* ARABIC </w:instrText>
      </w:r>
      <w:r w:rsidR="001E113F">
        <w:rPr>
          <w:rFonts w:eastAsiaTheme="minorEastAsia" w:cs="Courier New"/>
          <w:b/>
        </w:rPr>
        <w:fldChar w:fldCharType="separate"/>
      </w:r>
      <w:r w:rsidR="005A56F8">
        <w:rPr>
          <w:rFonts w:eastAsiaTheme="minorEastAsia" w:cs="Courier New"/>
          <w:noProof/>
        </w:rPr>
        <w:t>1</w:t>
      </w:r>
      <w:r w:rsidR="001E113F">
        <w:rPr>
          <w:rFonts w:eastAsiaTheme="minorEastAsia" w:cs="Courier New"/>
          <w:b/>
        </w:rPr>
        <w:fldChar w:fldCharType="end"/>
      </w:r>
      <w:r>
        <w:rPr>
          <w:rFonts w:eastAsiaTheme="minorEastAsia" w:cs="Courier New"/>
        </w:rPr>
        <w:t>)</w:t>
      </w:r>
      <w:bookmarkEnd w:id="475"/>
    </w:p>
    <w:p w:rsidR="006A1727" w:rsidRDefault="002C5440" w:rsidP="006A1727">
      <w:pPr>
        <w:rPr>
          <w:rFonts w:eastAsiaTheme="minorEastAsia" w:cs="Courier New"/>
          <w:b/>
        </w:rPr>
      </w:pPr>
      <m:oMathPara>
        <m:oMath>
          <m:f>
            <m:fPr>
              <m:ctrlPr>
                <w:rPr>
                  <w:rFonts w:ascii="Cambria Math" w:hAnsi="Cambria Math" w:cs="Courier New"/>
                  <w:b/>
                  <w:i/>
                </w:rPr>
              </m:ctrlPr>
            </m:fPr>
            <m:num>
              <m:r>
                <m:rPr>
                  <m:sty m:val="bi"/>
                </m:rPr>
                <w:rPr>
                  <w:rFonts w:ascii="Cambria Math" w:hAnsi="Cambria Math" w:cs="Courier New"/>
                </w:rPr>
                <m:t>∂A</m:t>
              </m:r>
            </m:num>
            <m:den>
              <m:r>
                <m:rPr>
                  <m:sty m:val="bi"/>
                </m:rPr>
                <w:rPr>
                  <w:rFonts w:ascii="Cambria Math" w:hAnsi="Cambria Math" w:cs="Courier New"/>
                </w:rPr>
                <m:t>∂x</m:t>
              </m:r>
            </m:den>
          </m:f>
          <m:r>
            <m:rPr>
              <m:sty m:val="bi"/>
            </m:rPr>
            <w:rPr>
              <w:rFonts w:ascii="Cambria Math" w:hAnsi="Cambria Math" w:cs="Courier New"/>
            </w:rPr>
            <m:t xml:space="preserve">+ </m:t>
          </m:r>
          <m:f>
            <m:fPr>
              <m:ctrlPr>
                <w:rPr>
                  <w:rFonts w:ascii="Cambria Math" w:hAnsi="Cambria Math" w:cs="Courier New"/>
                  <w:b/>
                  <w:i/>
                </w:rPr>
              </m:ctrlPr>
            </m:fPr>
            <m:num>
              <m:r>
                <m:rPr>
                  <m:sty m:val="bi"/>
                </m:rPr>
                <w:rPr>
                  <w:rFonts w:ascii="Cambria Math" w:hAnsi="Cambria Math" w:cs="Courier New"/>
                </w:rPr>
                <m:t>∂</m:t>
              </m:r>
              <m:sSub>
                <m:sSubPr>
                  <m:ctrlPr>
                    <w:rPr>
                      <w:rFonts w:ascii="Cambria Math" w:hAnsi="Cambria Math" w:cs="Courier New"/>
                      <w:b/>
                      <w:i/>
                    </w:rPr>
                  </m:ctrlPr>
                </m:sSubPr>
                <m:e>
                  <m:r>
                    <m:rPr>
                      <m:sty m:val="bi"/>
                    </m:rPr>
                    <w:rPr>
                      <w:rFonts w:ascii="Cambria Math" w:hAnsi="Cambria Math" w:cs="Courier New"/>
                    </w:rPr>
                    <m:t>Q</m:t>
                  </m:r>
                </m:e>
                <m:sub>
                  <m:r>
                    <m:rPr>
                      <m:sty m:val="bi"/>
                    </m:rPr>
                    <w:rPr>
                      <w:rFonts w:ascii="Cambria Math" w:hAnsi="Cambria Math" w:cs="Courier New"/>
                    </w:rPr>
                    <m:t>x</m:t>
                  </m:r>
                </m:sub>
              </m:sSub>
            </m:num>
            <m:den>
              <m:r>
                <m:rPr>
                  <m:sty m:val="bi"/>
                </m:rPr>
                <w:rPr>
                  <w:rFonts w:ascii="Cambria Math" w:hAnsi="Cambria Math" w:cs="Courier New"/>
                </w:rPr>
                <m:t>∂x</m:t>
              </m:r>
            </m:den>
          </m:f>
          <m:r>
            <m:rPr>
              <m:sty m:val="bi"/>
            </m:rPr>
            <w:rPr>
              <w:rFonts w:ascii="Cambria Math" w:hAnsi="Cambria Math" w:cs="Courier New"/>
            </w:rPr>
            <m:t>=0,</m:t>
          </m:r>
        </m:oMath>
      </m:oMathPara>
    </w:p>
    <w:p w:rsidR="006A1727" w:rsidRDefault="006A1727" w:rsidP="006A1727">
      <w:pPr>
        <w:pStyle w:val="Caption"/>
        <w:jc w:val="right"/>
        <w:rPr>
          <w:rFonts w:eastAsiaTheme="minorEastAsia" w:cs="Courier New"/>
          <w:b/>
        </w:rPr>
      </w:pPr>
      <w:bookmarkStart w:id="476" w:name="_Ref365982221"/>
      <w:r>
        <w:rPr>
          <w:rFonts w:eastAsiaTheme="minorEastAsia" w:cs="Courier New"/>
        </w:rPr>
        <w:t>(</w:t>
      </w:r>
      <w:r w:rsidR="001E113F">
        <w:rPr>
          <w:rFonts w:eastAsiaTheme="minorEastAsia" w:cs="Courier New"/>
          <w:b/>
        </w:rPr>
        <w:fldChar w:fldCharType="begin"/>
      </w:r>
      <w:r>
        <w:rPr>
          <w:rFonts w:eastAsiaTheme="minorEastAsia" w:cs="Courier New"/>
        </w:rPr>
        <w:instrText xml:space="preserve"> SEQ Equation \* ARABIC </w:instrText>
      </w:r>
      <w:r w:rsidR="001E113F">
        <w:rPr>
          <w:rFonts w:eastAsiaTheme="minorEastAsia" w:cs="Courier New"/>
          <w:b/>
        </w:rPr>
        <w:fldChar w:fldCharType="separate"/>
      </w:r>
      <w:r w:rsidR="005A56F8">
        <w:rPr>
          <w:rFonts w:eastAsiaTheme="minorEastAsia" w:cs="Courier New"/>
          <w:noProof/>
        </w:rPr>
        <w:t>2</w:t>
      </w:r>
      <w:r w:rsidR="001E113F">
        <w:rPr>
          <w:rFonts w:eastAsiaTheme="minorEastAsia" w:cs="Courier New"/>
          <w:b/>
        </w:rPr>
        <w:fldChar w:fldCharType="end"/>
      </w:r>
      <w:r>
        <w:rPr>
          <w:rFonts w:eastAsiaTheme="minorEastAsia" w:cs="Courier New"/>
        </w:rPr>
        <w:t>)</w:t>
      </w:r>
      <w:bookmarkEnd w:id="476"/>
    </w:p>
    <w:p w:rsidR="006A1727" w:rsidRPr="006A1727" w:rsidRDefault="00736918" w:rsidP="006A1727">
      <w:pPr>
        <w:rPr>
          <w:rFonts w:ascii="Arial" w:hAnsi="Arial" w:cs="Arial"/>
          <w:sz w:val="20"/>
          <w:szCs w:val="20"/>
        </w:rPr>
      </w:pPr>
      <w:r w:rsidRPr="00736918">
        <w:rPr>
          <w:rFonts w:ascii="Arial" w:hAnsi="Arial" w:cs="Arial"/>
          <w:sz w:val="20"/>
          <w:szCs w:val="20"/>
        </w:rPr>
        <w:t xml:space="preserve">where </w:t>
      </w:r>
      <w:r w:rsidRPr="00736918">
        <w:rPr>
          <w:rFonts w:ascii="Arial" w:hAnsi="Arial" w:cs="Arial"/>
          <w:i/>
          <w:sz w:val="20"/>
          <w:szCs w:val="20"/>
        </w:rPr>
        <w:t>Q</w:t>
      </w:r>
      <w:r w:rsidRPr="00736918">
        <w:rPr>
          <w:rFonts w:ascii="Arial" w:hAnsi="Arial" w:cs="Arial"/>
          <w:i/>
          <w:sz w:val="20"/>
          <w:szCs w:val="20"/>
          <w:vertAlign w:val="subscript"/>
        </w:rPr>
        <w:t>x</w:t>
      </w:r>
      <w:r w:rsidRPr="00736918">
        <w:rPr>
          <w:rFonts w:ascii="Arial" w:hAnsi="Arial" w:cs="Arial"/>
          <w:i/>
          <w:sz w:val="20"/>
          <w:szCs w:val="20"/>
        </w:rPr>
        <w:t xml:space="preserve"> </w:t>
      </w:r>
      <w:r w:rsidRPr="00736918">
        <w:rPr>
          <w:rFonts w:ascii="Arial" w:hAnsi="Arial" w:cs="Arial"/>
          <w:sz w:val="20"/>
          <w:szCs w:val="20"/>
        </w:rPr>
        <w:t xml:space="preserve">is volumetric flow rate in the </w:t>
      </w:r>
      <w:r w:rsidRPr="00736918">
        <w:rPr>
          <w:rFonts w:ascii="Arial" w:hAnsi="Arial" w:cs="Arial"/>
          <w:i/>
          <w:sz w:val="20"/>
          <w:szCs w:val="20"/>
        </w:rPr>
        <w:t>x</w:t>
      </w:r>
      <w:r w:rsidRPr="00736918">
        <w:rPr>
          <w:rFonts w:ascii="Arial" w:hAnsi="Arial" w:cs="Arial"/>
          <w:sz w:val="20"/>
          <w:szCs w:val="20"/>
        </w:rPr>
        <w:t xml:space="preserve"> Cartesian direction, </w:t>
      </w:r>
      <w:r w:rsidRPr="00736918">
        <w:rPr>
          <w:rFonts w:ascii="Arial" w:hAnsi="Arial" w:cs="Arial"/>
          <w:i/>
          <w:sz w:val="20"/>
          <w:szCs w:val="20"/>
        </w:rPr>
        <w:t>A</w:t>
      </w:r>
      <w:r w:rsidRPr="00736918">
        <w:rPr>
          <w:rFonts w:ascii="Arial" w:hAnsi="Arial" w:cs="Arial"/>
          <w:sz w:val="20"/>
          <w:szCs w:val="20"/>
        </w:rPr>
        <w:t xml:space="preserve"> the cross sectional area of flow, </w:t>
      </w:r>
      <w:r w:rsidRPr="00736918">
        <w:rPr>
          <w:rFonts w:ascii="Arial" w:hAnsi="Arial" w:cs="Arial"/>
          <w:i/>
          <w:sz w:val="20"/>
          <w:szCs w:val="20"/>
        </w:rPr>
        <w:t>h</w:t>
      </w:r>
      <w:r w:rsidRPr="00736918">
        <w:rPr>
          <w:rFonts w:ascii="Arial" w:hAnsi="Arial" w:cs="Arial"/>
          <w:sz w:val="20"/>
          <w:szCs w:val="20"/>
        </w:rPr>
        <w:t xml:space="preserve"> the water depth, </w:t>
      </w:r>
      <w:r w:rsidRPr="00736918">
        <w:rPr>
          <w:rFonts w:ascii="Arial" w:hAnsi="Arial" w:cs="Arial"/>
          <w:i/>
          <w:sz w:val="20"/>
          <w:szCs w:val="20"/>
        </w:rPr>
        <w:t>z</w:t>
      </w:r>
      <w:r w:rsidRPr="00736918">
        <w:rPr>
          <w:rFonts w:ascii="Arial" w:hAnsi="Arial" w:cs="Arial"/>
          <w:sz w:val="20"/>
          <w:szCs w:val="20"/>
        </w:rPr>
        <w:t xml:space="preserve"> the bed elevation, g gravity, </w:t>
      </w:r>
      <w:r w:rsidRPr="00736918">
        <w:rPr>
          <w:rFonts w:ascii="Arial" w:hAnsi="Arial" w:cs="Arial"/>
          <w:i/>
          <w:sz w:val="20"/>
          <w:szCs w:val="20"/>
        </w:rPr>
        <w:t>n</w:t>
      </w:r>
      <w:r w:rsidRPr="00736918">
        <w:rPr>
          <w:rFonts w:ascii="Arial" w:hAnsi="Arial" w:cs="Arial"/>
          <w:sz w:val="20"/>
          <w:szCs w:val="20"/>
        </w:rPr>
        <w:t xml:space="preserve"> the Manning’s coefficient of friction, </w:t>
      </w:r>
      <w:r w:rsidRPr="00736918">
        <w:rPr>
          <w:rFonts w:ascii="Arial" w:hAnsi="Arial" w:cs="Arial"/>
          <w:i/>
          <w:sz w:val="20"/>
          <w:szCs w:val="20"/>
        </w:rPr>
        <w:t>R</w:t>
      </w:r>
      <w:r w:rsidRPr="00736918">
        <w:rPr>
          <w:rFonts w:ascii="Arial" w:hAnsi="Arial" w:cs="Arial"/>
          <w:sz w:val="20"/>
          <w:szCs w:val="20"/>
        </w:rPr>
        <w:t xml:space="preserve"> the hydraulic radius, </w:t>
      </w:r>
      <w:r w:rsidRPr="00736918">
        <w:rPr>
          <w:rFonts w:ascii="Arial" w:hAnsi="Arial" w:cs="Arial"/>
          <w:i/>
          <w:sz w:val="20"/>
          <w:szCs w:val="20"/>
        </w:rPr>
        <w:t>t</w:t>
      </w:r>
      <w:r w:rsidRPr="00736918">
        <w:rPr>
          <w:rFonts w:ascii="Arial" w:hAnsi="Arial" w:cs="Arial"/>
          <w:sz w:val="20"/>
          <w:szCs w:val="20"/>
        </w:rPr>
        <w:t xml:space="preserve"> time and </w:t>
      </w:r>
      <w:r w:rsidRPr="00736918">
        <w:rPr>
          <w:rFonts w:ascii="Arial" w:hAnsi="Arial" w:cs="Arial"/>
          <w:i/>
          <w:sz w:val="20"/>
          <w:szCs w:val="20"/>
        </w:rPr>
        <w:t>x</w:t>
      </w:r>
      <w:r w:rsidRPr="00736918">
        <w:rPr>
          <w:rFonts w:ascii="Arial" w:hAnsi="Arial" w:cs="Arial"/>
          <w:sz w:val="20"/>
          <w:szCs w:val="20"/>
        </w:rPr>
        <w:t xml:space="preserve"> the distance in the x Cartesian direction.  The tables below summarise the key inclusions/exclusions of the solvers available for both floodplain and channel flow.  The solvers are described qualitatively in the following sections.  However, it is highly recommended </w:t>
      </w:r>
      <w:r w:rsidR="00AC05C4">
        <w:rPr>
          <w:rFonts w:ascii="Arial" w:hAnsi="Arial" w:cs="Arial"/>
          <w:sz w:val="20"/>
          <w:szCs w:val="20"/>
        </w:rPr>
        <w:t>that users</w:t>
      </w:r>
      <w:r w:rsidR="00AC05C4" w:rsidRPr="00736918">
        <w:rPr>
          <w:rFonts w:ascii="Arial" w:hAnsi="Arial" w:cs="Arial"/>
          <w:sz w:val="20"/>
          <w:szCs w:val="20"/>
        </w:rPr>
        <w:t xml:space="preserve"> </w:t>
      </w:r>
      <w:r w:rsidRPr="00736918">
        <w:rPr>
          <w:rFonts w:ascii="Arial" w:hAnsi="Arial" w:cs="Arial"/>
          <w:sz w:val="20"/>
          <w:szCs w:val="20"/>
        </w:rPr>
        <w:t xml:space="preserve">read the references provided in </w:t>
      </w:r>
      <w:r w:rsidR="00D95834">
        <w:fldChar w:fldCharType="begin"/>
      </w:r>
      <w:r w:rsidR="00D95834">
        <w:instrText xml:space="preserve"> REF _Ref365890436 \h  \* MERGEFORMAT </w:instrText>
      </w:r>
      <w:r w:rsidR="00D95834">
        <w:fldChar w:fldCharType="separate"/>
      </w:r>
      <w:r w:rsidR="00364D95" w:rsidRPr="00364D95">
        <w:rPr>
          <w:rFonts w:ascii="Arial" w:hAnsi="Arial" w:cs="Arial"/>
          <w:sz w:val="20"/>
          <w:szCs w:val="20"/>
        </w:rPr>
        <w:t>Table 1</w:t>
      </w:r>
      <w:r w:rsidR="00D95834">
        <w:fldChar w:fldCharType="end"/>
      </w:r>
      <w:r w:rsidRPr="00736918">
        <w:rPr>
          <w:rFonts w:ascii="Arial" w:hAnsi="Arial" w:cs="Arial"/>
          <w:sz w:val="20"/>
          <w:szCs w:val="20"/>
        </w:rPr>
        <w:t xml:space="preserve"> and </w:t>
      </w:r>
      <w:r w:rsidR="00D95834">
        <w:fldChar w:fldCharType="begin"/>
      </w:r>
      <w:r w:rsidR="00D95834">
        <w:instrText xml:space="preserve"> REF _Ref365890443 \h  \* MERGEFORMAT </w:instrText>
      </w:r>
      <w:r w:rsidR="00D95834">
        <w:fldChar w:fldCharType="separate"/>
      </w:r>
      <w:r w:rsidR="00364D95" w:rsidRPr="00364D95">
        <w:rPr>
          <w:rFonts w:ascii="Arial" w:hAnsi="Arial" w:cs="Arial"/>
          <w:sz w:val="20"/>
          <w:szCs w:val="20"/>
        </w:rPr>
        <w:t>Table 2</w:t>
      </w:r>
      <w:r w:rsidR="00D95834">
        <w:fldChar w:fldCharType="end"/>
      </w:r>
      <w:r w:rsidRPr="00736918">
        <w:rPr>
          <w:rFonts w:ascii="Arial" w:hAnsi="Arial" w:cs="Arial"/>
          <w:sz w:val="20"/>
          <w:szCs w:val="20"/>
        </w:rPr>
        <w:t xml:space="preserve"> which provide a thorough technical description of the solvers including their governing equations and various validation test cases.  </w:t>
      </w:r>
    </w:p>
    <w:p w:rsidR="006A1727" w:rsidRDefault="006A1727" w:rsidP="006A1727">
      <w:pPr>
        <w:pStyle w:val="Caption"/>
        <w:keepNext/>
      </w:pPr>
      <w:bookmarkStart w:id="477" w:name="_Ref365890436"/>
      <w:bookmarkStart w:id="478" w:name="_Toc46213693"/>
      <w:r>
        <w:t xml:space="preserve">Table </w:t>
      </w:r>
      <w:r w:rsidR="001E113F">
        <w:fldChar w:fldCharType="begin"/>
      </w:r>
      <w:r>
        <w:instrText xml:space="preserve"> SEQ Table \* ARABIC </w:instrText>
      </w:r>
      <w:r w:rsidR="001E113F">
        <w:fldChar w:fldCharType="separate"/>
      </w:r>
      <w:r w:rsidR="005A56F8">
        <w:rPr>
          <w:noProof/>
        </w:rPr>
        <w:t>1</w:t>
      </w:r>
      <w:r w:rsidR="001E113F">
        <w:rPr>
          <w:noProof/>
        </w:rPr>
        <w:fldChar w:fldCharType="end"/>
      </w:r>
      <w:bookmarkEnd w:id="477"/>
      <w:r>
        <w:t xml:space="preserve"> Solvers available for calculating floodplain flow</w:t>
      </w:r>
      <w:bookmarkEnd w:id="478"/>
    </w:p>
    <w:tbl>
      <w:tblPr>
        <w:tblStyle w:val="TableGrid"/>
        <w:tblW w:w="932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242"/>
        <w:gridCol w:w="1560"/>
        <w:gridCol w:w="2126"/>
        <w:gridCol w:w="1843"/>
        <w:gridCol w:w="850"/>
        <w:gridCol w:w="1701"/>
      </w:tblGrid>
      <w:tr w:rsidR="006A1727" w:rsidTr="0050796C">
        <w:tc>
          <w:tcPr>
            <w:tcW w:w="1242" w:type="dxa"/>
          </w:tcPr>
          <w:p w:rsidR="006A1727" w:rsidRPr="00784601" w:rsidRDefault="006A1727" w:rsidP="0050796C">
            <w:pPr>
              <w:rPr>
                <w:rFonts w:ascii="Arial" w:hAnsi="Arial" w:cs="Arial"/>
                <w:b/>
                <w:sz w:val="16"/>
                <w:szCs w:val="16"/>
              </w:rPr>
            </w:pPr>
            <w:r w:rsidRPr="00784601">
              <w:rPr>
                <w:rFonts w:ascii="Arial" w:hAnsi="Arial" w:cs="Arial"/>
                <w:b/>
                <w:sz w:val="16"/>
                <w:szCs w:val="16"/>
              </w:rPr>
              <w:t>Solver</w:t>
            </w:r>
          </w:p>
        </w:tc>
        <w:tc>
          <w:tcPr>
            <w:tcW w:w="1560" w:type="dxa"/>
          </w:tcPr>
          <w:p w:rsidR="006A1727" w:rsidRPr="00784601" w:rsidRDefault="006A1727" w:rsidP="0050796C">
            <w:pPr>
              <w:rPr>
                <w:rFonts w:ascii="Arial" w:hAnsi="Arial" w:cs="Arial"/>
                <w:b/>
                <w:sz w:val="16"/>
                <w:szCs w:val="16"/>
              </w:rPr>
            </w:pPr>
            <w:r w:rsidRPr="00784601">
              <w:rPr>
                <w:rFonts w:ascii="Arial" w:hAnsi="Arial" w:cs="Arial"/>
                <w:b/>
                <w:sz w:val="16"/>
                <w:szCs w:val="16"/>
              </w:rPr>
              <w:t>Dimensions</w:t>
            </w:r>
          </w:p>
        </w:tc>
        <w:tc>
          <w:tcPr>
            <w:tcW w:w="2126" w:type="dxa"/>
          </w:tcPr>
          <w:p w:rsidR="006A1727" w:rsidRPr="00784601" w:rsidRDefault="006A1727" w:rsidP="0050796C">
            <w:pPr>
              <w:rPr>
                <w:rFonts w:ascii="Arial" w:hAnsi="Arial" w:cs="Arial"/>
                <w:b/>
                <w:sz w:val="16"/>
                <w:szCs w:val="16"/>
              </w:rPr>
            </w:pPr>
            <w:r w:rsidRPr="00784601">
              <w:rPr>
                <w:rFonts w:ascii="Arial" w:hAnsi="Arial" w:cs="Arial"/>
                <w:b/>
                <w:sz w:val="16"/>
                <w:szCs w:val="16"/>
              </w:rPr>
              <w:t>Shallow water terms included</w:t>
            </w:r>
          </w:p>
        </w:tc>
        <w:tc>
          <w:tcPr>
            <w:tcW w:w="1843" w:type="dxa"/>
          </w:tcPr>
          <w:p w:rsidR="006A1727" w:rsidRPr="00784601" w:rsidRDefault="006A1727" w:rsidP="0050796C">
            <w:pPr>
              <w:rPr>
                <w:rFonts w:ascii="Arial" w:hAnsi="Arial" w:cs="Arial"/>
                <w:b/>
                <w:sz w:val="16"/>
                <w:szCs w:val="16"/>
              </w:rPr>
            </w:pPr>
            <w:r w:rsidRPr="00784601">
              <w:rPr>
                <w:rFonts w:ascii="Arial" w:hAnsi="Arial" w:cs="Arial"/>
                <w:b/>
                <w:sz w:val="16"/>
                <w:szCs w:val="16"/>
              </w:rPr>
              <w:t>Shallow water terms assumed negligible</w:t>
            </w:r>
          </w:p>
        </w:tc>
        <w:tc>
          <w:tcPr>
            <w:tcW w:w="850" w:type="dxa"/>
          </w:tcPr>
          <w:p w:rsidR="006A1727" w:rsidRPr="00784601" w:rsidRDefault="006A1727" w:rsidP="0050796C">
            <w:pPr>
              <w:rPr>
                <w:rFonts w:ascii="Arial" w:hAnsi="Arial" w:cs="Arial"/>
                <w:b/>
                <w:sz w:val="16"/>
                <w:szCs w:val="16"/>
              </w:rPr>
            </w:pPr>
            <w:r w:rsidRPr="00784601">
              <w:rPr>
                <w:rFonts w:ascii="Arial" w:hAnsi="Arial" w:cs="Arial"/>
                <w:b/>
                <w:sz w:val="16"/>
                <w:szCs w:val="16"/>
              </w:rPr>
              <w:t>Time step</w:t>
            </w:r>
          </w:p>
        </w:tc>
        <w:tc>
          <w:tcPr>
            <w:tcW w:w="1701" w:type="dxa"/>
          </w:tcPr>
          <w:p w:rsidR="006A1727" w:rsidRPr="00784601" w:rsidRDefault="006A1727" w:rsidP="0050796C">
            <w:pPr>
              <w:rPr>
                <w:rFonts w:ascii="Arial" w:hAnsi="Arial" w:cs="Arial"/>
                <w:b/>
                <w:sz w:val="16"/>
                <w:szCs w:val="16"/>
              </w:rPr>
            </w:pPr>
            <w:r w:rsidRPr="00784601">
              <w:rPr>
                <w:rFonts w:ascii="Arial" w:hAnsi="Arial" w:cs="Arial"/>
                <w:b/>
                <w:sz w:val="16"/>
                <w:szCs w:val="16"/>
              </w:rPr>
              <w:t>Further technical details</w:t>
            </w:r>
          </w:p>
        </w:tc>
      </w:tr>
      <w:tr w:rsidR="006A1727" w:rsidTr="0050796C">
        <w:tc>
          <w:tcPr>
            <w:tcW w:w="1242" w:type="dxa"/>
          </w:tcPr>
          <w:p w:rsidR="006A1727" w:rsidRPr="00784601" w:rsidRDefault="006A1727" w:rsidP="0050796C">
            <w:pPr>
              <w:rPr>
                <w:rFonts w:ascii="Arial" w:hAnsi="Arial" w:cs="Arial"/>
                <w:sz w:val="16"/>
                <w:szCs w:val="16"/>
              </w:rPr>
            </w:pPr>
            <w:r w:rsidRPr="00784601">
              <w:rPr>
                <w:rFonts w:ascii="Arial" w:hAnsi="Arial" w:cs="Arial"/>
                <w:sz w:val="16"/>
                <w:szCs w:val="16"/>
              </w:rPr>
              <w:t>Routing</w:t>
            </w:r>
          </w:p>
        </w:tc>
        <w:tc>
          <w:tcPr>
            <w:tcW w:w="1560" w:type="dxa"/>
          </w:tcPr>
          <w:p w:rsidR="006A1727" w:rsidRPr="00784601" w:rsidRDefault="006B08E3" w:rsidP="0050796C">
            <w:pPr>
              <w:rPr>
                <w:rFonts w:ascii="Arial" w:hAnsi="Arial" w:cs="Arial"/>
                <w:sz w:val="16"/>
                <w:szCs w:val="16"/>
              </w:rPr>
            </w:pPr>
            <w:r>
              <w:rPr>
                <w:rFonts w:ascii="Arial" w:hAnsi="Arial" w:cs="Arial"/>
                <w:sz w:val="16"/>
                <w:szCs w:val="16"/>
              </w:rPr>
              <w:t>1D on 2D gri</w:t>
            </w:r>
            <w:r w:rsidR="006A1727" w:rsidRPr="00784601">
              <w:rPr>
                <w:rFonts w:ascii="Arial" w:hAnsi="Arial" w:cs="Arial"/>
                <w:sz w:val="16"/>
                <w:szCs w:val="16"/>
              </w:rPr>
              <w:t>d</w:t>
            </w:r>
          </w:p>
        </w:tc>
        <w:tc>
          <w:tcPr>
            <w:tcW w:w="2126" w:type="dxa"/>
          </w:tcPr>
          <w:p w:rsidR="006A1727" w:rsidRPr="00784601" w:rsidRDefault="006A1727" w:rsidP="0050796C">
            <w:pPr>
              <w:rPr>
                <w:rFonts w:ascii="Arial" w:hAnsi="Arial" w:cs="Arial"/>
                <w:sz w:val="16"/>
                <w:szCs w:val="16"/>
              </w:rPr>
            </w:pPr>
            <w:r w:rsidRPr="00784601">
              <w:rPr>
                <w:rFonts w:ascii="Arial" w:hAnsi="Arial" w:cs="Arial"/>
                <w:sz w:val="16"/>
                <w:szCs w:val="16"/>
              </w:rPr>
              <w:t>User specified velocity and bed slope direction only</w:t>
            </w:r>
          </w:p>
        </w:tc>
        <w:tc>
          <w:tcPr>
            <w:tcW w:w="1843" w:type="dxa"/>
          </w:tcPr>
          <w:p w:rsidR="006A1727" w:rsidRPr="00784601" w:rsidRDefault="006A1727" w:rsidP="0050796C">
            <w:pPr>
              <w:rPr>
                <w:rFonts w:ascii="Arial" w:hAnsi="Arial" w:cs="Arial"/>
                <w:sz w:val="16"/>
                <w:szCs w:val="16"/>
              </w:rPr>
            </w:pPr>
            <w:r w:rsidRPr="00784601">
              <w:rPr>
                <w:rFonts w:ascii="Arial" w:hAnsi="Arial" w:cs="Arial"/>
                <w:sz w:val="16"/>
                <w:szCs w:val="16"/>
              </w:rPr>
              <w:t>All</w:t>
            </w:r>
          </w:p>
        </w:tc>
        <w:tc>
          <w:tcPr>
            <w:tcW w:w="850" w:type="dxa"/>
          </w:tcPr>
          <w:p w:rsidR="006A1727" w:rsidRPr="00784601" w:rsidRDefault="006A1727" w:rsidP="0050796C">
            <w:pPr>
              <w:rPr>
                <w:rFonts w:ascii="Arial" w:hAnsi="Arial" w:cs="Arial"/>
                <w:sz w:val="16"/>
                <w:szCs w:val="16"/>
              </w:rPr>
            </w:pPr>
            <w:r w:rsidRPr="00784601">
              <w:rPr>
                <w:rFonts w:ascii="Arial" w:hAnsi="Arial" w:cs="Arial"/>
                <w:sz w:val="16"/>
                <w:szCs w:val="16"/>
              </w:rPr>
              <w:t>Adaptive</w:t>
            </w:r>
          </w:p>
        </w:tc>
        <w:tc>
          <w:tcPr>
            <w:tcW w:w="1701" w:type="dxa"/>
          </w:tcPr>
          <w:p w:rsidR="006A1727" w:rsidRPr="00784601" w:rsidRDefault="006A1727" w:rsidP="0050796C">
            <w:pPr>
              <w:rPr>
                <w:rFonts w:ascii="Arial" w:hAnsi="Arial" w:cs="Arial"/>
                <w:sz w:val="16"/>
                <w:szCs w:val="16"/>
              </w:rPr>
            </w:pPr>
            <w:r w:rsidRPr="00784601">
              <w:rPr>
                <w:rFonts w:ascii="Arial" w:hAnsi="Arial" w:cs="Arial"/>
                <w:sz w:val="16"/>
                <w:szCs w:val="16"/>
              </w:rPr>
              <w:t>Sampson et al., 2012</w:t>
            </w:r>
          </w:p>
        </w:tc>
      </w:tr>
      <w:tr w:rsidR="006A1727" w:rsidTr="0050796C">
        <w:tc>
          <w:tcPr>
            <w:tcW w:w="1242" w:type="dxa"/>
          </w:tcPr>
          <w:p w:rsidR="006A1727" w:rsidRPr="00784601" w:rsidRDefault="006A1727" w:rsidP="0050796C">
            <w:pPr>
              <w:rPr>
                <w:rFonts w:ascii="Arial" w:hAnsi="Arial" w:cs="Arial"/>
                <w:sz w:val="16"/>
                <w:szCs w:val="16"/>
              </w:rPr>
            </w:pPr>
            <w:r w:rsidRPr="00784601">
              <w:rPr>
                <w:rFonts w:ascii="Arial" w:hAnsi="Arial" w:cs="Arial"/>
                <w:sz w:val="16"/>
                <w:szCs w:val="16"/>
              </w:rPr>
              <w:t>Flow-limited</w:t>
            </w:r>
          </w:p>
        </w:tc>
        <w:tc>
          <w:tcPr>
            <w:tcW w:w="1560" w:type="dxa"/>
          </w:tcPr>
          <w:p w:rsidR="006A1727" w:rsidRPr="00784601" w:rsidRDefault="006B08E3" w:rsidP="006B08E3">
            <w:pPr>
              <w:rPr>
                <w:rFonts w:ascii="Arial" w:hAnsi="Arial" w:cs="Arial"/>
                <w:sz w:val="16"/>
                <w:szCs w:val="16"/>
              </w:rPr>
            </w:pPr>
            <w:r>
              <w:rPr>
                <w:rFonts w:ascii="Arial" w:hAnsi="Arial" w:cs="Arial"/>
                <w:sz w:val="16"/>
                <w:szCs w:val="16"/>
              </w:rPr>
              <w:t>1D on 2D gri</w:t>
            </w:r>
            <w:r w:rsidR="006A1727" w:rsidRPr="00784601">
              <w:rPr>
                <w:rFonts w:ascii="Arial" w:hAnsi="Arial" w:cs="Arial"/>
                <w:sz w:val="16"/>
                <w:szCs w:val="16"/>
              </w:rPr>
              <w:t>d</w:t>
            </w:r>
          </w:p>
        </w:tc>
        <w:tc>
          <w:tcPr>
            <w:tcW w:w="2126" w:type="dxa"/>
          </w:tcPr>
          <w:p w:rsidR="006A1727" w:rsidRPr="00784601" w:rsidRDefault="006A1727" w:rsidP="0050796C">
            <w:pPr>
              <w:rPr>
                <w:rFonts w:ascii="Arial" w:hAnsi="Arial" w:cs="Arial"/>
                <w:sz w:val="16"/>
                <w:szCs w:val="16"/>
              </w:rPr>
            </w:pPr>
            <w:r w:rsidRPr="00784601">
              <w:rPr>
                <w:rFonts w:ascii="Arial" w:hAnsi="Arial" w:cs="Arial"/>
                <w:sz w:val="16"/>
                <w:szCs w:val="16"/>
              </w:rPr>
              <w:t>Friction and water slopes</w:t>
            </w:r>
          </w:p>
        </w:tc>
        <w:tc>
          <w:tcPr>
            <w:tcW w:w="1843" w:type="dxa"/>
          </w:tcPr>
          <w:p w:rsidR="006A1727" w:rsidRPr="00784601" w:rsidRDefault="006A1727" w:rsidP="0050796C">
            <w:pPr>
              <w:rPr>
                <w:rFonts w:ascii="Arial" w:hAnsi="Arial" w:cs="Arial"/>
                <w:sz w:val="16"/>
                <w:szCs w:val="16"/>
              </w:rPr>
            </w:pPr>
            <w:r w:rsidRPr="00784601">
              <w:rPr>
                <w:rFonts w:ascii="Arial" w:hAnsi="Arial" w:cs="Arial"/>
                <w:sz w:val="16"/>
                <w:szCs w:val="16"/>
              </w:rPr>
              <w:t>Local and convective acceleration</w:t>
            </w:r>
          </w:p>
        </w:tc>
        <w:tc>
          <w:tcPr>
            <w:tcW w:w="850" w:type="dxa"/>
          </w:tcPr>
          <w:p w:rsidR="006A1727" w:rsidRPr="00784601" w:rsidRDefault="006A1727" w:rsidP="0050796C">
            <w:pPr>
              <w:rPr>
                <w:rFonts w:ascii="Arial" w:hAnsi="Arial" w:cs="Arial"/>
                <w:sz w:val="16"/>
                <w:szCs w:val="16"/>
              </w:rPr>
            </w:pPr>
            <w:r w:rsidRPr="00784601">
              <w:rPr>
                <w:rFonts w:ascii="Arial" w:hAnsi="Arial" w:cs="Arial"/>
                <w:sz w:val="16"/>
                <w:szCs w:val="16"/>
              </w:rPr>
              <w:t>Fixed</w:t>
            </w:r>
          </w:p>
        </w:tc>
        <w:tc>
          <w:tcPr>
            <w:tcW w:w="1701" w:type="dxa"/>
          </w:tcPr>
          <w:p w:rsidR="006A1727" w:rsidRPr="00784601" w:rsidRDefault="006A1727" w:rsidP="0050796C">
            <w:pPr>
              <w:rPr>
                <w:rFonts w:ascii="Arial" w:hAnsi="Arial" w:cs="Arial"/>
                <w:sz w:val="16"/>
                <w:szCs w:val="16"/>
              </w:rPr>
            </w:pPr>
            <w:r w:rsidRPr="00784601">
              <w:rPr>
                <w:rFonts w:ascii="Arial" w:hAnsi="Arial" w:cs="Arial"/>
                <w:sz w:val="16"/>
                <w:szCs w:val="16"/>
              </w:rPr>
              <w:t>Bates and De Roo, 2000</w:t>
            </w:r>
          </w:p>
        </w:tc>
      </w:tr>
      <w:tr w:rsidR="006A1727" w:rsidTr="0050796C">
        <w:tc>
          <w:tcPr>
            <w:tcW w:w="1242" w:type="dxa"/>
          </w:tcPr>
          <w:p w:rsidR="006A1727" w:rsidRPr="00784601" w:rsidRDefault="006A1727" w:rsidP="0050796C">
            <w:pPr>
              <w:rPr>
                <w:rFonts w:ascii="Arial" w:hAnsi="Arial" w:cs="Arial"/>
                <w:sz w:val="16"/>
                <w:szCs w:val="16"/>
              </w:rPr>
            </w:pPr>
            <w:r w:rsidRPr="00784601">
              <w:rPr>
                <w:rFonts w:ascii="Arial" w:hAnsi="Arial" w:cs="Arial"/>
                <w:sz w:val="16"/>
                <w:szCs w:val="16"/>
              </w:rPr>
              <w:t>Adaptive</w:t>
            </w:r>
          </w:p>
        </w:tc>
        <w:tc>
          <w:tcPr>
            <w:tcW w:w="1560" w:type="dxa"/>
          </w:tcPr>
          <w:p w:rsidR="006A1727" w:rsidRPr="00784601" w:rsidRDefault="006B08E3" w:rsidP="0050796C">
            <w:pPr>
              <w:rPr>
                <w:rFonts w:ascii="Arial" w:hAnsi="Arial" w:cs="Arial"/>
                <w:sz w:val="16"/>
                <w:szCs w:val="16"/>
              </w:rPr>
            </w:pPr>
            <w:r>
              <w:rPr>
                <w:rFonts w:ascii="Arial" w:hAnsi="Arial" w:cs="Arial"/>
                <w:sz w:val="16"/>
                <w:szCs w:val="16"/>
              </w:rPr>
              <w:t>1D on 2D gri</w:t>
            </w:r>
            <w:r w:rsidR="006A1727" w:rsidRPr="00784601">
              <w:rPr>
                <w:rFonts w:ascii="Arial" w:hAnsi="Arial" w:cs="Arial"/>
                <w:sz w:val="16"/>
                <w:szCs w:val="16"/>
              </w:rPr>
              <w:t>d</w:t>
            </w:r>
          </w:p>
        </w:tc>
        <w:tc>
          <w:tcPr>
            <w:tcW w:w="2126" w:type="dxa"/>
          </w:tcPr>
          <w:p w:rsidR="006A1727" w:rsidRPr="00784601" w:rsidRDefault="006A1727" w:rsidP="0050796C">
            <w:pPr>
              <w:rPr>
                <w:rFonts w:ascii="Arial" w:hAnsi="Arial" w:cs="Arial"/>
                <w:sz w:val="16"/>
                <w:szCs w:val="16"/>
              </w:rPr>
            </w:pPr>
            <w:r w:rsidRPr="00784601">
              <w:rPr>
                <w:rFonts w:ascii="Arial" w:hAnsi="Arial" w:cs="Arial"/>
                <w:sz w:val="16"/>
                <w:szCs w:val="16"/>
              </w:rPr>
              <w:t>As above</w:t>
            </w:r>
          </w:p>
        </w:tc>
        <w:tc>
          <w:tcPr>
            <w:tcW w:w="1843" w:type="dxa"/>
          </w:tcPr>
          <w:p w:rsidR="006A1727" w:rsidRPr="00784601" w:rsidRDefault="006A1727" w:rsidP="0050796C">
            <w:pPr>
              <w:rPr>
                <w:rFonts w:ascii="Arial" w:hAnsi="Arial" w:cs="Arial"/>
                <w:sz w:val="16"/>
                <w:szCs w:val="16"/>
              </w:rPr>
            </w:pPr>
            <w:r w:rsidRPr="00784601">
              <w:rPr>
                <w:rFonts w:ascii="Arial" w:hAnsi="Arial" w:cs="Arial"/>
                <w:sz w:val="16"/>
                <w:szCs w:val="16"/>
              </w:rPr>
              <w:t>As above</w:t>
            </w:r>
          </w:p>
        </w:tc>
        <w:tc>
          <w:tcPr>
            <w:tcW w:w="850" w:type="dxa"/>
          </w:tcPr>
          <w:p w:rsidR="006A1727" w:rsidRPr="00784601" w:rsidRDefault="006A1727" w:rsidP="0050796C">
            <w:pPr>
              <w:rPr>
                <w:rFonts w:ascii="Arial" w:hAnsi="Arial" w:cs="Arial"/>
                <w:sz w:val="16"/>
                <w:szCs w:val="16"/>
              </w:rPr>
            </w:pPr>
            <w:r w:rsidRPr="00784601">
              <w:rPr>
                <w:rFonts w:ascii="Arial" w:hAnsi="Arial" w:cs="Arial"/>
                <w:sz w:val="16"/>
                <w:szCs w:val="16"/>
              </w:rPr>
              <w:t>Adaptive</w:t>
            </w:r>
          </w:p>
        </w:tc>
        <w:tc>
          <w:tcPr>
            <w:tcW w:w="1701" w:type="dxa"/>
          </w:tcPr>
          <w:p w:rsidR="006A1727" w:rsidRPr="00784601" w:rsidRDefault="006A1727" w:rsidP="0050796C">
            <w:pPr>
              <w:rPr>
                <w:rFonts w:ascii="Arial" w:hAnsi="Arial" w:cs="Arial"/>
                <w:sz w:val="16"/>
                <w:szCs w:val="16"/>
              </w:rPr>
            </w:pPr>
            <w:r w:rsidRPr="00784601">
              <w:rPr>
                <w:rFonts w:ascii="Arial" w:hAnsi="Arial" w:cs="Arial"/>
                <w:sz w:val="16"/>
                <w:szCs w:val="16"/>
              </w:rPr>
              <w:t>Hunter et al., 2005</w:t>
            </w:r>
          </w:p>
        </w:tc>
      </w:tr>
      <w:tr w:rsidR="006A1727" w:rsidTr="0050796C">
        <w:tc>
          <w:tcPr>
            <w:tcW w:w="1242" w:type="dxa"/>
          </w:tcPr>
          <w:p w:rsidR="006A1727" w:rsidRPr="00784601" w:rsidRDefault="006A1727" w:rsidP="0050796C">
            <w:pPr>
              <w:rPr>
                <w:rFonts w:ascii="Arial" w:hAnsi="Arial" w:cs="Arial"/>
                <w:sz w:val="16"/>
                <w:szCs w:val="16"/>
              </w:rPr>
            </w:pPr>
            <w:r w:rsidRPr="00784601">
              <w:rPr>
                <w:rFonts w:ascii="Arial" w:hAnsi="Arial" w:cs="Arial"/>
                <w:sz w:val="16"/>
                <w:szCs w:val="16"/>
              </w:rPr>
              <w:t>Acceleration</w:t>
            </w:r>
          </w:p>
        </w:tc>
        <w:tc>
          <w:tcPr>
            <w:tcW w:w="1560" w:type="dxa"/>
          </w:tcPr>
          <w:p w:rsidR="006A1727" w:rsidRPr="00784601" w:rsidRDefault="006B08E3" w:rsidP="0050796C">
            <w:pPr>
              <w:rPr>
                <w:rFonts w:ascii="Arial" w:hAnsi="Arial" w:cs="Arial"/>
                <w:sz w:val="16"/>
                <w:szCs w:val="16"/>
              </w:rPr>
            </w:pPr>
            <w:r>
              <w:rPr>
                <w:rFonts w:ascii="Arial" w:hAnsi="Arial" w:cs="Arial"/>
                <w:sz w:val="16"/>
                <w:szCs w:val="16"/>
              </w:rPr>
              <w:t>1D on 2D gri</w:t>
            </w:r>
            <w:r w:rsidR="006A1727" w:rsidRPr="00784601">
              <w:rPr>
                <w:rFonts w:ascii="Arial" w:hAnsi="Arial" w:cs="Arial"/>
                <w:sz w:val="16"/>
                <w:szCs w:val="16"/>
              </w:rPr>
              <w:t>d, friction terms in 2D</w:t>
            </w:r>
          </w:p>
        </w:tc>
        <w:tc>
          <w:tcPr>
            <w:tcW w:w="2126" w:type="dxa"/>
          </w:tcPr>
          <w:p w:rsidR="006A1727" w:rsidRPr="00784601" w:rsidRDefault="006A1727" w:rsidP="0050796C">
            <w:pPr>
              <w:rPr>
                <w:rFonts w:ascii="Arial" w:hAnsi="Arial" w:cs="Arial"/>
                <w:sz w:val="16"/>
                <w:szCs w:val="16"/>
              </w:rPr>
            </w:pPr>
            <w:r w:rsidRPr="00784601">
              <w:rPr>
                <w:rFonts w:ascii="Arial" w:hAnsi="Arial" w:cs="Arial"/>
                <w:sz w:val="16"/>
                <w:szCs w:val="16"/>
              </w:rPr>
              <w:t>Friction and water slopes, local acceleration</w:t>
            </w:r>
          </w:p>
        </w:tc>
        <w:tc>
          <w:tcPr>
            <w:tcW w:w="1843" w:type="dxa"/>
          </w:tcPr>
          <w:p w:rsidR="006A1727" w:rsidRPr="00784601" w:rsidRDefault="006A1727" w:rsidP="0050796C">
            <w:pPr>
              <w:rPr>
                <w:rFonts w:ascii="Arial" w:hAnsi="Arial" w:cs="Arial"/>
                <w:sz w:val="16"/>
                <w:szCs w:val="16"/>
              </w:rPr>
            </w:pPr>
            <w:r w:rsidRPr="00784601">
              <w:rPr>
                <w:rFonts w:ascii="Arial" w:hAnsi="Arial" w:cs="Arial"/>
                <w:sz w:val="16"/>
                <w:szCs w:val="16"/>
              </w:rPr>
              <w:t>Convective acceleration</w:t>
            </w:r>
          </w:p>
        </w:tc>
        <w:tc>
          <w:tcPr>
            <w:tcW w:w="850" w:type="dxa"/>
          </w:tcPr>
          <w:p w:rsidR="006A1727" w:rsidRPr="00784601" w:rsidRDefault="006A1727" w:rsidP="0050796C">
            <w:pPr>
              <w:rPr>
                <w:rFonts w:ascii="Arial" w:hAnsi="Arial" w:cs="Arial"/>
                <w:sz w:val="16"/>
                <w:szCs w:val="16"/>
              </w:rPr>
            </w:pPr>
            <w:r w:rsidRPr="00784601">
              <w:rPr>
                <w:rFonts w:ascii="Arial" w:hAnsi="Arial" w:cs="Arial"/>
                <w:sz w:val="16"/>
                <w:szCs w:val="16"/>
              </w:rPr>
              <w:t xml:space="preserve">Adaptive </w:t>
            </w:r>
          </w:p>
        </w:tc>
        <w:tc>
          <w:tcPr>
            <w:tcW w:w="1701" w:type="dxa"/>
          </w:tcPr>
          <w:p w:rsidR="006A1727" w:rsidRPr="00784601" w:rsidRDefault="006A1727" w:rsidP="0050796C">
            <w:pPr>
              <w:rPr>
                <w:rFonts w:ascii="Arial" w:hAnsi="Arial" w:cs="Arial"/>
                <w:sz w:val="16"/>
                <w:szCs w:val="16"/>
              </w:rPr>
            </w:pPr>
            <w:r w:rsidRPr="00784601">
              <w:rPr>
                <w:rFonts w:ascii="Arial" w:hAnsi="Arial" w:cs="Arial"/>
                <w:sz w:val="16"/>
                <w:szCs w:val="16"/>
              </w:rPr>
              <w:t>Bates et al., 2010; De Almeida et al., 2012</w:t>
            </w:r>
          </w:p>
        </w:tc>
      </w:tr>
      <w:tr w:rsidR="0010406C" w:rsidDel="0010406C" w:rsidTr="0050796C">
        <w:trPr>
          <w:del w:id="479" w:author="James Shaw" w:date="2020-07-20T10:56:00Z"/>
        </w:trPr>
        <w:tc>
          <w:tcPr>
            <w:tcW w:w="1242" w:type="dxa"/>
          </w:tcPr>
          <w:p w:rsidR="0010406C" w:rsidRPr="00784601" w:rsidDel="0010406C" w:rsidRDefault="0010406C" w:rsidP="0010406C">
            <w:pPr>
              <w:rPr>
                <w:del w:id="480" w:author="James Shaw" w:date="2020-07-20T10:56:00Z"/>
                <w:rFonts w:ascii="Arial" w:hAnsi="Arial" w:cs="Arial"/>
                <w:sz w:val="16"/>
                <w:szCs w:val="16"/>
              </w:rPr>
            </w:pPr>
            <w:del w:id="481" w:author="James Shaw" w:date="2020-07-20T10:55:00Z">
              <w:r w:rsidRPr="00784601" w:rsidDel="0010406C">
                <w:rPr>
                  <w:rFonts w:ascii="Arial" w:hAnsi="Arial" w:cs="Arial"/>
                  <w:sz w:val="16"/>
                  <w:szCs w:val="16"/>
                </w:rPr>
                <w:delText>Roe</w:delText>
              </w:r>
            </w:del>
          </w:p>
        </w:tc>
        <w:tc>
          <w:tcPr>
            <w:tcW w:w="1560" w:type="dxa"/>
          </w:tcPr>
          <w:p w:rsidR="0010406C" w:rsidRPr="00784601" w:rsidDel="0010406C" w:rsidRDefault="0010406C" w:rsidP="0010406C">
            <w:pPr>
              <w:rPr>
                <w:del w:id="482" w:author="James Shaw" w:date="2020-07-20T10:56:00Z"/>
                <w:rFonts w:ascii="Arial" w:hAnsi="Arial" w:cs="Arial"/>
                <w:sz w:val="16"/>
                <w:szCs w:val="16"/>
              </w:rPr>
            </w:pPr>
            <w:del w:id="483" w:author="James Shaw" w:date="2020-07-20T10:55:00Z">
              <w:r w:rsidRPr="00784601" w:rsidDel="0010406C">
                <w:rPr>
                  <w:rFonts w:ascii="Arial" w:hAnsi="Arial" w:cs="Arial"/>
                  <w:sz w:val="16"/>
                  <w:szCs w:val="16"/>
                </w:rPr>
                <w:delText>2D</w:delText>
              </w:r>
            </w:del>
          </w:p>
        </w:tc>
        <w:tc>
          <w:tcPr>
            <w:tcW w:w="2126" w:type="dxa"/>
          </w:tcPr>
          <w:p w:rsidR="0010406C" w:rsidRPr="00784601" w:rsidDel="0010406C" w:rsidRDefault="0010406C" w:rsidP="0010406C">
            <w:pPr>
              <w:rPr>
                <w:del w:id="484" w:author="James Shaw" w:date="2020-07-20T10:56:00Z"/>
                <w:rFonts w:ascii="Arial" w:hAnsi="Arial" w:cs="Arial"/>
                <w:sz w:val="16"/>
                <w:szCs w:val="16"/>
              </w:rPr>
            </w:pPr>
            <w:del w:id="485" w:author="James Shaw" w:date="2020-07-20T10:55:00Z">
              <w:r w:rsidRPr="00784601" w:rsidDel="0010406C">
                <w:rPr>
                  <w:rFonts w:ascii="Arial" w:hAnsi="Arial" w:cs="Arial"/>
                  <w:sz w:val="16"/>
                  <w:szCs w:val="16"/>
                </w:rPr>
                <w:delText>All terms</w:delText>
              </w:r>
            </w:del>
          </w:p>
        </w:tc>
        <w:tc>
          <w:tcPr>
            <w:tcW w:w="1843" w:type="dxa"/>
          </w:tcPr>
          <w:p w:rsidR="0010406C" w:rsidRPr="00784601" w:rsidDel="0010406C" w:rsidRDefault="0010406C" w:rsidP="0010406C">
            <w:pPr>
              <w:rPr>
                <w:del w:id="486" w:author="James Shaw" w:date="2020-07-20T10:56:00Z"/>
                <w:rFonts w:ascii="Arial" w:hAnsi="Arial" w:cs="Arial"/>
                <w:sz w:val="16"/>
                <w:szCs w:val="16"/>
              </w:rPr>
            </w:pPr>
            <w:del w:id="487" w:author="James Shaw" w:date="2020-07-20T10:55:00Z">
              <w:r w:rsidRPr="00784601" w:rsidDel="0010406C">
                <w:rPr>
                  <w:rFonts w:ascii="Arial" w:hAnsi="Arial" w:cs="Arial"/>
                  <w:sz w:val="16"/>
                  <w:szCs w:val="16"/>
                </w:rPr>
                <w:delText>None</w:delText>
              </w:r>
            </w:del>
          </w:p>
        </w:tc>
        <w:tc>
          <w:tcPr>
            <w:tcW w:w="850" w:type="dxa"/>
          </w:tcPr>
          <w:p w:rsidR="0010406C" w:rsidRPr="00784601" w:rsidDel="0010406C" w:rsidRDefault="0010406C" w:rsidP="0010406C">
            <w:pPr>
              <w:rPr>
                <w:del w:id="488" w:author="James Shaw" w:date="2020-07-20T10:56:00Z"/>
                <w:rFonts w:ascii="Arial" w:hAnsi="Arial" w:cs="Arial"/>
                <w:sz w:val="16"/>
                <w:szCs w:val="16"/>
              </w:rPr>
            </w:pPr>
            <w:del w:id="489" w:author="James Shaw" w:date="2020-07-20T10:55:00Z">
              <w:r w:rsidRPr="00784601" w:rsidDel="0010406C">
                <w:rPr>
                  <w:rFonts w:ascii="Arial" w:hAnsi="Arial" w:cs="Arial"/>
                  <w:sz w:val="16"/>
                  <w:szCs w:val="16"/>
                </w:rPr>
                <w:delText>Adaptive</w:delText>
              </w:r>
            </w:del>
          </w:p>
        </w:tc>
        <w:tc>
          <w:tcPr>
            <w:tcW w:w="1701" w:type="dxa"/>
          </w:tcPr>
          <w:p w:rsidR="0010406C" w:rsidRPr="00784601" w:rsidDel="0010406C" w:rsidRDefault="0010406C" w:rsidP="0010406C">
            <w:pPr>
              <w:rPr>
                <w:del w:id="490" w:author="James Shaw" w:date="2020-07-20T10:56:00Z"/>
                <w:rFonts w:ascii="Arial" w:hAnsi="Arial" w:cs="Arial"/>
                <w:sz w:val="16"/>
                <w:szCs w:val="16"/>
              </w:rPr>
            </w:pPr>
            <w:del w:id="491" w:author="James Shaw" w:date="2020-07-20T10:55:00Z">
              <w:r w:rsidRPr="00784601" w:rsidDel="0010406C">
                <w:rPr>
                  <w:rFonts w:ascii="Arial" w:hAnsi="Arial" w:cs="Arial"/>
                  <w:sz w:val="16"/>
                  <w:szCs w:val="16"/>
                </w:rPr>
                <w:delText xml:space="preserve">Neal et al., 2012b; </w:delText>
              </w:r>
            </w:del>
          </w:p>
        </w:tc>
      </w:tr>
      <w:tr w:rsidR="0010406C" w:rsidTr="0050796C">
        <w:trPr>
          <w:ins w:id="492" w:author="James Shaw" w:date="2020-07-20T10:21:00Z"/>
        </w:trPr>
        <w:tc>
          <w:tcPr>
            <w:tcW w:w="1242" w:type="dxa"/>
          </w:tcPr>
          <w:p w:rsidR="0010406C" w:rsidRPr="00784601" w:rsidRDefault="0010406C" w:rsidP="0010406C">
            <w:pPr>
              <w:rPr>
                <w:ins w:id="493" w:author="James Shaw" w:date="2020-07-20T10:21:00Z"/>
                <w:rFonts w:ascii="Arial" w:hAnsi="Arial" w:cs="Arial"/>
                <w:sz w:val="16"/>
                <w:szCs w:val="16"/>
              </w:rPr>
            </w:pPr>
            <w:ins w:id="494" w:author="James Shaw" w:date="2020-07-20T10:21:00Z">
              <w:r>
                <w:rPr>
                  <w:rFonts w:ascii="Arial" w:hAnsi="Arial" w:cs="Arial"/>
                  <w:sz w:val="16"/>
                  <w:szCs w:val="16"/>
                </w:rPr>
                <w:t>FV1</w:t>
              </w:r>
            </w:ins>
          </w:p>
        </w:tc>
        <w:tc>
          <w:tcPr>
            <w:tcW w:w="1560" w:type="dxa"/>
          </w:tcPr>
          <w:p w:rsidR="0010406C" w:rsidRPr="00784601" w:rsidRDefault="0010406C" w:rsidP="0010406C">
            <w:pPr>
              <w:rPr>
                <w:ins w:id="495" w:author="James Shaw" w:date="2020-07-20T10:21:00Z"/>
                <w:rFonts w:ascii="Arial" w:hAnsi="Arial" w:cs="Arial"/>
                <w:sz w:val="16"/>
                <w:szCs w:val="16"/>
              </w:rPr>
            </w:pPr>
            <w:ins w:id="496" w:author="James Shaw" w:date="2020-07-20T10:21:00Z">
              <w:r>
                <w:rPr>
                  <w:rFonts w:ascii="Arial" w:hAnsi="Arial" w:cs="Arial"/>
                  <w:sz w:val="16"/>
                  <w:szCs w:val="16"/>
                </w:rPr>
                <w:t>2D</w:t>
              </w:r>
            </w:ins>
          </w:p>
        </w:tc>
        <w:tc>
          <w:tcPr>
            <w:tcW w:w="2126" w:type="dxa"/>
          </w:tcPr>
          <w:p w:rsidR="0010406C" w:rsidRPr="00784601" w:rsidRDefault="0010406C" w:rsidP="0010406C">
            <w:pPr>
              <w:rPr>
                <w:ins w:id="497" w:author="James Shaw" w:date="2020-07-20T10:21:00Z"/>
                <w:rFonts w:ascii="Arial" w:hAnsi="Arial" w:cs="Arial"/>
                <w:sz w:val="16"/>
                <w:szCs w:val="16"/>
              </w:rPr>
            </w:pPr>
            <w:ins w:id="498" w:author="James Shaw" w:date="2020-07-20T10:21:00Z">
              <w:r>
                <w:rPr>
                  <w:rFonts w:ascii="Arial" w:hAnsi="Arial" w:cs="Arial"/>
                  <w:sz w:val="16"/>
                  <w:szCs w:val="16"/>
                </w:rPr>
                <w:t>All terms</w:t>
              </w:r>
            </w:ins>
          </w:p>
        </w:tc>
        <w:tc>
          <w:tcPr>
            <w:tcW w:w="1843" w:type="dxa"/>
          </w:tcPr>
          <w:p w:rsidR="0010406C" w:rsidRPr="00784601" w:rsidRDefault="0010406C" w:rsidP="0010406C">
            <w:pPr>
              <w:rPr>
                <w:ins w:id="499" w:author="James Shaw" w:date="2020-07-20T10:21:00Z"/>
                <w:rFonts w:ascii="Arial" w:hAnsi="Arial" w:cs="Arial"/>
                <w:sz w:val="16"/>
                <w:szCs w:val="16"/>
              </w:rPr>
            </w:pPr>
            <w:ins w:id="500" w:author="James Shaw" w:date="2020-07-20T10:21:00Z">
              <w:r>
                <w:rPr>
                  <w:rFonts w:ascii="Arial" w:hAnsi="Arial" w:cs="Arial"/>
                  <w:sz w:val="16"/>
                  <w:szCs w:val="16"/>
                </w:rPr>
                <w:t>None</w:t>
              </w:r>
            </w:ins>
          </w:p>
        </w:tc>
        <w:tc>
          <w:tcPr>
            <w:tcW w:w="850" w:type="dxa"/>
          </w:tcPr>
          <w:p w:rsidR="0010406C" w:rsidRPr="00784601" w:rsidRDefault="0010406C" w:rsidP="0010406C">
            <w:pPr>
              <w:rPr>
                <w:ins w:id="501" w:author="James Shaw" w:date="2020-07-20T10:21:00Z"/>
                <w:rFonts w:ascii="Arial" w:hAnsi="Arial" w:cs="Arial"/>
                <w:sz w:val="16"/>
                <w:szCs w:val="16"/>
              </w:rPr>
            </w:pPr>
            <w:ins w:id="502" w:author="James Shaw" w:date="2020-07-20T10:21:00Z">
              <w:r>
                <w:rPr>
                  <w:rFonts w:ascii="Arial" w:hAnsi="Arial" w:cs="Arial"/>
                  <w:sz w:val="16"/>
                  <w:szCs w:val="16"/>
                </w:rPr>
                <w:t>Adaptive</w:t>
              </w:r>
            </w:ins>
          </w:p>
        </w:tc>
        <w:tc>
          <w:tcPr>
            <w:tcW w:w="1701" w:type="dxa"/>
          </w:tcPr>
          <w:p w:rsidR="0010406C" w:rsidRPr="00784601" w:rsidRDefault="0010406C" w:rsidP="0010406C">
            <w:pPr>
              <w:rPr>
                <w:ins w:id="503" w:author="James Shaw" w:date="2020-07-20T10:21:00Z"/>
                <w:rFonts w:ascii="Arial" w:hAnsi="Arial" w:cs="Arial"/>
                <w:sz w:val="16"/>
                <w:szCs w:val="16"/>
              </w:rPr>
            </w:pPr>
          </w:p>
        </w:tc>
      </w:tr>
      <w:tr w:rsidR="0010406C" w:rsidTr="0050796C">
        <w:trPr>
          <w:ins w:id="504" w:author="James Shaw" w:date="2020-07-20T10:22:00Z"/>
        </w:trPr>
        <w:tc>
          <w:tcPr>
            <w:tcW w:w="1242" w:type="dxa"/>
          </w:tcPr>
          <w:p w:rsidR="0010406C" w:rsidRDefault="0010406C" w:rsidP="0010406C">
            <w:pPr>
              <w:rPr>
                <w:ins w:id="505" w:author="James Shaw" w:date="2020-07-20T10:22:00Z"/>
                <w:rFonts w:ascii="Arial" w:hAnsi="Arial" w:cs="Arial"/>
                <w:sz w:val="16"/>
                <w:szCs w:val="16"/>
              </w:rPr>
            </w:pPr>
            <w:ins w:id="506" w:author="James Shaw" w:date="2020-07-20T10:22:00Z">
              <w:r>
                <w:rPr>
                  <w:rFonts w:ascii="Arial" w:hAnsi="Arial" w:cs="Arial"/>
                  <w:sz w:val="16"/>
                  <w:szCs w:val="16"/>
                </w:rPr>
                <w:t>DG2</w:t>
              </w:r>
            </w:ins>
          </w:p>
        </w:tc>
        <w:tc>
          <w:tcPr>
            <w:tcW w:w="1560" w:type="dxa"/>
          </w:tcPr>
          <w:p w:rsidR="0010406C" w:rsidRDefault="0010406C" w:rsidP="0010406C">
            <w:pPr>
              <w:rPr>
                <w:ins w:id="507" w:author="James Shaw" w:date="2020-07-20T10:22:00Z"/>
                <w:rFonts w:ascii="Arial" w:hAnsi="Arial" w:cs="Arial"/>
                <w:sz w:val="16"/>
                <w:szCs w:val="16"/>
              </w:rPr>
            </w:pPr>
            <w:ins w:id="508" w:author="James Shaw" w:date="2020-07-20T10:22:00Z">
              <w:r>
                <w:rPr>
                  <w:rFonts w:ascii="Arial" w:hAnsi="Arial" w:cs="Arial"/>
                  <w:sz w:val="16"/>
                  <w:szCs w:val="16"/>
                </w:rPr>
                <w:t>2D</w:t>
              </w:r>
            </w:ins>
          </w:p>
        </w:tc>
        <w:tc>
          <w:tcPr>
            <w:tcW w:w="2126" w:type="dxa"/>
          </w:tcPr>
          <w:p w:rsidR="0010406C" w:rsidRDefault="0010406C" w:rsidP="0010406C">
            <w:pPr>
              <w:rPr>
                <w:ins w:id="509" w:author="James Shaw" w:date="2020-07-20T10:22:00Z"/>
                <w:rFonts w:ascii="Arial" w:hAnsi="Arial" w:cs="Arial"/>
                <w:sz w:val="16"/>
                <w:szCs w:val="16"/>
              </w:rPr>
            </w:pPr>
            <w:ins w:id="510" w:author="James Shaw" w:date="2020-07-20T10:22:00Z">
              <w:r>
                <w:rPr>
                  <w:rFonts w:ascii="Arial" w:hAnsi="Arial" w:cs="Arial"/>
                  <w:sz w:val="16"/>
                  <w:szCs w:val="16"/>
                </w:rPr>
                <w:t>All terms</w:t>
              </w:r>
            </w:ins>
          </w:p>
        </w:tc>
        <w:tc>
          <w:tcPr>
            <w:tcW w:w="1843" w:type="dxa"/>
          </w:tcPr>
          <w:p w:rsidR="0010406C" w:rsidRDefault="0010406C" w:rsidP="0010406C">
            <w:pPr>
              <w:rPr>
                <w:ins w:id="511" w:author="James Shaw" w:date="2020-07-20T10:22:00Z"/>
                <w:rFonts w:ascii="Arial" w:hAnsi="Arial" w:cs="Arial"/>
                <w:sz w:val="16"/>
                <w:szCs w:val="16"/>
              </w:rPr>
            </w:pPr>
            <w:ins w:id="512" w:author="James Shaw" w:date="2020-07-20T10:22:00Z">
              <w:r>
                <w:rPr>
                  <w:rFonts w:ascii="Arial" w:hAnsi="Arial" w:cs="Arial"/>
                  <w:sz w:val="16"/>
                  <w:szCs w:val="16"/>
                </w:rPr>
                <w:t>None</w:t>
              </w:r>
            </w:ins>
          </w:p>
        </w:tc>
        <w:tc>
          <w:tcPr>
            <w:tcW w:w="850" w:type="dxa"/>
          </w:tcPr>
          <w:p w:rsidR="0010406C" w:rsidRDefault="0010406C" w:rsidP="0010406C">
            <w:pPr>
              <w:rPr>
                <w:ins w:id="513" w:author="James Shaw" w:date="2020-07-20T10:22:00Z"/>
                <w:rFonts w:ascii="Arial" w:hAnsi="Arial" w:cs="Arial"/>
                <w:sz w:val="16"/>
                <w:szCs w:val="16"/>
              </w:rPr>
            </w:pPr>
            <w:ins w:id="514" w:author="James Shaw" w:date="2020-07-20T10:22:00Z">
              <w:r>
                <w:rPr>
                  <w:rFonts w:ascii="Arial" w:hAnsi="Arial" w:cs="Arial"/>
                  <w:sz w:val="16"/>
                  <w:szCs w:val="16"/>
                </w:rPr>
                <w:t>Adaptive</w:t>
              </w:r>
            </w:ins>
          </w:p>
        </w:tc>
        <w:tc>
          <w:tcPr>
            <w:tcW w:w="1701" w:type="dxa"/>
          </w:tcPr>
          <w:p w:rsidR="0010406C" w:rsidRDefault="0010406C" w:rsidP="0010406C">
            <w:pPr>
              <w:rPr>
                <w:ins w:id="515" w:author="James Shaw" w:date="2020-07-20T10:22:00Z"/>
                <w:rFonts w:ascii="Arial" w:hAnsi="Arial" w:cs="Arial"/>
                <w:sz w:val="16"/>
                <w:szCs w:val="16"/>
              </w:rPr>
            </w:pPr>
          </w:p>
        </w:tc>
      </w:tr>
      <w:tr w:rsidR="0010406C" w:rsidTr="0050796C">
        <w:trPr>
          <w:ins w:id="516" w:author="James Shaw" w:date="2020-07-20T10:56:00Z"/>
        </w:trPr>
        <w:tc>
          <w:tcPr>
            <w:tcW w:w="1242" w:type="dxa"/>
          </w:tcPr>
          <w:p w:rsidR="0010406C" w:rsidRDefault="0010406C" w:rsidP="0010406C">
            <w:pPr>
              <w:rPr>
                <w:ins w:id="517" w:author="James Shaw" w:date="2020-07-20T10:56:00Z"/>
                <w:rFonts w:ascii="Arial" w:hAnsi="Arial" w:cs="Arial"/>
                <w:sz w:val="16"/>
                <w:szCs w:val="16"/>
              </w:rPr>
            </w:pPr>
            <w:ins w:id="518" w:author="James Shaw" w:date="2020-07-20T10:56:00Z">
              <w:r w:rsidRPr="00784601">
                <w:rPr>
                  <w:rFonts w:ascii="Arial" w:hAnsi="Arial" w:cs="Arial"/>
                  <w:sz w:val="16"/>
                  <w:szCs w:val="16"/>
                </w:rPr>
                <w:t>Roe</w:t>
              </w:r>
            </w:ins>
          </w:p>
        </w:tc>
        <w:tc>
          <w:tcPr>
            <w:tcW w:w="1560" w:type="dxa"/>
          </w:tcPr>
          <w:p w:rsidR="0010406C" w:rsidRDefault="0010406C" w:rsidP="0010406C">
            <w:pPr>
              <w:rPr>
                <w:ins w:id="519" w:author="James Shaw" w:date="2020-07-20T10:56:00Z"/>
                <w:rFonts w:ascii="Arial" w:hAnsi="Arial" w:cs="Arial"/>
                <w:sz w:val="16"/>
                <w:szCs w:val="16"/>
              </w:rPr>
            </w:pPr>
            <w:ins w:id="520" w:author="James Shaw" w:date="2020-07-20T10:56:00Z">
              <w:r w:rsidRPr="00784601">
                <w:rPr>
                  <w:rFonts w:ascii="Arial" w:hAnsi="Arial" w:cs="Arial"/>
                  <w:sz w:val="16"/>
                  <w:szCs w:val="16"/>
                </w:rPr>
                <w:t>2D</w:t>
              </w:r>
            </w:ins>
          </w:p>
        </w:tc>
        <w:tc>
          <w:tcPr>
            <w:tcW w:w="2126" w:type="dxa"/>
          </w:tcPr>
          <w:p w:rsidR="0010406C" w:rsidRDefault="0010406C" w:rsidP="0010406C">
            <w:pPr>
              <w:rPr>
                <w:ins w:id="521" w:author="James Shaw" w:date="2020-07-20T10:56:00Z"/>
                <w:rFonts w:ascii="Arial" w:hAnsi="Arial" w:cs="Arial"/>
                <w:sz w:val="16"/>
                <w:szCs w:val="16"/>
              </w:rPr>
            </w:pPr>
            <w:ins w:id="522" w:author="James Shaw" w:date="2020-07-20T10:56:00Z">
              <w:r w:rsidRPr="00784601">
                <w:rPr>
                  <w:rFonts w:ascii="Arial" w:hAnsi="Arial" w:cs="Arial"/>
                  <w:sz w:val="16"/>
                  <w:szCs w:val="16"/>
                </w:rPr>
                <w:t>All terms</w:t>
              </w:r>
            </w:ins>
          </w:p>
        </w:tc>
        <w:tc>
          <w:tcPr>
            <w:tcW w:w="1843" w:type="dxa"/>
          </w:tcPr>
          <w:p w:rsidR="0010406C" w:rsidRDefault="0010406C" w:rsidP="0010406C">
            <w:pPr>
              <w:rPr>
                <w:ins w:id="523" w:author="James Shaw" w:date="2020-07-20T10:56:00Z"/>
                <w:rFonts w:ascii="Arial" w:hAnsi="Arial" w:cs="Arial"/>
                <w:sz w:val="16"/>
                <w:szCs w:val="16"/>
              </w:rPr>
            </w:pPr>
            <w:ins w:id="524" w:author="James Shaw" w:date="2020-07-20T10:56:00Z">
              <w:r w:rsidRPr="00784601">
                <w:rPr>
                  <w:rFonts w:ascii="Arial" w:hAnsi="Arial" w:cs="Arial"/>
                  <w:sz w:val="16"/>
                  <w:szCs w:val="16"/>
                </w:rPr>
                <w:t>None</w:t>
              </w:r>
            </w:ins>
          </w:p>
        </w:tc>
        <w:tc>
          <w:tcPr>
            <w:tcW w:w="850" w:type="dxa"/>
          </w:tcPr>
          <w:p w:rsidR="0010406C" w:rsidRDefault="0010406C" w:rsidP="0010406C">
            <w:pPr>
              <w:rPr>
                <w:ins w:id="525" w:author="James Shaw" w:date="2020-07-20T10:56:00Z"/>
                <w:rFonts w:ascii="Arial" w:hAnsi="Arial" w:cs="Arial"/>
                <w:sz w:val="16"/>
                <w:szCs w:val="16"/>
              </w:rPr>
            </w:pPr>
            <w:ins w:id="526" w:author="James Shaw" w:date="2020-07-20T10:56:00Z">
              <w:r w:rsidRPr="00784601">
                <w:rPr>
                  <w:rFonts w:ascii="Arial" w:hAnsi="Arial" w:cs="Arial"/>
                  <w:sz w:val="16"/>
                  <w:szCs w:val="16"/>
                </w:rPr>
                <w:t>Adaptive</w:t>
              </w:r>
            </w:ins>
          </w:p>
        </w:tc>
        <w:tc>
          <w:tcPr>
            <w:tcW w:w="1701" w:type="dxa"/>
          </w:tcPr>
          <w:p w:rsidR="0010406C" w:rsidRDefault="0010406C" w:rsidP="0010406C">
            <w:pPr>
              <w:rPr>
                <w:ins w:id="527" w:author="James Shaw" w:date="2020-07-20T10:56:00Z"/>
                <w:rFonts w:ascii="Arial" w:hAnsi="Arial" w:cs="Arial"/>
                <w:sz w:val="16"/>
                <w:szCs w:val="16"/>
              </w:rPr>
            </w:pPr>
            <w:ins w:id="528" w:author="James Shaw" w:date="2020-07-20T10:56:00Z">
              <w:r>
                <w:rPr>
                  <w:rFonts w:ascii="Arial" w:hAnsi="Arial" w:cs="Arial"/>
                  <w:sz w:val="16"/>
                  <w:szCs w:val="16"/>
                </w:rPr>
                <w:t>Neal et al., 2012b</w:t>
              </w:r>
            </w:ins>
          </w:p>
        </w:tc>
      </w:tr>
    </w:tbl>
    <w:p w:rsidR="006A1727" w:rsidRDefault="006A1727" w:rsidP="006A1727">
      <w:pPr>
        <w:rPr>
          <w:rFonts w:cs="Courier New"/>
        </w:rPr>
      </w:pPr>
    </w:p>
    <w:p w:rsidR="006A1727" w:rsidRDefault="006A1727" w:rsidP="006A1727">
      <w:pPr>
        <w:pStyle w:val="Caption"/>
        <w:keepNext/>
      </w:pPr>
      <w:bookmarkStart w:id="529" w:name="_Ref365890443"/>
      <w:bookmarkStart w:id="530" w:name="_Toc46213694"/>
      <w:r>
        <w:t xml:space="preserve">Table </w:t>
      </w:r>
      <w:r w:rsidR="001E113F">
        <w:fldChar w:fldCharType="begin"/>
      </w:r>
      <w:r>
        <w:instrText xml:space="preserve"> SEQ Table \* ARABIC </w:instrText>
      </w:r>
      <w:r w:rsidR="001E113F">
        <w:fldChar w:fldCharType="separate"/>
      </w:r>
      <w:r w:rsidR="005A56F8">
        <w:rPr>
          <w:noProof/>
        </w:rPr>
        <w:t>2</w:t>
      </w:r>
      <w:r w:rsidR="001E113F">
        <w:rPr>
          <w:noProof/>
        </w:rPr>
        <w:fldChar w:fldCharType="end"/>
      </w:r>
      <w:bookmarkEnd w:id="529"/>
      <w:r>
        <w:t xml:space="preserve">  Solvers available for calculating channel flow</w:t>
      </w:r>
      <w:bookmarkEnd w:id="530"/>
    </w:p>
    <w:tbl>
      <w:tblPr>
        <w:tblStyle w:val="TableGrid"/>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242"/>
        <w:gridCol w:w="1560"/>
        <w:gridCol w:w="2126"/>
        <w:gridCol w:w="1843"/>
        <w:gridCol w:w="850"/>
        <w:gridCol w:w="1621"/>
      </w:tblGrid>
      <w:tr w:rsidR="006A1727" w:rsidTr="0050796C">
        <w:tc>
          <w:tcPr>
            <w:tcW w:w="1242" w:type="dxa"/>
          </w:tcPr>
          <w:p w:rsidR="006A1727" w:rsidRPr="00784601" w:rsidRDefault="006A1727" w:rsidP="0050796C">
            <w:pPr>
              <w:rPr>
                <w:rFonts w:ascii="Arial" w:hAnsi="Arial" w:cs="Arial"/>
                <w:b/>
                <w:sz w:val="16"/>
                <w:szCs w:val="16"/>
              </w:rPr>
            </w:pPr>
            <w:r w:rsidRPr="00784601">
              <w:rPr>
                <w:rFonts w:ascii="Arial" w:hAnsi="Arial" w:cs="Arial"/>
                <w:b/>
                <w:sz w:val="16"/>
                <w:szCs w:val="16"/>
              </w:rPr>
              <w:t>Solver</w:t>
            </w:r>
          </w:p>
        </w:tc>
        <w:tc>
          <w:tcPr>
            <w:tcW w:w="1560" w:type="dxa"/>
          </w:tcPr>
          <w:p w:rsidR="006A1727" w:rsidRPr="00784601" w:rsidRDefault="006A1727" w:rsidP="0050796C">
            <w:pPr>
              <w:rPr>
                <w:rFonts w:ascii="Arial" w:hAnsi="Arial" w:cs="Arial"/>
                <w:b/>
                <w:sz w:val="16"/>
                <w:szCs w:val="16"/>
              </w:rPr>
            </w:pPr>
            <w:r w:rsidRPr="00784601">
              <w:rPr>
                <w:rFonts w:ascii="Arial" w:hAnsi="Arial" w:cs="Arial"/>
                <w:b/>
                <w:sz w:val="16"/>
                <w:szCs w:val="16"/>
              </w:rPr>
              <w:t>Dimensions</w:t>
            </w:r>
          </w:p>
        </w:tc>
        <w:tc>
          <w:tcPr>
            <w:tcW w:w="2126" w:type="dxa"/>
          </w:tcPr>
          <w:p w:rsidR="006A1727" w:rsidRPr="00784601" w:rsidRDefault="006A1727" w:rsidP="0050796C">
            <w:pPr>
              <w:rPr>
                <w:rFonts w:ascii="Arial" w:hAnsi="Arial" w:cs="Arial"/>
                <w:b/>
                <w:sz w:val="16"/>
                <w:szCs w:val="16"/>
              </w:rPr>
            </w:pPr>
            <w:r w:rsidRPr="00784601">
              <w:rPr>
                <w:rFonts w:ascii="Arial" w:hAnsi="Arial" w:cs="Arial"/>
                <w:b/>
                <w:sz w:val="16"/>
                <w:szCs w:val="16"/>
              </w:rPr>
              <w:t>Shallow water terms included</w:t>
            </w:r>
          </w:p>
        </w:tc>
        <w:tc>
          <w:tcPr>
            <w:tcW w:w="1843" w:type="dxa"/>
          </w:tcPr>
          <w:p w:rsidR="006A1727" w:rsidRPr="00784601" w:rsidRDefault="006A1727" w:rsidP="0050796C">
            <w:pPr>
              <w:rPr>
                <w:rFonts w:ascii="Arial" w:hAnsi="Arial" w:cs="Arial"/>
                <w:b/>
                <w:sz w:val="16"/>
                <w:szCs w:val="16"/>
              </w:rPr>
            </w:pPr>
            <w:r w:rsidRPr="00784601">
              <w:rPr>
                <w:rFonts w:ascii="Arial" w:hAnsi="Arial" w:cs="Arial"/>
                <w:b/>
                <w:sz w:val="16"/>
                <w:szCs w:val="16"/>
              </w:rPr>
              <w:t>Shallow water terms assumed negligible</w:t>
            </w:r>
          </w:p>
        </w:tc>
        <w:tc>
          <w:tcPr>
            <w:tcW w:w="850" w:type="dxa"/>
          </w:tcPr>
          <w:p w:rsidR="006A1727" w:rsidRPr="00784601" w:rsidRDefault="006A1727" w:rsidP="0050796C">
            <w:pPr>
              <w:rPr>
                <w:rFonts w:ascii="Arial" w:hAnsi="Arial" w:cs="Arial"/>
                <w:b/>
                <w:sz w:val="16"/>
                <w:szCs w:val="16"/>
              </w:rPr>
            </w:pPr>
            <w:r w:rsidRPr="00784601">
              <w:rPr>
                <w:rFonts w:ascii="Arial" w:hAnsi="Arial" w:cs="Arial"/>
                <w:b/>
                <w:sz w:val="16"/>
                <w:szCs w:val="16"/>
              </w:rPr>
              <w:t>Time step</w:t>
            </w:r>
          </w:p>
        </w:tc>
        <w:tc>
          <w:tcPr>
            <w:tcW w:w="1621" w:type="dxa"/>
          </w:tcPr>
          <w:p w:rsidR="006A1727" w:rsidRPr="00784601" w:rsidRDefault="006A1727" w:rsidP="0050796C">
            <w:pPr>
              <w:rPr>
                <w:rFonts w:ascii="Arial" w:hAnsi="Arial" w:cs="Arial"/>
                <w:b/>
                <w:sz w:val="16"/>
                <w:szCs w:val="16"/>
              </w:rPr>
            </w:pPr>
            <w:r w:rsidRPr="00784601">
              <w:rPr>
                <w:rFonts w:ascii="Arial" w:hAnsi="Arial" w:cs="Arial"/>
                <w:b/>
                <w:sz w:val="16"/>
                <w:szCs w:val="16"/>
              </w:rPr>
              <w:t>Further technical details</w:t>
            </w:r>
          </w:p>
        </w:tc>
      </w:tr>
      <w:tr w:rsidR="006A1727" w:rsidTr="0050796C">
        <w:tc>
          <w:tcPr>
            <w:tcW w:w="1242" w:type="dxa"/>
          </w:tcPr>
          <w:p w:rsidR="006A1727" w:rsidRPr="00784601" w:rsidRDefault="006A1727" w:rsidP="0050796C">
            <w:pPr>
              <w:rPr>
                <w:rFonts w:ascii="Arial" w:hAnsi="Arial" w:cs="Arial"/>
                <w:sz w:val="16"/>
                <w:szCs w:val="16"/>
              </w:rPr>
            </w:pPr>
            <w:r w:rsidRPr="00784601">
              <w:rPr>
                <w:rFonts w:ascii="Arial" w:hAnsi="Arial" w:cs="Arial"/>
                <w:sz w:val="16"/>
                <w:szCs w:val="16"/>
              </w:rPr>
              <w:t>Kinematic</w:t>
            </w:r>
          </w:p>
        </w:tc>
        <w:tc>
          <w:tcPr>
            <w:tcW w:w="1560" w:type="dxa"/>
          </w:tcPr>
          <w:p w:rsidR="006A1727" w:rsidRPr="00784601" w:rsidRDefault="006A1727" w:rsidP="0050796C">
            <w:pPr>
              <w:rPr>
                <w:rFonts w:ascii="Arial" w:hAnsi="Arial" w:cs="Arial"/>
                <w:sz w:val="16"/>
                <w:szCs w:val="16"/>
              </w:rPr>
            </w:pPr>
            <w:r w:rsidRPr="00784601">
              <w:rPr>
                <w:rFonts w:ascii="Arial" w:hAnsi="Arial" w:cs="Arial"/>
                <w:sz w:val="16"/>
                <w:szCs w:val="16"/>
              </w:rPr>
              <w:t>1D</w:t>
            </w:r>
          </w:p>
        </w:tc>
        <w:tc>
          <w:tcPr>
            <w:tcW w:w="2126" w:type="dxa"/>
          </w:tcPr>
          <w:p w:rsidR="006A1727" w:rsidRPr="00784601" w:rsidRDefault="006A1727" w:rsidP="0050796C">
            <w:pPr>
              <w:rPr>
                <w:rFonts w:ascii="Arial" w:hAnsi="Arial" w:cs="Arial"/>
                <w:sz w:val="16"/>
                <w:szCs w:val="16"/>
              </w:rPr>
            </w:pPr>
            <w:r w:rsidRPr="00784601">
              <w:rPr>
                <w:rFonts w:ascii="Arial" w:hAnsi="Arial" w:cs="Arial"/>
                <w:sz w:val="16"/>
                <w:szCs w:val="16"/>
              </w:rPr>
              <w:t xml:space="preserve">Friction slope and water slope including bed gradient (dz/dx) </w:t>
            </w:r>
            <w:r w:rsidRPr="00784601">
              <w:rPr>
                <w:rFonts w:ascii="Arial" w:hAnsi="Arial" w:cs="Arial"/>
                <w:b/>
                <w:i/>
                <w:sz w:val="16"/>
                <w:szCs w:val="16"/>
              </w:rPr>
              <w:t>only</w:t>
            </w:r>
          </w:p>
        </w:tc>
        <w:tc>
          <w:tcPr>
            <w:tcW w:w="1843" w:type="dxa"/>
          </w:tcPr>
          <w:p w:rsidR="006A1727" w:rsidRPr="00784601" w:rsidRDefault="006A1727" w:rsidP="0050796C">
            <w:pPr>
              <w:rPr>
                <w:rFonts w:ascii="Arial" w:hAnsi="Arial" w:cs="Arial"/>
                <w:sz w:val="16"/>
                <w:szCs w:val="16"/>
              </w:rPr>
            </w:pPr>
            <w:r w:rsidRPr="00784601">
              <w:rPr>
                <w:rFonts w:ascii="Arial" w:hAnsi="Arial" w:cs="Arial"/>
                <w:sz w:val="16"/>
                <w:szCs w:val="16"/>
              </w:rPr>
              <w:t>Local and convective acceleration, free surface gradient (dh/dx)</w:t>
            </w:r>
          </w:p>
        </w:tc>
        <w:tc>
          <w:tcPr>
            <w:tcW w:w="850" w:type="dxa"/>
          </w:tcPr>
          <w:p w:rsidR="006A1727" w:rsidRPr="00784601" w:rsidRDefault="006A1727" w:rsidP="0050796C">
            <w:pPr>
              <w:rPr>
                <w:rFonts w:ascii="Arial" w:hAnsi="Arial" w:cs="Arial"/>
                <w:sz w:val="16"/>
                <w:szCs w:val="16"/>
              </w:rPr>
            </w:pPr>
            <w:r w:rsidRPr="00784601">
              <w:rPr>
                <w:rFonts w:ascii="Arial" w:hAnsi="Arial" w:cs="Arial"/>
                <w:sz w:val="16"/>
                <w:szCs w:val="16"/>
              </w:rPr>
              <w:t>Linked to 2D solver used or fixed</w:t>
            </w:r>
          </w:p>
        </w:tc>
        <w:tc>
          <w:tcPr>
            <w:tcW w:w="1621" w:type="dxa"/>
          </w:tcPr>
          <w:p w:rsidR="006A1727" w:rsidRPr="00784601" w:rsidRDefault="006A1727" w:rsidP="0050796C">
            <w:pPr>
              <w:rPr>
                <w:rFonts w:ascii="Arial" w:hAnsi="Arial" w:cs="Arial"/>
                <w:sz w:val="16"/>
                <w:szCs w:val="16"/>
              </w:rPr>
            </w:pPr>
            <w:r w:rsidRPr="00784601">
              <w:rPr>
                <w:rFonts w:ascii="Arial" w:hAnsi="Arial" w:cs="Arial"/>
                <w:sz w:val="16"/>
                <w:szCs w:val="16"/>
              </w:rPr>
              <w:t>Bates and De Roo, 2000</w:t>
            </w:r>
          </w:p>
        </w:tc>
      </w:tr>
      <w:tr w:rsidR="006A1727" w:rsidTr="0050796C">
        <w:tc>
          <w:tcPr>
            <w:tcW w:w="1242" w:type="dxa"/>
          </w:tcPr>
          <w:p w:rsidR="006A1727" w:rsidRPr="00784601" w:rsidRDefault="006A1727" w:rsidP="0050796C">
            <w:pPr>
              <w:rPr>
                <w:rFonts w:ascii="Arial" w:hAnsi="Arial" w:cs="Arial"/>
                <w:sz w:val="16"/>
                <w:szCs w:val="16"/>
              </w:rPr>
            </w:pPr>
            <w:r w:rsidRPr="00784601">
              <w:rPr>
                <w:rFonts w:ascii="Arial" w:hAnsi="Arial" w:cs="Arial"/>
                <w:sz w:val="16"/>
                <w:szCs w:val="16"/>
              </w:rPr>
              <w:lastRenderedPageBreak/>
              <w:t>Diffusive</w:t>
            </w:r>
          </w:p>
        </w:tc>
        <w:tc>
          <w:tcPr>
            <w:tcW w:w="1560" w:type="dxa"/>
          </w:tcPr>
          <w:p w:rsidR="006A1727" w:rsidRPr="00784601" w:rsidRDefault="006A1727" w:rsidP="0050796C">
            <w:pPr>
              <w:rPr>
                <w:rFonts w:ascii="Arial" w:hAnsi="Arial" w:cs="Arial"/>
                <w:sz w:val="16"/>
                <w:szCs w:val="16"/>
              </w:rPr>
            </w:pPr>
            <w:r w:rsidRPr="00784601">
              <w:rPr>
                <w:rFonts w:ascii="Arial" w:hAnsi="Arial" w:cs="Arial"/>
                <w:sz w:val="16"/>
                <w:szCs w:val="16"/>
              </w:rPr>
              <w:t>1D</w:t>
            </w:r>
          </w:p>
        </w:tc>
        <w:tc>
          <w:tcPr>
            <w:tcW w:w="2126" w:type="dxa"/>
          </w:tcPr>
          <w:p w:rsidR="006A1727" w:rsidRPr="00784601" w:rsidRDefault="006A1727" w:rsidP="0050796C">
            <w:pPr>
              <w:rPr>
                <w:rFonts w:ascii="Arial" w:hAnsi="Arial" w:cs="Arial"/>
                <w:sz w:val="16"/>
                <w:szCs w:val="16"/>
              </w:rPr>
            </w:pPr>
            <w:r w:rsidRPr="00784601">
              <w:rPr>
                <w:rFonts w:ascii="Arial" w:hAnsi="Arial" w:cs="Arial"/>
                <w:sz w:val="16"/>
                <w:szCs w:val="16"/>
              </w:rPr>
              <w:t xml:space="preserve">Friction slope and water slope including bed </w:t>
            </w:r>
            <w:r w:rsidRPr="00784601">
              <w:rPr>
                <w:rFonts w:ascii="Arial" w:hAnsi="Arial" w:cs="Arial"/>
                <w:b/>
                <w:i/>
                <w:sz w:val="16"/>
                <w:szCs w:val="16"/>
              </w:rPr>
              <w:t>and</w:t>
            </w:r>
            <w:r w:rsidRPr="00784601">
              <w:rPr>
                <w:rFonts w:ascii="Arial" w:hAnsi="Arial" w:cs="Arial"/>
                <w:sz w:val="16"/>
                <w:szCs w:val="16"/>
              </w:rPr>
              <w:t xml:space="preserve"> free surface gradients (d[z+h]/dx) </w:t>
            </w:r>
          </w:p>
        </w:tc>
        <w:tc>
          <w:tcPr>
            <w:tcW w:w="1843" w:type="dxa"/>
          </w:tcPr>
          <w:p w:rsidR="006A1727" w:rsidRPr="00784601" w:rsidRDefault="006A1727" w:rsidP="0050796C">
            <w:pPr>
              <w:rPr>
                <w:rFonts w:ascii="Arial" w:hAnsi="Arial" w:cs="Arial"/>
                <w:sz w:val="16"/>
                <w:szCs w:val="16"/>
              </w:rPr>
            </w:pPr>
            <w:r w:rsidRPr="00784601">
              <w:rPr>
                <w:rFonts w:ascii="Arial" w:hAnsi="Arial" w:cs="Arial"/>
                <w:sz w:val="16"/>
                <w:szCs w:val="16"/>
              </w:rPr>
              <w:t>Local and convective acceleration</w:t>
            </w:r>
          </w:p>
        </w:tc>
        <w:tc>
          <w:tcPr>
            <w:tcW w:w="850" w:type="dxa"/>
          </w:tcPr>
          <w:p w:rsidR="006A1727" w:rsidRPr="00784601" w:rsidRDefault="006A1727" w:rsidP="0050796C">
            <w:pPr>
              <w:rPr>
                <w:rFonts w:ascii="Arial" w:hAnsi="Arial" w:cs="Arial"/>
                <w:sz w:val="16"/>
                <w:szCs w:val="16"/>
              </w:rPr>
            </w:pPr>
            <w:r w:rsidRPr="00784601">
              <w:rPr>
                <w:rFonts w:ascii="Arial" w:hAnsi="Arial" w:cs="Arial"/>
                <w:sz w:val="16"/>
                <w:szCs w:val="16"/>
              </w:rPr>
              <w:t>As above</w:t>
            </w:r>
          </w:p>
        </w:tc>
        <w:tc>
          <w:tcPr>
            <w:tcW w:w="1621" w:type="dxa"/>
          </w:tcPr>
          <w:p w:rsidR="006A1727" w:rsidRPr="00784601" w:rsidRDefault="006A1727" w:rsidP="0050796C">
            <w:pPr>
              <w:rPr>
                <w:rFonts w:ascii="Arial" w:hAnsi="Arial" w:cs="Arial"/>
                <w:sz w:val="16"/>
                <w:szCs w:val="16"/>
              </w:rPr>
            </w:pPr>
            <w:r w:rsidRPr="00784601">
              <w:rPr>
                <w:rFonts w:ascii="Arial" w:hAnsi="Arial" w:cs="Arial"/>
                <w:sz w:val="16"/>
                <w:szCs w:val="16"/>
              </w:rPr>
              <w:t>Trigg et al., 2009</w:t>
            </w:r>
          </w:p>
        </w:tc>
      </w:tr>
      <w:tr w:rsidR="006A1727" w:rsidTr="0050796C">
        <w:tc>
          <w:tcPr>
            <w:tcW w:w="1242" w:type="dxa"/>
          </w:tcPr>
          <w:p w:rsidR="006A1727" w:rsidRPr="00784601" w:rsidRDefault="006A1727" w:rsidP="0050796C">
            <w:pPr>
              <w:rPr>
                <w:rFonts w:ascii="Arial" w:hAnsi="Arial" w:cs="Arial"/>
                <w:sz w:val="16"/>
                <w:szCs w:val="16"/>
              </w:rPr>
            </w:pPr>
            <w:r w:rsidRPr="00784601">
              <w:rPr>
                <w:rFonts w:ascii="Arial" w:hAnsi="Arial" w:cs="Arial"/>
                <w:sz w:val="16"/>
                <w:szCs w:val="16"/>
              </w:rPr>
              <w:t>Sub-grid channel</w:t>
            </w:r>
          </w:p>
        </w:tc>
        <w:tc>
          <w:tcPr>
            <w:tcW w:w="1560" w:type="dxa"/>
          </w:tcPr>
          <w:p w:rsidR="006A1727" w:rsidRPr="00784601" w:rsidRDefault="006A1727" w:rsidP="0050796C">
            <w:pPr>
              <w:rPr>
                <w:rFonts w:ascii="Arial" w:hAnsi="Arial" w:cs="Arial"/>
                <w:sz w:val="16"/>
                <w:szCs w:val="16"/>
              </w:rPr>
            </w:pPr>
            <w:r w:rsidRPr="00784601">
              <w:rPr>
                <w:rFonts w:ascii="Arial" w:hAnsi="Arial" w:cs="Arial"/>
                <w:sz w:val="16"/>
                <w:szCs w:val="16"/>
              </w:rPr>
              <w:t>1D</w:t>
            </w:r>
          </w:p>
        </w:tc>
        <w:tc>
          <w:tcPr>
            <w:tcW w:w="2126" w:type="dxa"/>
          </w:tcPr>
          <w:p w:rsidR="006A1727" w:rsidRPr="00784601" w:rsidRDefault="006A1727" w:rsidP="0050796C">
            <w:pPr>
              <w:rPr>
                <w:rFonts w:ascii="Arial" w:hAnsi="Arial" w:cs="Arial"/>
                <w:sz w:val="16"/>
                <w:szCs w:val="16"/>
              </w:rPr>
            </w:pPr>
            <w:r w:rsidRPr="00784601">
              <w:rPr>
                <w:rFonts w:ascii="Arial" w:hAnsi="Arial" w:cs="Arial"/>
                <w:sz w:val="16"/>
                <w:szCs w:val="16"/>
              </w:rPr>
              <w:t>Friction and water slopes, local acceleration</w:t>
            </w:r>
          </w:p>
        </w:tc>
        <w:tc>
          <w:tcPr>
            <w:tcW w:w="1843" w:type="dxa"/>
          </w:tcPr>
          <w:p w:rsidR="006A1727" w:rsidRPr="00784601" w:rsidRDefault="006A1727" w:rsidP="0050796C">
            <w:pPr>
              <w:rPr>
                <w:rFonts w:ascii="Arial" w:hAnsi="Arial" w:cs="Arial"/>
                <w:sz w:val="16"/>
                <w:szCs w:val="16"/>
              </w:rPr>
            </w:pPr>
            <w:r w:rsidRPr="00784601">
              <w:rPr>
                <w:rFonts w:ascii="Arial" w:hAnsi="Arial" w:cs="Arial"/>
                <w:sz w:val="16"/>
                <w:szCs w:val="16"/>
              </w:rPr>
              <w:t>Convective acceleration</w:t>
            </w:r>
          </w:p>
        </w:tc>
        <w:tc>
          <w:tcPr>
            <w:tcW w:w="850" w:type="dxa"/>
          </w:tcPr>
          <w:p w:rsidR="006A1727" w:rsidRPr="00784601" w:rsidRDefault="006A1727" w:rsidP="0050796C">
            <w:pPr>
              <w:rPr>
                <w:rFonts w:ascii="Arial" w:hAnsi="Arial" w:cs="Arial"/>
                <w:sz w:val="16"/>
                <w:szCs w:val="16"/>
              </w:rPr>
            </w:pPr>
            <w:r w:rsidRPr="00784601">
              <w:rPr>
                <w:rFonts w:ascii="Arial" w:hAnsi="Arial" w:cs="Arial"/>
                <w:sz w:val="16"/>
                <w:szCs w:val="16"/>
              </w:rPr>
              <w:t>Adaptive</w:t>
            </w:r>
          </w:p>
        </w:tc>
        <w:tc>
          <w:tcPr>
            <w:tcW w:w="1621" w:type="dxa"/>
          </w:tcPr>
          <w:p w:rsidR="006A1727" w:rsidRPr="00784601" w:rsidRDefault="006A1727" w:rsidP="0050796C">
            <w:pPr>
              <w:rPr>
                <w:rFonts w:ascii="Arial" w:hAnsi="Arial" w:cs="Arial"/>
                <w:sz w:val="16"/>
                <w:szCs w:val="16"/>
              </w:rPr>
            </w:pPr>
            <w:r w:rsidRPr="00784601">
              <w:rPr>
                <w:rFonts w:ascii="Arial" w:hAnsi="Arial" w:cs="Arial"/>
                <w:sz w:val="16"/>
                <w:szCs w:val="16"/>
              </w:rPr>
              <w:t>Neal et al. 2012a</w:t>
            </w:r>
          </w:p>
        </w:tc>
      </w:tr>
    </w:tbl>
    <w:p w:rsidR="006716FE" w:rsidRDefault="006A1727">
      <w:pPr>
        <w:pStyle w:val="Heading2"/>
      </w:pPr>
      <w:bookmarkStart w:id="531" w:name="_Toc46213219"/>
      <w:r>
        <w:t>Floodplain flow solvers</w:t>
      </w:r>
      <w:bookmarkEnd w:id="531"/>
    </w:p>
    <w:p w:rsidR="0050796C" w:rsidRDefault="0050796C" w:rsidP="006A1727">
      <w:pPr>
        <w:rPr>
          <w:rFonts w:ascii="Arial" w:hAnsi="Arial" w:cs="Arial"/>
          <w:sz w:val="20"/>
          <w:szCs w:val="20"/>
        </w:rPr>
      </w:pPr>
      <w:r>
        <w:rPr>
          <w:rFonts w:ascii="Arial" w:hAnsi="Arial" w:cs="Arial"/>
          <w:sz w:val="20"/>
          <w:szCs w:val="20"/>
        </w:rPr>
        <w:t xml:space="preserve">The simplest method employed to move water between cells is via </w:t>
      </w:r>
      <w:r w:rsidR="00A23A3A">
        <w:rPr>
          <w:rFonts w:ascii="Arial" w:hAnsi="Arial" w:cs="Arial"/>
          <w:sz w:val="20"/>
          <w:szCs w:val="20"/>
        </w:rPr>
        <w:t xml:space="preserve">the </w:t>
      </w:r>
      <w:r w:rsidR="00736918" w:rsidRPr="00736918">
        <w:rPr>
          <w:rFonts w:ascii="Arial" w:hAnsi="Arial" w:cs="Arial"/>
          <w:b/>
          <w:sz w:val="20"/>
          <w:szCs w:val="20"/>
        </w:rPr>
        <w:t>“routing</w:t>
      </w:r>
      <w:r w:rsidR="00A23A3A">
        <w:rPr>
          <w:rFonts w:ascii="Arial" w:hAnsi="Arial" w:cs="Arial"/>
          <w:b/>
          <w:sz w:val="20"/>
          <w:szCs w:val="20"/>
        </w:rPr>
        <w:t>”</w:t>
      </w:r>
      <w:r>
        <w:rPr>
          <w:rFonts w:ascii="Arial" w:hAnsi="Arial" w:cs="Arial"/>
          <w:sz w:val="20"/>
          <w:szCs w:val="20"/>
        </w:rPr>
        <w:t xml:space="preserve"> solver.  If implemented it is applied </w:t>
      </w:r>
      <w:r w:rsidR="000A05F5">
        <w:rPr>
          <w:rFonts w:ascii="Arial" w:hAnsi="Arial" w:cs="Arial"/>
          <w:sz w:val="20"/>
          <w:szCs w:val="20"/>
        </w:rPr>
        <w:t xml:space="preserve">only </w:t>
      </w:r>
      <w:r>
        <w:rPr>
          <w:rFonts w:ascii="Arial" w:hAnsi="Arial" w:cs="Arial"/>
          <w:sz w:val="20"/>
          <w:szCs w:val="20"/>
        </w:rPr>
        <w:t xml:space="preserve">to cells containing </w:t>
      </w:r>
      <w:r w:rsidR="000A05F5">
        <w:rPr>
          <w:rFonts w:ascii="Arial" w:hAnsi="Arial" w:cs="Arial"/>
          <w:sz w:val="20"/>
          <w:szCs w:val="20"/>
        </w:rPr>
        <w:t xml:space="preserve">either </w:t>
      </w:r>
      <w:r>
        <w:rPr>
          <w:rFonts w:ascii="Arial" w:hAnsi="Arial" w:cs="Arial"/>
          <w:sz w:val="20"/>
          <w:szCs w:val="20"/>
        </w:rPr>
        <w:t>very shallow water</w:t>
      </w:r>
      <w:r w:rsidR="004D231D">
        <w:rPr>
          <w:rFonts w:ascii="Arial" w:hAnsi="Arial" w:cs="Arial"/>
          <w:sz w:val="20"/>
          <w:szCs w:val="20"/>
        </w:rPr>
        <w:t xml:space="preserve"> (&lt;1 </w:t>
      </w:r>
      <w:r w:rsidR="0071311C">
        <w:rPr>
          <w:rFonts w:ascii="Arial" w:hAnsi="Arial" w:cs="Arial"/>
          <w:sz w:val="20"/>
          <w:szCs w:val="20"/>
        </w:rPr>
        <w:t>mm as</w:t>
      </w:r>
      <w:r w:rsidR="004D231D">
        <w:rPr>
          <w:rFonts w:ascii="Arial" w:hAnsi="Arial" w:cs="Arial"/>
          <w:sz w:val="20"/>
          <w:szCs w:val="20"/>
        </w:rPr>
        <w:t xml:space="preserve"> default or user defined)</w:t>
      </w:r>
      <w:r w:rsidR="000A05F5">
        <w:rPr>
          <w:rFonts w:ascii="Arial" w:hAnsi="Arial" w:cs="Arial"/>
          <w:sz w:val="20"/>
          <w:szCs w:val="20"/>
        </w:rPr>
        <w:t xml:space="preserve"> or where water slopes are very high</w:t>
      </w:r>
      <w:r w:rsidR="004D231D">
        <w:rPr>
          <w:rFonts w:ascii="Arial" w:hAnsi="Arial" w:cs="Arial"/>
          <w:sz w:val="20"/>
          <w:szCs w:val="20"/>
        </w:rPr>
        <w:t xml:space="preserve"> (&gt;1 in 10 or user defined)</w:t>
      </w:r>
      <w:r w:rsidR="000A05F5">
        <w:rPr>
          <w:rFonts w:ascii="Arial" w:hAnsi="Arial" w:cs="Arial"/>
          <w:sz w:val="20"/>
          <w:szCs w:val="20"/>
        </w:rPr>
        <w:t>.  It r</w:t>
      </w:r>
      <w:r w:rsidRPr="0050796C">
        <w:rPr>
          <w:rFonts w:ascii="Arial" w:hAnsi="Arial" w:cs="Arial"/>
          <w:sz w:val="20"/>
          <w:szCs w:val="20"/>
        </w:rPr>
        <w:t>epl</w:t>
      </w:r>
      <w:r>
        <w:rPr>
          <w:rFonts w:ascii="Arial" w:hAnsi="Arial" w:cs="Arial"/>
          <w:sz w:val="20"/>
          <w:szCs w:val="20"/>
        </w:rPr>
        <w:t>ac</w:t>
      </w:r>
      <w:r w:rsidR="000A05F5">
        <w:rPr>
          <w:rFonts w:ascii="Arial" w:hAnsi="Arial" w:cs="Arial"/>
          <w:sz w:val="20"/>
          <w:szCs w:val="20"/>
        </w:rPr>
        <w:t>es</w:t>
      </w:r>
      <w:r w:rsidRPr="0050796C">
        <w:rPr>
          <w:rFonts w:ascii="Arial" w:hAnsi="Arial" w:cs="Arial"/>
          <w:sz w:val="20"/>
          <w:szCs w:val="20"/>
        </w:rPr>
        <w:t xml:space="preserve"> the shallow water equations</w:t>
      </w:r>
      <w:r>
        <w:rPr>
          <w:rFonts w:ascii="Arial" w:hAnsi="Arial" w:cs="Arial"/>
          <w:sz w:val="20"/>
          <w:szCs w:val="20"/>
        </w:rPr>
        <w:t xml:space="preserve"> in cells with water depths </w:t>
      </w:r>
      <w:r w:rsidR="000A05F5">
        <w:rPr>
          <w:rFonts w:ascii="Arial" w:hAnsi="Arial" w:cs="Arial"/>
          <w:sz w:val="20"/>
          <w:szCs w:val="20"/>
        </w:rPr>
        <w:t xml:space="preserve">below or water slopes above a user defined </w:t>
      </w:r>
      <w:r>
        <w:rPr>
          <w:rFonts w:ascii="Arial" w:hAnsi="Arial" w:cs="Arial"/>
          <w:sz w:val="20"/>
          <w:szCs w:val="20"/>
        </w:rPr>
        <w:t xml:space="preserve">threshold.  Water flows </w:t>
      </w:r>
      <w:r w:rsidR="000A05F5" w:rsidRPr="000A05F5">
        <w:rPr>
          <w:rFonts w:ascii="Arial" w:hAnsi="Arial" w:cs="Arial"/>
          <w:sz w:val="20"/>
          <w:szCs w:val="20"/>
        </w:rPr>
        <w:t>with a fixed flow velocity</w:t>
      </w:r>
      <w:r w:rsidR="000A05F5">
        <w:rPr>
          <w:rFonts w:ascii="Arial" w:hAnsi="Arial" w:cs="Arial"/>
          <w:sz w:val="20"/>
          <w:szCs w:val="20"/>
        </w:rPr>
        <w:t xml:space="preserve"> </w:t>
      </w:r>
      <w:r>
        <w:rPr>
          <w:rFonts w:ascii="Arial" w:hAnsi="Arial" w:cs="Arial"/>
          <w:sz w:val="20"/>
          <w:szCs w:val="20"/>
        </w:rPr>
        <w:t xml:space="preserve">from </w:t>
      </w:r>
      <w:r w:rsidR="00290707">
        <w:rPr>
          <w:rFonts w:ascii="Arial" w:hAnsi="Arial" w:cs="Arial"/>
          <w:sz w:val="20"/>
          <w:szCs w:val="20"/>
        </w:rPr>
        <w:t xml:space="preserve">the specified </w:t>
      </w:r>
      <w:r>
        <w:rPr>
          <w:rFonts w:ascii="Arial" w:hAnsi="Arial" w:cs="Arial"/>
          <w:sz w:val="20"/>
          <w:szCs w:val="20"/>
        </w:rPr>
        <w:t xml:space="preserve">cell into whichever </w:t>
      </w:r>
      <w:r w:rsidRPr="000A05F5">
        <w:rPr>
          <w:rFonts w:ascii="Arial" w:hAnsi="Arial" w:cs="Arial"/>
          <w:sz w:val="20"/>
          <w:szCs w:val="20"/>
        </w:rPr>
        <w:t xml:space="preserve">neighbouring </w:t>
      </w:r>
      <w:r w:rsidR="00290707" w:rsidRPr="000A05F5">
        <w:rPr>
          <w:rFonts w:ascii="Arial" w:hAnsi="Arial" w:cs="Arial"/>
          <w:sz w:val="20"/>
          <w:szCs w:val="20"/>
        </w:rPr>
        <w:t xml:space="preserve">cell </w:t>
      </w:r>
      <w:r w:rsidRPr="000A05F5">
        <w:rPr>
          <w:rFonts w:ascii="Arial" w:hAnsi="Arial" w:cs="Arial"/>
          <w:sz w:val="20"/>
          <w:szCs w:val="20"/>
        </w:rPr>
        <w:t>has the lowest elevation</w:t>
      </w:r>
      <w:r w:rsidR="000A05F5">
        <w:rPr>
          <w:rFonts w:ascii="Arial" w:hAnsi="Arial" w:cs="Arial"/>
          <w:sz w:val="20"/>
          <w:szCs w:val="20"/>
        </w:rPr>
        <w:t xml:space="preserve"> </w:t>
      </w:r>
      <w:r w:rsidR="000A05F5" w:rsidRPr="000A05F5">
        <w:rPr>
          <w:rFonts w:ascii="Arial" w:hAnsi="Arial" w:cs="Arial"/>
          <w:sz w:val="20"/>
          <w:szCs w:val="20"/>
        </w:rPr>
        <w:t>(assuming it is lower than the current cell)</w:t>
      </w:r>
      <w:r w:rsidR="000A05F5">
        <w:rPr>
          <w:rFonts w:ascii="Arial" w:hAnsi="Arial" w:cs="Arial"/>
          <w:sz w:val="20"/>
          <w:szCs w:val="20"/>
        </w:rPr>
        <w:t xml:space="preserve"> as </w:t>
      </w:r>
      <w:r w:rsidR="000A05F5" w:rsidRPr="000A05F5">
        <w:rPr>
          <w:rFonts w:ascii="Arial" w:hAnsi="Arial" w:cs="Arial"/>
          <w:sz w:val="20"/>
          <w:szCs w:val="20"/>
        </w:rPr>
        <w:t xml:space="preserve">determined by an </w:t>
      </w:r>
      <w:r w:rsidR="00A25872">
        <w:rPr>
          <w:rFonts w:ascii="Arial" w:hAnsi="Arial" w:cs="Arial"/>
          <w:sz w:val="20"/>
          <w:szCs w:val="20"/>
        </w:rPr>
        <w:t>pre-calculated</w:t>
      </w:r>
      <w:r w:rsidR="00A25872" w:rsidRPr="000A05F5">
        <w:rPr>
          <w:rFonts w:ascii="Arial" w:hAnsi="Arial" w:cs="Arial"/>
          <w:sz w:val="20"/>
          <w:szCs w:val="20"/>
        </w:rPr>
        <w:t xml:space="preserve"> </w:t>
      </w:r>
      <w:r w:rsidR="000A05F5" w:rsidRPr="000A05F5">
        <w:rPr>
          <w:rFonts w:ascii="Arial" w:hAnsi="Arial" w:cs="Arial"/>
          <w:sz w:val="20"/>
          <w:szCs w:val="20"/>
        </w:rPr>
        <w:t>flow direction map</w:t>
      </w:r>
      <w:r w:rsidR="00A25872">
        <w:rPr>
          <w:rFonts w:ascii="Arial" w:hAnsi="Arial" w:cs="Arial"/>
          <w:sz w:val="20"/>
          <w:szCs w:val="20"/>
        </w:rPr>
        <w:t xml:space="preserve"> that is generated automatically</w:t>
      </w:r>
      <w:r w:rsidRPr="000A05F5">
        <w:rPr>
          <w:rFonts w:ascii="Arial" w:hAnsi="Arial" w:cs="Arial"/>
          <w:sz w:val="20"/>
          <w:szCs w:val="20"/>
        </w:rPr>
        <w:t>.</w:t>
      </w:r>
      <w:r>
        <w:rPr>
          <w:rFonts w:ascii="Arial" w:hAnsi="Arial" w:cs="Arial"/>
          <w:sz w:val="20"/>
          <w:szCs w:val="20"/>
        </w:rPr>
        <w:t xml:space="preserve">  </w:t>
      </w:r>
      <w:r w:rsidR="00911B97">
        <w:rPr>
          <w:rFonts w:ascii="Arial" w:hAnsi="Arial" w:cs="Arial"/>
          <w:sz w:val="20"/>
          <w:szCs w:val="20"/>
        </w:rPr>
        <w:t xml:space="preserve">This solver </w:t>
      </w:r>
      <w:del w:id="532" w:author="James Shaw" w:date="2020-07-20T10:30:00Z">
        <w:r w:rsidDel="008B6978">
          <w:rPr>
            <w:rFonts w:ascii="Arial" w:hAnsi="Arial" w:cs="Arial"/>
            <w:sz w:val="20"/>
            <w:szCs w:val="20"/>
          </w:rPr>
          <w:delText xml:space="preserve">has the effect of </w:delText>
        </w:r>
      </w:del>
      <w:r w:rsidR="00736918" w:rsidRPr="00736918">
        <w:rPr>
          <w:rFonts w:ascii="Arial" w:hAnsi="Arial" w:cs="Arial"/>
          <w:sz w:val="20"/>
          <w:szCs w:val="20"/>
        </w:rPr>
        <w:t>reduc</w:t>
      </w:r>
      <w:del w:id="533" w:author="James Shaw" w:date="2020-07-20T10:30:00Z">
        <w:r w:rsidR="00736918" w:rsidRPr="00736918" w:rsidDel="008B6978">
          <w:rPr>
            <w:rFonts w:ascii="Arial" w:hAnsi="Arial" w:cs="Arial"/>
            <w:sz w:val="20"/>
            <w:szCs w:val="20"/>
          </w:rPr>
          <w:delText>ing</w:delText>
        </w:r>
      </w:del>
      <w:ins w:id="534" w:author="James Shaw" w:date="2020-07-20T10:30:00Z">
        <w:r w:rsidR="008B6978">
          <w:rPr>
            <w:rFonts w:ascii="Arial" w:hAnsi="Arial" w:cs="Arial"/>
            <w:sz w:val="20"/>
            <w:szCs w:val="20"/>
          </w:rPr>
          <w:t>es</w:t>
        </w:r>
      </w:ins>
      <w:r w:rsidR="00736918" w:rsidRPr="00736918">
        <w:rPr>
          <w:rFonts w:ascii="Arial" w:hAnsi="Arial" w:cs="Arial"/>
          <w:sz w:val="20"/>
          <w:szCs w:val="20"/>
        </w:rPr>
        <w:t xml:space="preserve"> model runtime and </w:t>
      </w:r>
      <w:del w:id="535" w:author="James Shaw" w:date="2020-07-20T10:30:00Z">
        <w:r w:rsidR="00736918" w:rsidRPr="00736918" w:rsidDel="008B6978">
          <w:rPr>
            <w:rFonts w:ascii="Arial" w:hAnsi="Arial" w:cs="Arial"/>
            <w:sz w:val="20"/>
            <w:szCs w:val="20"/>
          </w:rPr>
          <w:delText xml:space="preserve">allowing </w:delText>
        </w:r>
      </w:del>
      <w:ins w:id="536" w:author="James Shaw" w:date="2020-07-20T10:30:00Z">
        <w:r w:rsidR="008B6978" w:rsidRPr="00736918">
          <w:rPr>
            <w:rFonts w:ascii="Arial" w:hAnsi="Arial" w:cs="Arial"/>
            <w:sz w:val="20"/>
            <w:szCs w:val="20"/>
          </w:rPr>
          <w:t>allow</w:t>
        </w:r>
        <w:r w:rsidR="008B6978">
          <w:rPr>
            <w:rFonts w:ascii="Arial" w:hAnsi="Arial" w:cs="Arial"/>
            <w:sz w:val="20"/>
            <w:szCs w:val="20"/>
          </w:rPr>
          <w:t>s</w:t>
        </w:r>
        <w:r w:rsidR="008B6978" w:rsidRPr="00736918">
          <w:rPr>
            <w:rFonts w:ascii="Arial" w:hAnsi="Arial" w:cs="Arial"/>
            <w:sz w:val="20"/>
            <w:szCs w:val="20"/>
          </w:rPr>
          <w:t xml:space="preserve"> </w:t>
        </w:r>
      </w:ins>
      <w:r w:rsidR="00736918" w:rsidRPr="00736918">
        <w:rPr>
          <w:rFonts w:ascii="Arial" w:hAnsi="Arial" w:cs="Arial"/>
          <w:sz w:val="20"/>
          <w:szCs w:val="20"/>
        </w:rPr>
        <w:t>water to flow over terrain discontinuities (such as off building roofs) without destabilising the</w:t>
      </w:r>
      <w:r w:rsidR="00290707">
        <w:rPr>
          <w:rFonts w:ascii="Arial" w:hAnsi="Arial" w:cs="Arial"/>
          <w:sz w:val="20"/>
          <w:szCs w:val="20"/>
        </w:rPr>
        <w:t xml:space="preserve"> solution</w:t>
      </w:r>
      <w:r w:rsidR="00736918" w:rsidRPr="00736918">
        <w:rPr>
          <w:rFonts w:ascii="Arial" w:hAnsi="Arial" w:cs="Arial"/>
          <w:sz w:val="20"/>
          <w:szCs w:val="20"/>
        </w:rPr>
        <w:t>.</w:t>
      </w:r>
      <w:r w:rsidR="00DC21B7">
        <w:rPr>
          <w:rFonts w:ascii="Arial" w:hAnsi="Arial" w:cs="Arial"/>
          <w:sz w:val="20"/>
          <w:szCs w:val="20"/>
        </w:rPr>
        <w:t xml:space="preserve">  For deeper, low gradient flows the acceleration model scheme is used for the flow calculation.</w:t>
      </w:r>
    </w:p>
    <w:p w:rsidR="006B08E3" w:rsidRDefault="0050796C" w:rsidP="006A1727">
      <w:r>
        <w:t xml:space="preserve"> </w:t>
      </w:r>
    </w:p>
    <w:p w:rsidR="006A1727" w:rsidRDefault="00736918" w:rsidP="006A1727">
      <w:pPr>
        <w:rPr>
          <w:rFonts w:ascii="Arial" w:hAnsi="Arial" w:cs="Arial"/>
          <w:sz w:val="20"/>
          <w:szCs w:val="20"/>
        </w:rPr>
      </w:pPr>
      <w:r w:rsidRPr="00736918">
        <w:rPr>
          <w:rFonts w:ascii="Arial" w:hAnsi="Arial" w:cs="Arial"/>
          <w:sz w:val="20"/>
          <w:szCs w:val="20"/>
        </w:rPr>
        <w:t xml:space="preserve">The least complex </w:t>
      </w:r>
      <w:r w:rsidR="0050796C">
        <w:rPr>
          <w:rFonts w:ascii="Arial" w:hAnsi="Arial" w:cs="Arial"/>
          <w:sz w:val="20"/>
          <w:szCs w:val="20"/>
        </w:rPr>
        <w:t xml:space="preserve">solver based on the shallow water equations </w:t>
      </w:r>
      <w:r w:rsidRPr="00736918">
        <w:rPr>
          <w:rFonts w:ascii="Arial" w:hAnsi="Arial" w:cs="Arial"/>
          <w:sz w:val="20"/>
          <w:szCs w:val="20"/>
        </w:rPr>
        <w:t xml:space="preserve">is referred to as the </w:t>
      </w:r>
      <w:r w:rsidRPr="00736918">
        <w:rPr>
          <w:rFonts w:ascii="Arial" w:hAnsi="Arial" w:cs="Arial"/>
          <w:b/>
          <w:sz w:val="20"/>
          <w:szCs w:val="20"/>
        </w:rPr>
        <w:t>“flow limited”</w:t>
      </w:r>
      <w:r w:rsidRPr="00736918">
        <w:rPr>
          <w:rFonts w:ascii="Arial" w:hAnsi="Arial" w:cs="Arial"/>
          <w:sz w:val="20"/>
          <w:szCs w:val="20"/>
        </w:rPr>
        <w:t xml:space="preserve"> model.  This uses an approximation of the diffusion wave equations based on the Manning’s equation.  It calculates flow between cells during a time step as a function of the free surface and bed gradients (the water slope) and the friction slope.  Both local and convective acceleration terms are assumed negligible.  This solver </w:t>
      </w:r>
      <w:r w:rsidR="001F00C7">
        <w:rPr>
          <w:rFonts w:ascii="Arial" w:hAnsi="Arial" w:cs="Arial"/>
          <w:sz w:val="20"/>
          <w:szCs w:val="20"/>
        </w:rPr>
        <w:t>employs</w:t>
      </w:r>
      <w:r w:rsidR="001F00C7" w:rsidRPr="00736918">
        <w:rPr>
          <w:rFonts w:ascii="Arial" w:hAnsi="Arial" w:cs="Arial"/>
          <w:sz w:val="20"/>
          <w:szCs w:val="20"/>
        </w:rPr>
        <w:t xml:space="preserve"> </w:t>
      </w:r>
      <w:r w:rsidRPr="00736918">
        <w:rPr>
          <w:rFonts w:ascii="Arial" w:hAnsi="Arial" w:cs="Arial"/>
          <w:sz w:val="20"/>
          <w:szCs w:val="20"/>
        </w:rPr>
        <w:t>a user defined time step which is of fixed duration for the whole simulation.  However, unless this time step is very small it may be long enough for all the water to drain from one cell to the next over a single time step, leading to flow in the opposite direction during the next time step and model instability.  To overcome this problem a “flow limiter” was introduced setting a limit on the volume of water allowed to flow between cells during a single time step, as a function of flow depth, grid size and time step.</w:t>
      </w:r>
      <w:r w:rsidR="00DC21B7">
        <w:rPr>
          <w:rFonts w:ascii="Arial" w:hAnsi="Arial" w:cs="Arial"/>
          <w:sz w:val="20"/>
          <w:szCs w:val="20"/>
        </w:rPr>
        <w:t xml:space="preserve">  This </w:t>
      </w:r>
      <w:r w:rsidR="001F00C7">
        <w:rPr>
          <w:rFonts w:ascii="Arial" w:hAnsi="Arial" w:cs="Arial"/>
          <w:sz w:val="20"/>
          <w:szCs w:val="20"/>
        </w:rPr>
        <w:t>fixed time step</w:t>
      </w:r>
      <w:r w:rsidR="00807543">
        <w:rPr>
          <w:rFonts w:ascii="Arial" w:hAnsi="Arial" w:cs="Arial"/>
          <w:sz w:val="20"/>
          <w:szCs w:val="20"/>
        </w:rPr>
        <w:t xml:space="preserve">, </w:t>
      </w:r>
      <w:r w:rsidR="001F00C7">
        <w:rPr>
          <w:rFonts w:ascii="Arial" w:hAnsi="Arial" w:cs="Arial"/>
          <w:sz w:val="20"/>
          <w:szCs w:val="20"/>
        </w:rPr>
        <w:t xml:space="preserve">flux-limited </w:t>
      </w:r>
      <w:r w:rsidR="00DC21B7">
        <w:rPr>
          <w:rFonts w:ascii="Arial" w:hAnsi="Arial" w:cs="Arial"/>
          <w:sz w:val="20"/>
          <w:szCs w:val="20"/>
        </w:rPr>
        <w:t xml:space="preserve">scheme is rarely used due to </w:t>
      </w:r>
      <w:r w:rsidR="00B95339">
        <w:rPr>
          <w:rFonts w:ascii="Arial" w:hAnsi="Arial" w:cs="Arial"/>
          <w:sz w:val="20"/>
          <w:szCs w:val="20"/>
        </w:rPr>
        <w:t>its</w:t>
      </w:r>
      <w:r w:rsidR="001F00C7">
        <w:rPr>
          <w:rFonts w:ascii="Arial" w:hAnsi="Arial" w:cs="Arial"/>
          <w:sz w:val="20"/>
          <w:szCs w:val="20"/>
        </w:rPr>
        <w:t xml:space="preserve"> </w:t>
      </w:r>
      <w:r w:rsidR="00DC21B7">
        <w:rPr>
          <w:rFonts w:ascii="Arial" w:hAnsi="Arial" w:cs="Arial"/>
          <w:sz w:val="20"/>
          <w:szCs w:val="20"/>
        </w:rPr>
        <w:t>poor accuracy.</w:t>
      </w:r>
    </w:p>
    <w:p w:rsidR="00A23A3A" w:rsidRPr="006A1727" w:rsidRDefault="00A23A3A" w:rsidP="006A1727">
      <w:pPr>
        <w:rPr>
          <w:rFonts w:ascii="Arial" w:hAnsi="Arial" w:cs="Arial"/>
          <w:sz w:val="20"/>
          <w:szCs w:val="20"/>
        </w:rPr>
      </w:pPr>
    </w:p>
    <w:p w:rsidR="006A1727" w:rsidRDefault="00736918" w:rsidP="006A1727">
      <w:pPr>
        <w:rPr>
          <w:rFonts w:ascii="Arial" w:hAnsi="Arial" w:cs="Arial"/>
          <w:sz w:val="20"/>
          <w:szCs w:val="20"/>
        </w:rPr>
      </w:pPr>
      <w:r w:rsidRPr="00736918">
        <w:rPr>
          <w:rFonts w:ascii="Arial" w:hAnsi="Arial" w:cs="Arial"/>
          <w:sz w:val="20"/>
          <w:szCs w:val="20"/>
        </w:rPr>
        <w:t xml:space="preserve">The </w:t>
      </w:r>
      <w:r w:rsidRPr="00736918">
        <w:rPr>
          <w:rFonts w:ascii="Arial" w:hAnsi="Arial" w:cs="Arial"/>
          <w:b/>
          <w:sz w:val="20"/>
          <w:szCs w:val="20"/>
        </w:rPr>
        <w:t xml:space="preserve">“adaptive” </w:t>
      </w:r>
      <w:r w:rsidRPr="00736918">
        <w:rPr>
          <w:rFonts w:ascii="Arial" w:hAnsi="Arial" w:cs="Arial"/>
          <w:sz w:val="20"/>
          <w:szCs w:val="20"/>
        </w:rPr>
        <w:t xml:space="preserve">model is a one-dimensional approximation of a diffusion wave based on uniform flow formula, which </w:t>
      </w:r>
      <w:r w:rsidR="001F00C7">
        <w:rPr>
          <w:rFonts w:ascii="Arial" w:hAnsi="Arial" w:cs="Arial"/>
          <w:sz w:val="20"/>
          <w:szCs w:val="20"/>
        </w:rPr>
        <w:t>is</w:t>
      </w:r>
      <w:r w:rsidR="001F00C7" w:rsidRPr="00736918">
        <w:rPr>
          <w:rFonts w:ascii="Arial" w:hAnsi="Arial" w:cs="Arial"/>
          <w:sz w:val="20"/>
          <w:szCs w:val="20"/>
        </w:rPr>
        <w:t xml:space="preserve"> </w:t>
      </w:r>
      <w:r w:rsidRPr="00736918">
        <w:rPr>
          <w:rFonts w:ascii="Arial" w:hAnsi="Arial" w:cs="Arial"/>
          <w:sz w:val="20"/>
          <w:szCs w:val="20"/>
        </w:rPr>
        <w:t>decoupled in x and y directions</w:t>
      </w:r>
      <w:r w:rsidR="001F00C7">
        <w:rPr>
          <w:rFonts w:ascii="Arial" w:hAnsi="Arial" w:cs="Arial"/>
          <w:sz w:val="20"/>
          <w:szCs w:val="20"/>
        </w:rPr>
        <w:t xml:space="preserve"> to allow simulation of 2D flows</w:t>
      </w:r>
      <w:r w:rsidRPr="00736918">
        <w:rPr>
          <w:rFonts w:ascii="Arial" w:hAnsi="Arial" w:cs="Arial"/>
          <w:sz w:val="20"/>
          <w:szCs w:val="20"/>
        </w:rPr>
        <w:t>.  It differs from the flow limited solver by having a time step which varies in duration throughout the simulation rather than one with a fixed duration.  This overcomes the problem of cells emptying during a time step without the need of a flow limiter, however the stable time step scales with (1/∆</w:t>
      </w:r>
      <w:r w:rsidR="001F00C7">
        <w:rPr>
          <w:rFonts w:ascii="Arial" w:hAnsi="Arial" w:cs="Arial"/>
          <w:sz w:val="20"/>
          <w:szCs w:val="20"/>
        </w:rPr>
        <w:t>x</w:t>
      </w:r>
      <w:r w:rsidRPr="00736918">
        <w:rPr>
          <w:rFonts w:ascii="Arial" w:hAnsi="Arial" w:cs="Arial"/>
          <w:sz w:val="20"/>
          <w:szCs w:val="20"/>
        </w:rPr>
        <w:t>)</w:t>
      </w:r>
      <w:r w:rsidRPr="00736918">
        <w:rPr>
          <w:rFonts w:ascii="Arial" w:hAnsi="Arial" w:cs="Arial"/>
          <w:sz w:val="20"/>
          <w:szCs w:val="20"/>
          <w:vertAlign w:val="superscript"/>
        </w:rPr>
        <w:t>2</w:t>
      </w:r>
      <w:r w:rsidR="001F00C7">
        <w:rPr>
          <w:rFonts w:ascii="Arial" w:hAnsi="Arial" w:cs="Arial"/>
          <w:sz w:val="20"/>
          <w:szCs w:val="20"/>
        </w:rPr>
        <w:t>, where ∆x is the cell size,</w:t>
      </w:r>
      <w:r w:rsidRPr="00736918">
        <w:rPr>
          <w:rFonts w:ascii="Arial" w:hAnsi="Arial" w:cs="Arial"/>
          <w:sz w:val="20"/>
          <w:szCs w:val="20"/>
        </w:rPr>
        <w:t xml:space="preserve"> and can lead to a large increase in computation time at finer grid resolutions.</w:t>
      </w:r>
      <w:r w:rsidR="00DC21B7">
        <w:rPr>
          <w:rFonts w:ascii="Arial" w:hAnsi="Arial" w:cs="Arial"/>
          <w:sz w:val="20"/>
          <w:szCs w:val="20"/>
        </w:rPr>
        <w:t xml:space="preserve">  This solver is rarely used for high resolution simulation.</w:t>
      </w:r>
    </w:p>
    <w:p w:rsidR="00A23A3A" w:rsidRPr="006A1727" w:rsidRDefault="00A23A3A" w:rsidP="006A1727">
      <w:pPr>
        <w:rPr>
          <w:rFonts w:ascii="Arial" w:eastAsiaTheme="minorEastAsia" w:hAnsi="Arial" w:cs="Arial"/>
          <w:sz w:val="20"/>
          <w:szCs w:val="20"/>
        </w:rPr>
      </w:pPr>
    </w:p>
    <w:p w:rsidR="006A1727" w:rsidRDefault="00736918" w:rsidP="006A1727">
      <w:pPr>
        <w:rPr>
          <w:rFonts w:ascii="Arial" w:hAnsi="Arial" w:cs="Arial"/>
          <w:sz w:val="20"/>
          <w:szCs w:val="20"/>
        </w:rPr>
      </w:pPr>
      <w:r w:rsidRPr="00736918">
        <w:rPr>
          <w:rFonts w:ascii="Arial" w:hAnsi="Arial" w:cs="Arial"/>
          <w:sz w:val="20"/>
          <w:szCs w:val="20"/>
        </w:rPr>
        <w:t xml:space="preserve">The </w:t>
      </w:r>
      <w:r w:rsidRPr="00736918">
        <w:rPr>
          <w:rFonts w:ascii="Arial" w:hAnsi="Arial" w:cs="Arial"/>
          <w:b/>
          <w:sz w:val="20"/>
          <w:szCs w:val="20"/>
        </w:rPr>
        <w:t>“acceleration”</w:t>
      </w:r>
      <w:r w:rsidRPr="00736918">
        <w:rPr>
          <w:rFonts w:ascii="Arial" w:hAnsi="Arial" w:cs="Arial"/>
          <w:sz w:val="20"/>
          <w:szCs w:val="20"/>
        </w:rPr>
        <w:t xml:space="preserve"> model is a simplified form of the shallow water equations, where only the convective acceleration term is assumed negligible.  Flow</w:t>
      </w:r>
      <w:r w:rsidR="005A1758">
        <w:rPr>
          <w:rFonts w:ascii="Arial" w:hAnsi="Arial" w:cs="Arial"/>
          <w:sz w:val="20"/>
          <w:szCs w:val="20"/>
        </w:rPr>
        <w:t>s</w:t>
      </w:r>
      <w:r w:rsidRPr="00736918">
        <w:rPr>
          <w:rFonts w:ascii="Arial" w:hAnsi="Arial" w:cs="Arial"/>
          <w:sz w:val="20"/>
          <w:szCs w:val="20"/>
        </w:rPr>
        <w:t xml:space="preserve"> between cells </w:t>
      </w:r>
      <w:r w:rsidR="00DC21B7">
        <w:rPr>
          <w:rFonts w:ascii="Arial" w:hAnsi="Arial" w:cs="Arial"/>
          <w:sz w:val="20"/>
          <w:szCs w:val="20"/>
        </w:rPr>
        <w:t>are</w:t>
      </w:r>
      <w:r w:rsidRPr="00736918">
        <w:rPr>
          <w:rFonts w:ascii="Arial" w:hAnsi="Arial" w:cs="Arial"/>
          <w:sz w:val="20"/>
          <w:szCs w:val="20"/>
        </w:rPr>
        <w:t xml:space="preserve"> calculated as a function of the friction and water slopes, and local water acceleration.  The method is first-order in space and explicit in time, but uses a semi-implicit treatment for the friction term to aid stability. Like the adaptive solver, the time step used by the acceleration solver varies throughout the simulation.  In this case it varies according to the Courant-Friedrichs-Lewy condition and is related to the cell size and water depth.  The stable time step scales with 1/∆t, and therefore even though it is more complex </w:t>
      </w:r>
      <w:r w:rsidR="00DC21B7">
        <w:rPr>
          <w:rFonts w:ascii="Arial" w:hAnsi="Arial" w:cs="Arial"/>
          <w:sz w:val="20"/>
          <w:szCs w:val="20"/>
        </w:rPr>
        <w:t>than the adaptive formulation</w:t>
      </w:r>
      <w:r w:rsidR="00DC21B7" w:rsidRPr="00A60D50">
        <w:rPr>
          <w:rFonts w:ascii="Arial" w:hAnsi="Arial" w:cs="Arial"/>
          <w:sz w:val="20"/>
          <w:szCs w:val="20"/>
        </w:rPr>
        <w:t xml:space="preserve"> </w:t>
      </w:r>
      <w:r w:rsidRPr="00736918">
        <w:rPr>
          <w:rFonts w:ascii="Arial" w:hAnsi="Arial" w:cs="Arial"/>
          <w:sz w:val="20"/>
          <w:szCs w:val="20"/>
        </w:rPr>
        <w:t>it can significantly decrease computation time compared with the adaptive solver.</w:t>
      </w:r>
    </w:p>
    <w:p w:rsidR="00A23A3A" w:rsidRPr="006A1727" w:rsidRDefault="00A23A3A" w:rsidP="006A1727">
      <w:pPr>
        <w:rPr>
          <w:rFonts w:ascii="Arial" w:eastAsiaTheme="minorEastAsia" w:hAnsi="Arial" w:cs="Arial"/>
          <w:sz w:val="20"/>
          <w:szCs w:val="20"/>
        </w:rPr>
      </w:pPr>
    </w:p>
    <w:p w:rsidR="006A1727" w:rsidRDefault="00427D83" w:rsidP="006A1727">
      <w:pPr>
        <w:rPr>
          <w:ins w:id="537" w:author="James Shaw" w:date="2020-07-20T11:15:00Z"/>
          <w:rFonts w:ascii="Arial" w:eastAsiaTheme="minorEastAsia" w:hAnsi="Arial" w:cs="Arial"/>
          <w:sz w:val="20"/>
          <w:szCs w:val="20"/>
        </w:rPr>
      </w:pPr>
      <w:ins w:id="538" w:author="James Shaw" w:date="2020-07-20T10:49:00Z">
        <w:r>
          <w:rPr>
            <w:rFonts w:ascii="Arial" w:eastAsiaTheme="minorEastAsia" w:hAnsi="Arial" w:cs="Arial"/>
            <w:sz w:val="20"/>
            <w:szCs w:val="20"/>
          </w:rPr>
          <w:t xml:space="preserve">The </w:t>
        </w:r>
      </w:ins>
      <w:ins w:id="539" w:author="James Shaw" w:date="2020-07-20T10:53:00Z">
        <w:r w:rsidR="0010406C">
          <w:rPr>
            <w:rFonts w:ascii="Arial" w:eastAsiaTheme="minorEastAsia" w:hAnsi="Arial" w:cs="Arial"/>
            <w:b/>
            <w:sz w:val="20"/>
            <w:szCs w:val="20"/>
          </w:rPr>
          <w:t>“FV</w:t>
        </w:r>
      </w:ins>
      <w:ins w:id="540" w:author="James Shaw" w:date="2020-07-20T10:49:00Z">
        <w:r w:rsidRPr="0010406C">
          <w:rPr>
            <w:rFonts w:ascii="Arial" w:eastAsiaTheme="minorEastAsia" w:hAnsi="Arial" w:cs="Arial"/>
            <w:b/>
            <w:sz w:val="20"/>
            <w:szCs w:val="20"/>
            <w:rPrChange w:id="541" w:author="James Shaw" w:date="2020-07-20T10:53:00Z">
              <w:rPr>
                <w:rFonts w:ascii="Arial" w:eastAsiaTheme="minorEastAsia" w:hAnsi="Arial" w:cs="Arial"/>
                <w:sz w:val="20"/>
                <w:szCs w:val="20"/>
              </w:rPr>
            </w:rPrChange>
          </w:rPr>
          <w:t>1”</w:t>
        </w:r>
        <w:r>
          <w:rPr>
            <w:rFonts w:ascii="Arial" w:eastAsiaTheme="minorEastAsia" w:hAnsi="Arial" w:cs="Arial"/>
            <w:sz w:val="20"/>
            <w:szCs w:val="20"/>
          </w:rPr>
          <w:t xml:space="preserve"> solver includes all terms in the fully shallow water equations</w:t>
        </w:r>
        <w:r w:rsidR="0010406C">
          <w:rPr>
            <w:rFonts w:ascii="Arial" w:eastAsiaTheme="minorEastAsia" w:hAnsi="Arial" w:cs="Arial"/>
            <w:sz w:val="20"/>
            <w:szCs w:val="20"/>
          </w:rPr>
          <w:t xml:space="preserve">.  </w:t>
        </w:r>
      </w:ins>
      <w:ins w:id="542" w:author="James Shaw" w:date="2020-07-20T10:50:00Z">
        <w:r w:rsidR="0010406C">
          <w:rPr>
            <w:rFonts w:ascii="Arial" w:eastAsiaTheme="minorEastAsia" w:hAnsi="Arial" w:cs="Arial"/>
            <w:sz w:val="20"/>
            <w:szCs w:val="20"/>
          </w:rPr>
          <w:t>The equations are discretised using a Godunov-type finite volume method</w:t>
        </w:r>
      </w:ins>
      <w:ins w:id="543" w:author="James Shaw" w:date="2020-07-20T10:51:00Z">
        <w:r w:rsidR="0010406C">
          <w:rPr>
            <w:rFonts w:ascii="Arial" w:eastAsiaTheme="minorEastAsia" w:hAnsi="Arial" w:cs="Arial"/>
            <w:sz w:val="20"/>
            <w:szCs w:val="20"/>
          </w:rPr>
          <w:t>, including a HLL approximate Riemann solver</w:t>
        </w:r>
      </w:ins>
      <w:ins w:id="544" w:author="James Shaw" w:date="2020-07-20T10:52:00Z">
        <w:r w:rsidR="0010406C">
          <w:rPr>
            <w:rFonts w:ascii="Arial" w:eastAsiaTheme="minorEastAsia" w:hAnsi="Arial" w:cs="Arial"/>
            <w:sz w:val="20"/>
            <w:szCs w:val="20"/>
          </w:rPr>
          <w:t xml:space="preserve">.  </w:t>
        </w:r>
      </w:ins>
      <w:ins w:id="545" w:author="James Shaw" w:date="2020-07-20T10:53:00Z">
        <w:r w:rsidR="0010406C">
          <w:rPr>
            <w:rFonts w:ascii="Arial" w:eastAsiaTheme="minorEastAsia" w:hAnsi="Arial" w:cs="Arial"/>
            <w:sz w:val="20"/>
            <w:szCs w:val="20"/>
          </w:rPr>
          <w:t xml:space="preserve">The FV1 </w:t>
        </w:r>
      </w:ins>
      <w:ins w:id="546" w:author="James Shaw" w:date="2020-07-20T10:59:00Z">
        <w:r w:rsidR="000F0FD0">
          <w:rPr>
            <w:rFonts w:ascii="Arial" w:eastAsiaTheme="minorEastAsia" w:hAnsi="Arial" w:cs="Arial"/>
            <w:sz w:val="20"/>
            <w:szCs w:val="20"/>
          </w:rPr>
          <w:t xml:space="preserve">shock-capturing </w:t>
        </w:r>
      </w:ins>
      <w:ins w:id="547" w:author="James Shaw" w:date="2020-07-20T10:54:00Z">
        <w:r w:rsidR="000F0FD0">
          <w:rPr>
            <w:rFonts w:ascii="Arial" w:eastAsiaTheme="minorEastAsia" w:hAnsi="Arial" w:cs="Arial"/>
            <w:sz w:val="20"/>
            <w:szCs w:val="20"/>
          </w:rPr>
          <w:t xml:space="preserve">formulation can capture subcritical, supercritical and transcritical flows, and maintains </w:t>
        </w:r>
      </w:ins>
      <w:ins w:id="548" w:author="James Shaw" w:date="2020-07-20T11:05:00Z">
        <w:r w:rsidR="000F0FD0">
          <w:rPr>
            <w:rFonts w:ascii="Arial" w:eastAsiaTheme="minorEastAsia" w:hAnsi="Arial" w:cs="Arial"/>
            <w:sz w:val="20"/>
            <w:szCs w:val="20"/>
          </w:rPr>
          <w:t xml:space="preserve">a </w:t>
        </w:r>
      </w:ins>
      <w:ins w:id="549" w:author="James Shaw" w:date="2020-07-20T11:00:00Z">
        <w:r w:rsidR="000F0FD0">
          <w:rPr>
            <w:rFonts w:ascii="Arial" w:eastAsiaTheme="minorEastAsia" w:hAnsi="Arial" w:cs="Arial"/>
            <w:sz w:val="20"/>
            <w:szCs w:val="20"/>
          </w:rPr>
          <w:t>w</w:t>
        </w:r>
      </w:ins>
      <w:ins w:id="550" w:author="James Shaw" w:date="2020-07-20T10:54:00Z">
        <w:r w:rsidR="000F0FD0">
          <w:rPr>
            <w:rFonts w:ascii="Arial" w:eastAsiaTheme="minorEastAsia" w:hAnsi="Arial" w:cs="Arial"/>
            <w:sz w:val="20"/>
            <w:szCs w:val="20"/>
          </w:rPr>
          <w:t>ell-balanc</w:t>
        </w:r>
      </w:ins>
      <w:ins w:id="551" w:author="James Shaw" w:date="2020-07-20T11:00:00Z">
        <w:r w:rsidR="000F0FD0">
          <w:rPr>
            <w:rFonts w:ascii="Arial" w:eastAsiaTheme="minorEastAsia" w:hAnsi="Arial" w:cs="Arial"/>
            <w:sz w:val="20"/>
            <w:szCs w:val="20"/>
          </w:rPr>
          <w:t>ed</w:t>
        </w:r>
      </w:ins>
      <w:ins w:id="552" w:author="James Shaw" w:date="2020-07-20T11:05:00Z">
        <w:r w:rsidR="000F0FD0">
          <w:rPr>
            <w:rFonts w:ascii="Arial" w:eastAsiaTheme="minorEastAsia" w:hAnsi="Arial" w:cs="Arial"/>
            <w:sz w:val="20"/>
            <w:szCs w:val="20"/>
          </w:rPr>
          <w:t xml:space="preserve"> quiescent </w:t>
        </w:r>
      </w:ins>
      <w:ins w:id="553" w:author="James Shaw" w:date="2020-07-20T11:06:00Z">
        <w:r w:rsidR="000F0FD0">
          <w:rPr>
            <w:rFonts w:ascii="Arial" w:eastAsiaTheme="minorEastAsia" w:hAnsi="Arial" w:cs="Arial"/>
            <w:sz w:val="20"/>
            <w:szCs w:val="20"/>
          </w:rPr>
          <w:t>solution, even when</w:t>
        </w:r>
      </w:ins>
      <w:ins w:id="554" w:author="James Shaw" w:date="2020-07-20T11:05:00Z">
        <w:r w:rsidR="000F0FD0">
          <w:rPr>
            <w:rFonts w:ascii="Arial" w:eastAsiaTheme="minorEastAsia" w:hAnsi="Arial" w:cs="Arial"/>
            <w:sz w:val="20"/>
            <w:szCs w:val="20"/>
          </w:rPr>
          <w:t xml:space="preserve"> wet-dry fronts intersect</w:t>
        </w:r>
      </w:ins>
      <w:ins w:id="555" w:author="James Shaw" w:date="2020-07-20T11:00:00Z">
        <w:r w:rsidR="000F0FD0">
          <w:rPr>
            <w:rFonts w:ascii="Arial" w:eastAsiaTheme="minorEastAsia" w:hAnsi="Arial" w:cs="Arial"/>
            <w:sz w:val="20"/>
            <w:szCs w:val="20"/>
          </w:rPr>
          <w:t xml:space="preserve"> steeply-sloping terrain</w:t>
        </w:r>
      </w:ins>
      <w:ins w:id="556" w:author="James Shaw" w:date="2020-07-20T11:06:00Z">
        <w:r w:rsidR="000F0FD0">
          <w:rPr>
            <w:rFonts w:ascii="Arial" w:eastAsiaTheme="minorEastAsia" w:hAnsi="Arial" w:cs="Arial"/>
            <w:sz w:val="20"/>
            <w:szCs w:val="20"/>
          </w:rPr>
          <w:t>.</w:t>
        </w:r>
      </w:ins>
      <w:ins w:id="557" w:author="James Shaw" w:date="2020-07-20T11:07:00Z">
        <w:r w:rsidR="000F0FD0">
          <w:rPr>
            <w:rFonts w:ascii="Arial" w:eastAsiaTheme="minorEastAsia" w:hAnsi="Arial" w:cs="Arial"/>
            <w:sz w:val="20"/>
            <w:szCs w:val="20"/>
          </w:rPr>
          <w:t xml:space="preserve">  </w:t>
        </w:r>
      </w:ins>
      <w:ins w:id="558" w:author="James Shaw" w:date="2020-07-20T11:08:00Z">
        <w:r w:rsidR="000F0FD0">
          <w:rPr>
            <w:rFonts w:ascii="Arial" w:eastAsiaTheme="minorEastAsia" w:hAnsi="Arial" w:cs="Arial"/>
            <w:sz w:val="20"/>
            <w:szCs w:val="20"/>
          </w:rPr>
          <w:t xml:space="preserve">The FV1 solver </w:t>
        </w:r>
      </w:ins>
      <w:ins w:id="559" w:author="James Shaw" w:date="2020-07-20T11:15:00Z">
        <w:r w:rsidR="00A80AFE">
          <w:rPr>
            <w:rFonts w:ascii="Arial" w:eastAsiaTheme="minorEastAsia" w:hAnsi="Arial" w:cs="Arial"/>
            <w:sz w:val="20"/>
            <w:szCs w:val="20"/>
          </w:rPr>
          <w:t>is recommended</w:t>
        </w:r>
      </w:ins>
      <w:ins w:id="560" w:author="James Shaw" w:date="2020-07-20T11:08:00Z">
        <w:r w:rsidR="000F0FD0">
          <w:rPr>
            <w:rFonts w:ascii="Arial" w:eastAsiaTheme="minorEastAsia" w:hAnsi="Arial" w:cs="Arial"/>
            <w:sz w:val="20"/>
            <w:szCs w:val="20"/>
          </w:rPr>
          <w:t xml:space="preserve"> in preference to the older </w:t>
        </w:r>
      </w:ins>
      <w:del w:id="561" w:author="James Shaw" w:date="2020-07-20T10:54:00Z">
        <w:r w:rsidR="00736918" w:rsidRPr="00736918" w:rsidDel="0010406C">
          <w:rPr>
            <w:rFonts w:ascii="Arial" w:eastAsiaTheme="minorEastAsia" w:hAnsi="Arial" w:cs="Arial"/>
            <w:sz w:val="20"/>
            <w:szCs w:val="20"/>
          </w:rPr>
          <w:delText>Finally, t</w:delText>
        </w:r>
      </w:del>
      <w:del w:id="562" w:author="James Shaw" w:date="2020-07-20T11:08:00Z">
        <w:r w:rsidR="00736918" w:rsidRPr="00736918" w:rsidDel="000F0FD0">
          <w:rPr>
            <w:rFonts w:ascii="Arial" w:eastAsiaTheme="minorEastAsia" w:hAnsi="Arial" w:cs="Arial"/>
            <w:sz w:val="20"/>
            <w:szCs w:val="20"/>
          </w:rPr>
          <w:delText xml:space="preserve">he </w:delText>
        </w:r>
      </w:del>
      <w:r w:rsidR="00736918" w:rsidRPr="00736918">
        <w:rPr>
          <w:rFonts w:ascii="Arial" w:eastAsiaTheme="minorEastAsia" w:hAnsi="Arial" w:cs="Arial"/>
          <w:b/>
          <w:sz w:val="20"/>
          <w:szCs w:val="20"/>
        </w:rPr>
        <w:t>“Roe”</w:t>
      </w:r>
      <w:r w:rsidR="00736918" w:rsidRPr="00736918">
        <w:rPr>
          <w:rFonts w:ascii="Arial" w:eastAsiaTheme="minorEastAsia" w:hAnsi="Arial" w:cs="Arial"/>
          <w:sz w:val="20"/>
          <w:szCs w:val="20"/>
        </w:rPr>
        <w:t xml:space="preserve"> solver</w:t>
      </w:r>
      <w:ins w:id="563" w:author="James Shaw" w:date="2020-07-20T11:08:00Z">
        <w:r w:rsidR="000F0FD0">
          <w:rPr>
            <w:rFonts w:ascii="Arial" w:eastAsiaTheme="minorEastAsia" w:hAnsi="Arial" w:cs="Arial"/>
            <w:sz w:val="20"/>
            <w:szCs w:val="20"/>
          </w:rPr>
          <w:t xml:space="preserve">, which is </w:t>
        </w:r>
      </w:ins>
      <w:ins w:id="564" w:author="James Shaw" w:date="2020-07-20T11:15:00Z">
        <w:r w:rsidR="00A80AFE">
          <w:rPr>
            <w:rFonts w:ascii="Arial" w:eastAsiaTheme="minorEastAsia" w:hAnsi="Arial" w:cs="Arial"/>
            <w:sz w:val="20"/>
            <w:szCs w:val="20"/>
          </w:rPr>
          <w:t>provided</w:t>
        </w:r>
      </w:ins>
      <w:ins w:id="565" w:author="James Shaw" w:date="2020-07-20T11:08:00Z">
        <w:r w:rsidR="000F0FD0">
          <w:rPr>
            <w:rFonts w:ascii="Arial" w:eastAsiaTheme="minorEastAsia" w:hAnsi="Arial" w:cs="Arial"/>
            <w:sz w:val="20"/>
            <w:szCs w:val="20"/>
          </w:rPr>
          <w:t xml:space="preserve"> for backwards compatibility. </w:t>
        </w:r>
      </w:ins>
      <w:r w:rsidR="00736918" w:rsidRPr="00736918">
        <w:rPr>
          <w:rFonts w:ascii="Arial" w:eastAsiaTheme="minorEastAsia" w:hAnsi="Arial" w:cs="Arial"/>
          <w:sz w:val="20"/>
          <w:szCs w:val="20"/>
        </w:rPr>
        <w:t xml:space="preserve"> </w:t>
      </w:r>
      <w:ins w:id="566" w:author="James Shaw" w:date="2020-07-20T11:09:00Z">
        <w:r w:rsidR="000F0FD0">
          <w:rPr>
            <w:rFonts w:ascii="Arial" w:eastAsiaTheme="minorEastAsia" w:hAnsi="Arial" w:cs="Arial"/>
            <w:sz w:val="20"/>
            <w:szCs w:val="20"/>
          </w:rPr>
          <w:t xml:space="preserve">The Roe solver </w:t>
        </w:r>
      </w:ins>
      <w:ins w:id="567" w:author="James Shaw" w:date="2020-07-20T11:15:00Z">
        <w:r w:rsidR="00A80AFE">
          <w:rPr>
            <w:rFonts w:ascii="Arial" w:eastAsiaTheme="minorEastAsia" w:hAnsi="Arial" w:cs="Arial"/>
            <w:sz w:val="20"/>
            <w:szCs w:val="20"/>
          </w:rPr>
          <w:t>uses</w:t>
        </w:r>
      </w:ins>
      <w:ins w:id="568" w:author="James Shaw" w:date="2020-07-20T11:09:00Z">
        <w:r w:rsidR="000F0FD0">
          <w:rPr>
            <w:rFonts w:ascii="Arial" w:eastAsiaTheme="minorEastAsia" w:hAnsi="Arial" w:cs="Arial"/>
            <w:sz w:val="20"/>
            <w:szCs w:val="20"/>
          </w:rPr>
          <w:t xml:space="preserve"> an alternative first-order finite volume formulation based on the</w:t>
        </w:r>
      </w:ins>
      <w:del w:id="569" w:author="James Shaw" w:date="2020-07-20T11:09:00Z">
        <w:r w:rsidR="00736918" w:rsidRPr="00736918" w:rsidDel="000F0FD0">
          <w:rPr>
            <w:rFonts w:ascii="Arial" w:eastAsiaTheme="minorEastAsia" w:hAnsi="Arial" w:cs="Arial"/>
            <w:sz w:val="20"/>
            <w:szCs w:val="20"/>
          </w:rPr>
          <w:delText xml:space="preserve">includes all of the terms in the full shallow water equations. </w:delText>
        </w:r>
        <w:r w:rsidR="00736918" w:rsidRPr="00736918" w:rsidDel="000F0FD0">
          <w:rPr>
            <w:rFonts w:ascii="Arial" w:hAnsi="Arial" w:cs="Arial"/>
            <w:sz w:val="20"/>
            <w:szCs w:val="20"/>
          </w:rPr>
          <w:delText>The method is based on the Godunov approach and uses an approximate Riemann solver by Roe</w:delText>
        </w:r>
        <w:r w:rsidR="002B644D" w:rsidDel="000F0FD0">
          <w:rPr>
            <w:rFonts w:ascii="Arial" w:hAnsi="Arial" w:cs="Arial"/>
            <w:sz w:val="20"/>
            <w:szCs w:val="20"/>
          </w:rPr>
          <w:delText xml:space="preserve"> based on the</w:delText>
        </w:r>
      </w:del>
      <w:r w:rsidR="002B644D">
        <w:rPr>
          <w:rFonts w:ascii="Arial" w:hAnsi="Arial" w:cs="Arial"/>
          <w:sz w:val="20"/>
          <w:szCs w:val="20"/>
        </w:rPr>
        <w:t xml:space="preserve"> TRENT model presented in Villanueva and Wright (2006)</w:t>
      </w:r>
      <w:r w:rsidR="00736918" w:rsidRPr="00736918">
        <w:rPr>
          <w:rFonts w:ascii="Arial" w:hAnsi="Arial" w:cs="Arial"/>
          <w:sz w:val="20"/>
          <w:szCs w:val="20"/>
        </w:rPr>
        <w:t>. The</w:t>
      </w:r>
      <w:del w:id="570" w:author="James Shaw" w:date="2020-07-20T11:09:00Z">
        <w:r w:rsidR="00736918" w:rsidRPr="00736918" w:rsidDel="000F0FD0">
          <w:rPr>
            <w:rFonts w:ascii="Arial" w:hAnsi="Arial" w:cs="Arial"/>
            <w:sz w:val="20"/>
            <w:szCs w:val="20"/>
          </w:rPr>
          <w:delText xml:space="preserve"> explicit discretisation is first-order in space on a raster grid. It solves the full shallow water equations with a shock capturing scheme.</w:delText>
        </w:r>
        <w:r w:rsidR="00736918" w:rsidRPr="00736918" w:rsidDel="000F0FD0">
          <w:rPr>
            <w:rFonts w:ascii="Arial" w:hAnsi="Arial" w:cs="Arial"/>
            <w:sz w:val="20"/>
            <w:szCs w:val="20"/>
            <w:lang w:eastAsia="en-GB"/>
          </w:rPr>
          <w:delText xml:space="preserve"> </w:delText>
        </w:r>
        <w:r w:rsidR="00736918" w:rsidRPr="00736918" w:rsidDel="000F0FD0">
          <w:rPr>
            <w:rFonts w:ascii="Arial" w:eastAsia="Calibri" w:hAnsi="Arial" w:cs="Arial"/>
            <w:sz w:val="20"/>
            <w:szCs w:val="20"/>
          </w:rPr>
          <w:delText>LISFLOOD-Roe uses a point-wise friction based on the Manning´s equation</w:delText>
        </w:r>
        <w:r w:rsidR="00736918" w:rsidRPr="00736918" w:rsidDel="000F0FD0">
          <w:rPr>
            <w:rFonts w:ascii="Arial" w:hAnsi="Arial" w:cs="Arial"/>
            <w:sz w:val="20"/>
            <w:szCs w:val="20"/>
          </w:rPr>
          <w:delText>, while t</w:delText>
        </w:r>
        <w:r w:rsidR="00736918" w:rsidRPr="00736918" w:rsidDel="000F0FD0">
          <w:rPr>
            <w:rFonts w:ascii="Arial" w:eastAsia="Calibri" w:hAnsi="Arial" w:cs="Arial"/>
            <w:sz w:val="20"/>
            <w:szCs w:val="20"/>
          </w:rPr>
          <w:delText xml:space="preserve">he domain boundary/internal boundary (wall) </w:delText>
        </w:r>
        <w:r w:rsidR="00736918" w:rsidRPr="00736918" w:rsidDel="000F0FD0">
          <w:rPr>
            <w:rFonts w:ascii="Arial" w:hAnsi="Arial" w:cs="Arial"/>
            <w:sz w:val="20"/>
            <w:szCs w:val="20"/>
          </w:rPr>
          <w:delText>uses</w:delText>
        </w:r>
        <w:r w:rsidR="00736918" w:rsidRPr="00736918" w:rsidDel="000F0FD0">
          <w:rPr>
            <w:rFonts w:ascii="Arial" w:eastAsia="Calibri" w:hAnsi="Arial" w:cs="Arial"/>
            <w:sz w:val="20"/>
            <w:szCs w:val="20"/>
          </w:rPr>
          <w:delText xml:space="preserve"> the ghost cell approach.</w:delText>
        </w:r>
        <w:r w:rsidR="00736918" w:rsidRPr="00736918" w:rsidDel="000F0FD0">
          <w:rPr>
            <w:rFonts w:ascii="Arial" w:hAnsi="Arial" w:cs="Arial"/>
            <w:sz w:val="20"/>
            <w:szCs w:val="20"/>
          </w:rPr>
          <w:delText xml:space="preserve"> The stability of this approach is approximated by the CFL condition for shallow water models. </w:delText>
        </w:r>
        <w:r w:rsidR="00736918" w:rsidRPr="00736918" w:rsidDel="000F0FD0">
          <w:rPr>
            <w:rFonts w:ascii="Arial" w:eastAsiaTheme="minorEastAsia" w:hAnsi="Arial" w:cs="Arial"/>
            <w:sz w:val="20"/>
            <w:szCs w:val="20"/>
          </w:rPr>
          <w:delText>Note</w:delText>
        </w:r>
      </w:del>
      <w:ins w:id="571" w:author="James Shaw" w:date="2020-07-20T11:09:00Z">
        <w:r w:rsidR="000F0FD0">
          <w:rPr>
            <w:rFonts w:ascii="Arial" w:eastAsiaTheme="minorEastAsia" w:hAnsi="Arial" w:cs="Arial"/>
            <w:sz w:val="20"/>
            <w:szCs w:val="20"/>
          </w:rPr>
          <w:t xml:space="preserve"> Roe</w:t>
        </w:r>
      </w:ins>
      <w:del w:id="572" w:author="James Shaw" w:date="2020-07-20T11:09:00Z">
        <w:r w:rsidR="00736918" w:rsidRPr="00736918" w:rsidDel="000F0FD0">
          <w:rPr>
            <w:rFonts w:ascii="Arial" w:eastAsiaTheme="minorEastAsia" w:hAnsi="Arial" w:cs="Arial"/>
            <w:sz w:val="20"/>
            <w:szCs w:val="20"/>
          </w:rPr>
          <w:delText>: this</w:delText>
        </w:r>
      </w:del>
      <w:r w:rsidR="00736918" w:rsidRPr="00736918">
        <w:rPr>
          <w:rFonts w:ascii="Arial" w:eastAsiaTheme="minorEastAsia" w:hAnsi="Arial" w:cs="Arial"/>
          <w:sz w:val="20"/>
          <w:szCs w:val="20"/>
        </w:rPr>
        <w:t xml:space="preserve"> solver has </w:t>
      </w:r>
      <w:del w:id="573" w:author="James Shaw" w:date="2020-07-20T11:09:00Z">
        <w:r w:rsidR="00736918" w:rsidRPr="00736918" w:rsidDel="000F0FD0">
          <w:rPr>
            <w:rFonts w:ascii="Arial" w:eastAsiaTheme="minorEastAsia" w:hAnsi="Arial" w:cs="Arial"/>
            <w:sz w:val="20"/>
            <w:szCs w:val="20"/>
          </w:rPr>
          <w:delText xml:space="preserve">thus far </w:delText>
        </w:r>
      </w:del>
      <w:r w:rsidR="00736918" w:rsidRPr="00736918">
        <w:rPr>
          <w:rFonts w:ascii="Arial" w:eastAsiaTheme="minorEastAsia" w:hAnsi="Arial" w:cs="Arial"/>
          <w:sz w:val="20"/>
          <w:szCs w:val="20"/>
        </w:rPr>
        <w:t>only been tested on a limited number of scenarios and may not be as robust as the other more commonly used solvers.</w:t>
      </w:r>
    </w:p>
    <w:p w:rsidR="00A80AFE" w:rsidRDefault="00A80AFE" w:rsidP="006A1727">
      <w:pPr>
        <w:rPr>
          <w:ins w:id="574" w:author="James Shaw" w:date="2020-07-20T11:15:00Z"/>
          <w:rFonts w:ascii="Arial" w:eastAsiaTheme="minorEastAsia" w:hAnsi="Arial" w:cs="Arial"/>
          <w:sz w:val="20"/>
          <w:szCs w:val="20"/>
        </w:rPr>
      </w:pPr>
    </w:p>
    <w:p w:rsidR="00A80AFE" w:rsidRDefault="00A80AFE" w:rsidP="006A1727">
      <w:pPr>
        <w:rPr>
          <w:rFonts w:ascii="Arial" w:eastAsiaTheme="minorEastAsia" w:hAnsi="Arial" w:cs="Arial"/>
          <w:sz w:val="20"/>
          <w:szCs w:val="20"/>
        </w:rPr>
      </w:pPr>
      <w:ins w:id="575" w:author="James Shaw" w:date="2020-07-20T11:15:00Z">
        <w:r>
          <w:rPr>
            <w:rFonts w:ascii="Arial" w:eastAsiaTheme="minorEastAsia" w:hAnsi="Arial" w:cs="Arial"/>
            <w:sz w:val="20"/>
            <w:szCs w:val="20"/>
          </w:rPr>
          <w:lastRenderedPageBreak/>
          <w:t xml:space="preserve">Finally, the </w:t>
        </w:r>
        <w:r w:rsidRPr="00A80AFE">
          <w:rPr>
            <w:rFonts w:ascii="Arial" w:eastAsiaTheme="minorEastAsia" w:hAnsi="Arial" w:cs="Arial"/>
            <w:b/>
            <w:sz w:val="20"/>
            <w:szCs w:val="20"/>
            <w:rPrChange w:id="576" w:author="James Shaw" w:date="2020-07-20T11:16:00Z">
              <w:rPr>
                <w:rFonts w:ascii="Arial" w:eastAsiaTheme="minorEastAsia" w:hAnsi="Arial" w:cs="Arial"/>
                <w:sz w:val="20"/>
                <w:szCs w:val="20"/>
              </w:rPr>
            </w:rPrChange>
          </w:rPr>
          <w:t>“DG2”</w:t>
        </w:r>
        <w:r>
          <w:rPr>
            <w:rFonts w:ascii="Arial" w:eastAsiaTheme="minorEastAsia" w:hAnsi="Arial" w:cs="Arial"/>
            <w:sz w:val="20"/>
            <w:szCs w:val="20"/>
          </w:rPr>
          <w:t xml:space="preserve"> solver is a second-order discontinuous </w:t>
        </w:r>
      </w:ins>
      <w:ins w:id="577" w:author="James Shaw" w:date="2020-07-20T11:16:00Z">
        <w:r>
          <w:rPr>
            <w:rFonts w:ascii="Arial" w:eastAsiaTheme="minorEastAsia" w:hAnsi="Arial" w:cs="Arial"/>
            <w:sz w:val="20"/>
            <w:szCs w:val="20"/>
          </w:rPr>
          <w:t xml:space="preserve">Galerkin formulation.  </w:t>
        </w:r>
      </w:ins>
      <w:ins w:id="578" w:author="James Shaw" w:date="2020-07-20T11:17:00Z">
        <w:r>
          <w:rPr>
            <w:rFonts w:ascii="Arial" w:eastAsiaTheme="minorEastAsia" w:hAnsi="Arial" w:cs="Arial"/>
            <w:sz w:val="20"/>
            <w:szCs w:val="20"/>
          </w:rPr>
          <w:t>In addition to the capabilities of FV1</w:t>
        </w:r>
      </w:ins>
      <w:ins w:id="579" w:author="James Shaw" w:date="2020-07-20T11:16:00Z">
        <w:r>
          <w:rPr>
            <w:rFonts w:ascii="Arial" w:eastAsiaTheme="minorEastAsia" w:hAnsi="Arial" w:cs="Arial"/>
            <w:sz w:val="20"/>
            <w:szCs w:val="20"/>
          </w:rPr>
          <w:t xml:space="preserve">, the </w:t>
        </w:r>
      </w:ins>
      <w:ins w:id="580" w:author="James Shaw" w:date="2020-07-20T11:17:00Z">
        <w:r>
          <w:rPr>
            <w:rFonts w:ascii="Arial" w:eastAsiaTheme="minorEastAsia" w:hAnsi="Arial" w:cs="Arial"/>
            <w:sz w:val="20"/>
            <w:szCs w:val="20"/>
          </w:rPr>
          <w:t xml:space="preserve">DG2 solver </w:t>
        </w:r>
      </w:ins>
      <w:ins w:id="581" w:author="James Shaw" w:date="2020-07-20T11:22:00Z">
        <w:r w:rsidR="00D028CE">
          <w:rPr>
            <w:rFonts w:ascii="Arial" w:eastAsiaTheme="minorEastAsia" w:hAnsi="Arial" w:cs="Arial"/>
            <w:sz w:val="20"/>
            <w:szCs w:val="20"/>
          </w:rPr>
          <w:t xml:space="preserve">offers </w:t>
        </w:r>
      </w:ins>
      <w:ins w:id="582" w:author="James Shaw" w:date="2020-07-20T11:17:00Z">
        <w:r w:rsidR="00D028CE">
          <w:rPr>
            <w:rFonts w:ascii="Arial" w:eastAsiaTheme="minorEastAsia" w:hAnsi="Arial" w:cs="Arial"/>
            <w:sz w:val="20"/>
            <w:szCs w:val="20"/>
          </w:rPr>
          <w:t>substantially reduce</w:t>
        </w:r>
      </w:ins>
      <w:ins w:id="583" w:author="James Shaw" w:date="2020-07-20T11:23:00Z">
        <w:r w:rsidR="00D028CE">
          <w:rPr>
            <w:rFonts w:ascii="Arial" w:eastAsiaTheme="minorEastAsia" w:hAnsi="Arial" w:cs="Arial"/>
            <w:sz w:val="20"/>
            <w:szCs w:val="20"/>
          </w:rPr>
          <w:t>d</w:t>
        </w:r>
      </w:ins>
      <w:ins w:id="584" w:author="James Shaw" w:date="2020-07-20T11:17:00Z">
        <w:r>
          <w:rPr>
            <w:rFonts w:ascii="Arial" w:eastAsiaTheme="minorEastAsia" w:hAnsi="Arial" w:cs="Arial"/>
            <w:sz w:val="20"/>
            <w:szCs w:val="20"/>
          </w:rPr>
          <w:t xml:space="preserve"> numerical diffusion errors</w:t>
        </w:r>
      </w:ins>
      <w:ins w:id="585" w:author="James Shaw" w:date="2020-07-20T11:22:00Z">
        <w:r w:rsidR="00D028CE">
          <w:rPr>
            <w:rFonts w:ascii="Arial" w:eastAsiaTheme="minorEastAsia" w:hAnsi="Arial" w:cs="Arial"/>
            <w:sz w:val="20"/>
            <w:szCs w:val="20"/>
          </w:rPr>
          <w:t>, accurate propagation of wet-dry fronts,</w:t>
        </w:r>
      </w:ins>
      <w:ins w:id="586" w:author="James Shaw" w:date="2020-07-20T11:17:00Z">
        <w:r w:rsidR="00D028CE">
          <w:rPr>
            <w:rFonts w:ascii="Arial" w:eastAsiaTheme="minorEastAsia" w:hAnsi="Arial" w:cs="Arial"/>
            <w:sz w:val="20"/>
            <w:szCs w:val="20"/>
          </w:rPr>
          <w:t xml:space="preserve"> and improved energy conservation</w:t>
        </w:r>
      </w:ins>
      <w:ins w:id="587" w:author="James Shaw" w:date="2020-07-20T11:24:00Z">
        <w:r w:rsidR="00D028CE">
          <w:rPr>
            <w:rFonts w:ascii="Arial" w:eastAsiaTheme="minorEastAsia" w:hAnsi="Arial" w:cs="Arial"/>
            <w:sz w:val="20"/>
            <w:szCs w:val="20"/>
          </w:rPr>
          <w:t xml:space="preserve">.  The DG2 solver is </w:t>
        </w:r>
      </w:ins>
      <w:ins w:id="588" w:author="James Shaw" w:date="2020-07-20T11:26:00Z">
        <w:r w:rsidR="00D028CE">
          <w:rPr>
            <w:rFonts w:ascii="Arial" w:eastAsiaTheme="minorEastAsia" w:hAnsi="Arial" w:cs="Arial"/>
            <w:sz w:val="20"/>
            <w:szCs w:val="20"/>
          </w:rPr>
          <w:t>well-</w:t>
        </w:r>
      </w:ins>
      <w:ins w:id="589" w:author="James Shaw" w:date="2020-07-20T11:24:00Z">
        <w:r w:rsidR="00D028CE">
          <w:rPr>
            <w:rFonts w:ascii="Arial" w:eastAsiaTheme="minorEastAsia" w:hAnsi="Arial" w:cs="Arial"/>
            <w:sz w:val="20"/>
            <w:szCs w:val="20"/>
          </w:rPr>
          <w:t xml:space="preserve">suited for simulating </w:t>
        </w:r>
      </w:ins>
      <w:ins w:id="590" w:author="James Shaw" w:date="2020-07-20T11:26:00Z">
        <w:r w:rsidR="00D028CE">
          <w:rPr>
            <w:rFonts w:ascii="Arial" w:eastAsiaTheme="minorEastAsia" w:hAnsi="Arial" w:cs="Arial"/>
            <w:sz w:val="20"/>
            <w:szCs w:val="20"/>
          </w:rPr>
          <w:t xml:space="preserve">high </w:t>
        </w:r>
      </w:ins>
      <w:ins w:id="591" w:author="James Shaw" w:date="2020-07-20T11:28:00Z">
        <w:r w:rsidR="00D028CE">
          <w:rPr>
            <w:rFonts w:ascii="Arial" w:eastAsiaTheme="minorEastAsia" w:hAnsi="Arial" w:cs="Arial"/>
            <w:sz w:val="20"/>
            <w:szCs w:val="20"/>
          </w:rPr>
          <w:t xml:space="preserve">Froude number </w:t>
        </w:r>
      </w:ins>
      <w:ins w:id="592" w:author="James Shaw" w:date="2020-07-20T11:26:00Z">
        <w:r w:rsidR="00D028CE">
          <w:rPr>
            <w:rFonts w:ascii="Arial" w:eastAsiaTheme="minorEastAsia" w:hAnsi="Arial" w:cs="Arial"/>
            <w:sz w:val="20"/>
            <w:szCs w:val="20"/>
          </w:rPr>
          <w:t xml:space="preserve">flows, </w:t>
        </w:r>
      </w:ins>
      <w:ins w:id="593" w:author="James Shaw" w:date="2020-07-20T11:30:00Z">
        <w:r w:rsidR="008438D4">
          <w:rPr>
            <w:rFonts w:ascii="Arial" w:eastAsiaTheme="minorEastAsia" w:hAnsi="Arial" w:cs="Arial"/>
            <w:sz w:val="20"/>
            <w:szCs w:val="20"/>
          </w:rPr>
          <w:t xml:space="preserve">rapidly-varying flows, </w:t>
        </w:r>
      </w:ins>
      <w:ins w:id="594" w:author="James Shaw" w:date="2020-07-20T11:17:00Z">
        <w:r w:rsidR="00D028CE">
          <w:rPr>
            <w:rFonts w:ascii="Arial" w:eastAsiaTheme="minorEastAsia" w:hAnsi="Arial" w:cs="Arial"/>
            <w:sz w:val="20"/>
            <w:szCs w:val="20"/>
          </w:rPr>
          <w:t>low</w:t>
        </w:r>
      </w:ins>
      <w:ins w:id="595" w:author="James Shaw" w:date="2020-07-20T11:29:00Z">
        <w:r w:rsidR="00D028CE">
          <w:rPr>
            <w:rFonts w:ascii="Arial" w:eastAsiaTheme="minorEastAsia" w:hAnsi="Arial" w:cs="Arial"/>
            <w:sz w:val="20"/>
            <w:szCs w:val="20"/>
          </w:rPr>
          <w:t xml:space="preserve"> </w:t>
        </w:r>
      </w:ins>
      <w:ins w:id="596" w:author="James Shaw" w:date="2020-07-20T11:17:00Z">
        <w:r w:rsidR="00D028CE">
          <w:rPr>
            <w:rFonts w:ascii="Arial" w:eastAsiaTheme="minorEastAsia" w:hAnsi="Arial" w:cs="Arial"/>
            <w:sz w:val="20"/>
            <w:szCs w:val="20"/>
          </w:rPr>
          <w:t>friction flows</w:t>
        </w:r>
      </w:ins>
      <w:ins w:id="597" w:author="James Shaw" w:date="2020-07-20T11:30:00Z">
        <w:r w:rsidR="008438D4">
          <w:rPr>
            <w:rFonts w:ascii="Arial" w:eastAsiaTheme="minorEastAsia" w:hAnsi="Arial" w:cs="Arial"/>
            <w:sz w:val="20"/>
            <w:szCs w:val="20"/>
          </w:rPr>
          <w:t>,</w:t>
        </w:r>
      </w:ins>
      <w:ins w:id="598" w:author="James Shaw" w:date="2020-07-20T11:17:00Z">
        <w:r w:rsidR="00D028CE">
          <w:rPr>
            <w:rFonts w:ascii="Arial" w:eastAsiaTheme="minorEastAsia" w:hAnsi="Arial" w:cs="Arial"/>
            <w:sz w:val="20"/>
            <w:szCs w:val="20"/>
          </w:rPr>
          <w:t xml:space="preserve"> or long-running </w:t>
        </w:r>
      </w:ins>
      <w:ins w:id="599" w:author="James Shaw" w:date="2020-07-20T11:20:00Z">
        <w:r w:rsidR="00D028CE">
          <w:rPr>
            <w:rFonts w:ascii="Arial" w:eastAsiaTheme="minorEastAsia" w:hAnsi="Arial" w:cs="Arial"/>
            <w:sz w:val="20"/>
            <w:szCs w:val="20"/>
          </w:rPr>
          <w:t xml:space="preserve">flood </w:t>
        </w:r>
      </w:ins>
      <w:ins w:id="600" w:author="James Shaw" w:date="2020-07-20T11:17:00Z">
        <w:r w:rsidR="00D028CE">
          <w:rPr>
            <w:rFonts w:ascii="Arial" w:eastAsiaTheme="minorEastAsia" w:hAnsi="Arial" w:cs="Arial"/>
            <w:sz w:val="20"/>
            <w:szCs w:val="20"/>
          </w:rPr>
          <w:t>simulation</w:t>
        </w:r>
        <w:r w:rsidR="005F6F36">
          <w:rPr>
            <w:rFonts w:ascii="Arial" w:eastAsiaTheme="minorEastAsia" w:hAnsi="Arial" w:cs="Arial"/>
            <w:sz w:val="20"/>
            <w:szCs w:val="20"/>
          </w:rPr>
          <w:t xml:space="preserve">s.  </w:t>
        </w:r>
      </w:ins>
      <w:ins w:id="601" w:author="James Shaw" w:date="2020-07-21T08:49:00Z">
        <w:r w:rsidR="005F6F36">
          <w:rPr>
            <w:rFonts w:ascii="Arial" w:eastAsiaTheme="minorEastAsia" w:hAnsi="Arial" w:cs="Arial"/>
            <w:sz w:val="20"/>
            <w:szCs w:val="20"/>
          </w:rPr>
          <w:t xml:space="preserve">The FV1 and DG2 solvers can </w:t>
        </w:r>
      </w:ins>
      <w:ins w:id="602" w:author="James Shaw" w:date="2020-07-21T08:50:00Z">
        <w:r w:rsidR="005F6F36">
          <w:rPr>
            <w:rFonts w:ascii="Arial" w:eastAsiaTheme="minorEastAsia" w:hAnsi="Arial" w:cs="Arial"/>
            <w:sz w:val="20"/>
            <w:szCs w:val="20"/>
          </w:rPr>
          <w:t xml:space="preserve">be configured to </w:t>
        </w:r>
      </w:ins>
      <w:ins w:id="603" w:author="James Shaw" w:date="2020-07-21T08:49:00Z">
        <w:r w:rsidR="005F6F36">
          <w:rPr>
            <w:rFonts w:ascii="Arial" w:eastAsiaTheme="minorEastAsia" w:hAnsi="Arial" w:cs="Arial"/>
            <w:sz w:val="20"/>
            <w:szCs w:val="20"/>
          </w:rPr>
          <w:t xml:space="preserve">run on </w:t>
        </w:r>
      </w:ins>
      <w:ins w:id="604" w:author="James Shaw" w:date="2020-07-21T08:50:00Z">
        <w:r w:rsidR="005F6F36">
          <w:rPr>
            <w:rFonts w:ascii="Arial" w:eastAsiaTheme="minorEastAsia" w:hAnsi="Arial" w:cs="Arial"/>
            <w:sz w:val="20"/>
            <w:szCs w:val="20"/>
          </w:rPr>
          <w:t>a CUDA-enabled Nvidia GPU</w:t>
        </w:r>
      </w:ins>
      <w:ins w:id="605" w:author="James Shaw" w:date="2020-07-21T08:56:00Z">
        <w:r w:rsidR="005F6F36">
          <w:rPr>
            <w:rFonts w:ascii="Arial" w:eastAsiaTheme="minorEastAsia" w:hAnsi="Arial" w:cs="Arial"/>
            <w:sz w:val="20"/>
            <w:szCs w:val="20"/>
          </w:rPr>
          <w:t xml:space="preserve"> to substantial</w:t>
        </w:r>
      </w:ins>
      <w:ins w:id="606" w:author="James Shaw" w:date="2020-07-21T10:54:00Z">
        <w:r w:rsidR="0079677D">
          <w:rPr>
            <w:rFonts w:ascii="Arial" w:eastAsiaTheme="minorEastAsia" w:hAnsi="Arial" w:cs="Arial"/>
            <w:sz w:val="20"/>
            <w:szCs w:val="20"/>
          </w:rPr>
          <w:t>ly reduce model</w:t>
        </w:r>
      </w:ins>
      <w:ins w:id="607" w:author="James Shaw" w:date="2020-07-21T08:56:00Z">
        <w:r w:rsidR="005F6F36">
          <w:rPr>
            <w:rFonts w:ascii="Arial" w:eastAsiaTheme="minorEastAsia" w:hAnsi="Arial" w:cs="Arial"/>
            <w:sz w:val="20"/>
            <w:szCs w:val="20"/>
          </w:rPr>
          <w:t xml:space="preserve"> </w:t>
        </w:r>
        <w:r w:rsidR="001609CA">
          <w:rPr>
            <w:rFonts w:ascii="Arial" w:eastAsiaTheme="minorEastAsia" w:hAnsi="Arial" w:cs="Arial"/>
            <w:sz w:val="20"/>
            <w:szCs w:val="20"/>
          </w:rPr>
          <w:t>runtime</w:t>
        </w:r>
      </w:ins>
      <w:ins w:id="608" w:author="James Shaw" w:date="2020-07-21T10:54:00Z">
        <w:r w:rsidR="0079677D">
          <w:rPr>
            <w:rFonts w:ascii="Arial" w:eastAsiaTheme="minorEastAsia" w:hAnsi="Arial" w:cs="Arial"/>
            <w:sz w:val="20"/>
            <w:szCs w:val="20"/>
          </w:rPr>
          <w:t>s</w:t>
        </w:r>
      </w:ins>
      <w:ins w:id="609" w:author="James Shaw" w:date="2020-07-21T09:00:00Z">
        <w:r w:rsidR="001609CA">
          <w:rPr>
            <w:rFonts w:ascii="Arial" w:eastAsiaTheme="minorEastAsia" w:hAnsi="Arial" w:cs="Arial"/>
            <w:sz w:val="20"/>
            <w:szCs w:val="20"/>
          </w:rPr>
          <w:t xml:space="preserve"> (see </w:t>
        </w:r>
      </w:ins>
      <w:ins w:id="610" w:author="James Shaw" w:date="2020-07-21T09:01:00Z">
        <w:r w:rsidR="001609CA" w:rsidRPr="001609CA">
          <w:rPr>
            <w:rFonts w:ascii="Arial" w:eastAsiaTheme="minorEastAsia" w:hAnsi="Arial" w:cs="Arial"/>
            <w:sz w:val="20"/>
            <w:szCs w:val="20"/>
            <w:rPrChange w:id="611" w:author="James Shaw" w:date="2020-07-21T09:01:00Z">
              <w:rPr>
                <w:rFonts w:ascii="Arial" w:eastAsiaTheme="minorEastAsia" w:hAnsi="Arial" w:cs="Arial"/>
                <w:sz w:val="20"/>
                <w:szCs w:val="20"/>
              </w:rPr>
            </w:rPrChange>
          </w:rPr>
          <w:fldChar w:fldCharType="begin"/>
        </w:r>
        <w:r w:rsidR="001609CA" w:rsidRPr="001609CA">
          <w:rPr>
            <w:rFonts w:ascii="Arial" w:eastAsiaTheme="minorEastAsia" w:hAnsi="Arial" w:cs="Arial"/>
            <w:sz w:val="20"/>
            <w:szCs w:val="20"/>
          </w:rPr>
          <w:instrText xml:space="preserve"> REF _Ref363638991 \h </w:instrText>
        </w:r>
      </w:ins>
      <w:r w:rsidR="001609CA" w:rsidRPr="001609CA">
        <w:rPr>
          <w:rFonts w:ascii="Arial" w:eastAsiaTheme="minorEastAsia" w:hAnsi="Arial" w:cs="Arial"/>
          <w:sz w:val="20"/>
          <w:szCs w:val="20"/>
        </w:rPr>
        <w:instrText xml:space="preserve"> \* MERGEFORMAT </w:instrText>
      </w:r>
      <w:r w:rsidR="001609CA" w:rsidRPr="001609CA">
        <w:rPr>
          <w:rFonts w:ascii="Arial" w:eastAsiaTheme="minorEastAsia" w:hAnsi="Arial" w:cs="Arial"/>
          <w:sz w:val="20"/>
          <w:szCs w:val="20"/>
          <w:rPrChange w:id="612" w:author="James Shaw" w:date="2020-07-21T09:01:00Z">
            <w:rPr>
              <w:rFonts w:ascii="Arial" w:eastAsiaTheme="minorEastAsia" w:hAnsi="Arial" w:cs="Arial"/>
              <w:sz w:val="20"/>
              <w:szCs w:val="20"/>
            </w:rPr>
          </w:rPrChange>
        </w:rPr>
      </w:r>
      <w:r w:rsidR="001609CA" w:rsidRPr="001609CA">
        <w:rPr>
          <w:rFonts w:ascii="Arial" w:eastAsiaTheme="minorEastAsia" w:hAnsi="Arial" w:cs="Arial"/>
          <w:sz w:val="20"/>
          <w:szCs w:val="20"/>
          <w:rPrChange w:id="613" w:author="James Shaw" w:date="2020-07-21T09:01:00Z">
            <w:rPr>
              <w:rFonts w:ascii="Arial" w:eastAsiaTheme="minorEastAsia" w:hAnsi="Arial" w:cs="Arial"/>
              <w:sz w:val="20"/>
              <w:szCs w:val="20"/>
            </w:rPr>
          </w:rPrChange>
        </w:rPr>
        <w:fldChar w:fldCharType="separate"/>
      </w:r>
      <w:ins w:id="614" w:author="James Shaw" w:date="2020-07-21T09:01:00Z">
        <w:r w:rsidR="001609CA" w:rsidRPr="001609CA">
          <w:rPr>
            <w:rFonts w:ascii="Arial" w:hAnsi="Arial" w:cs="Arial"/>
            <w:sz w:val="20"/>
            <w:szCs w:val="20"/>
            <w:rPrChange w:id="615" w:author="James Shaw" w:date="2020-07-21T09:01:00Z">
              <w:rPr/>
            </w:rPrChange>
          </w:rPr>
          <w:t xml:space="preserve">Table </w:t>
        </w:r>
        <w:r w:rsidR="001609CA" w:rsidRPr="001609CA">
          <w:rPr>
            <w:rFonts w:ascii="Arial" w:hAnsi="Arial" w:cs="Arial"/>
            <w:noProof/>
            <w:sz w:val="20"/>
            <w:szCs w:val="20"/>
            <w:rPrChange w:id="616" w:author="James Shaw" w:date="2020-07-21T09:01:00Z">
              <w:rPr>
                <w:noProof/>
              </w:rPr>
            </w:rPrChange>
          </w:rPr>
          <w:t>6</w:t>
        </w:r>
        <w:r w:rsidR="001609CA" w:rsidRPr="001609CA">
          <w:rPr>
            <w:rFonts w:ascii="Arial" w:eastAsiaTheme="minorEastAsia" w:hAnsi="Arial" w:cs="Arial"/>
            <w:sz w:val="20"/>
            <w:szCs w:val="20"/>
            <w:rPrChange w:id="617" w:author="James Shaw" w:date="2020-07-21T09:01:00Z">
              <w:rPr>
                <w:rFonts w:ascii="Arial" w:eastAsiaTheme="minorEastAsia" w:hAnsi="Arial" w:cs="Arial"/>
                <w:sz w:val="20"/>
                <w:szCs w:val="20"/>
              </w:rPr>
            </w:rPrChange>
          </w:rPr>
          <w:fldChar w:fldCharType="end"/>
        </w:r>
        <w:r w:rsidR="001609CA">
          <w:rPr>
            <w:rFonts w:ascii="Arial" w:eastAsiaTheme="minorEastAsia" w:hAnsi="Arial" w:cs="Arial"/>
            <w:sz w:val="20"/>
            <w:szCs w:val="20"/>
          </w:rPr>
          <w:t>)</w:t>
        </w:r>
      </w:ins>
      <w:ins w:id="618" w:author="James Shaw" w:date="2020-07-21T08:56:00Z">
        <w:r w:rsidR="001609CA">
          <w:rPr>
            <w:rFonts w:ascii="Arial" w:eastAsiaTheme="minorEastAsia" w:hAnsi="Arial" w:cs="Arial"/>
            <w:sz w:val="20"/>
            <w:szCs w:val="20"/>
          </w:rPr>
          <w:t>.</w:t>
        </w:r>
      </w:ins>
      <w:bookmarkStart w:id="619" w:name="_GoBack"/>
      <w:bookmarkEnd w:id="619"/>
    </w:p>
    <w:p w:rsidR="006716FE" w:rsidRDefault="006A1727">
      <w:pPr>
        <w:pStyle w:val="Heading2"/>
        <w:rPr>
          <w:rFonts w:eastAsiaTheme="minorEastAsia"/>
        </w:rPr>
      </w:pPr>
      <w:bookmarkStart w:id="620" w:name="_Toc46213220"/>
      <w:r>
        <w:rPr>
          <w:rFonts w:eastAsiaTheme="minorEastAsia"/>
        </w:rPr>
        <w:t>Channel flow solvers</w:t>
      </w:r>
      <w:bookmarkEnd w:id="620"/>
    </w:p>
    <w:p w:rsidR="00D83029" w:rsidRDefault="00736918" w:rsidP="006A1727">
      <w:pPr>
        <w:rPr>
          <w:rFonts w:ascii="Arial" w:hAnsi="Arial" w:cs="Arial"/>
          <w:sz w:val="20"/>
          <w:szCs w:val="20"/>
        </w:rPr>
      </w:pPr>
      <w:r w:rsidRPr="00736918">
        <w:rPr>
          <w:rFonts w:ascii="Arial" w:eastAsiaTheme="minorEastAsia" w:hAnsi="Arial" w:cs="Arial"/>
          <w:sz w:val="20"/>
          <w:szCs w:val="20"/>
        </w:rPr>
        <w:t>The most simple of the channel flow models is a 1D kinematic wave approximation of the shallow water equations, which assumes all terms except the friction and bed gradient are negligible</w:t>
      </w:r>
      <w:r w:rsidR="00D83029">
        <w:rPr>
          <w:rFonts w:ascii="Arial" w:eastAsiaTheme="minorEastAsia" w:hAnsi="Arial" w:cs="Arial"/>
          <w:sz w:val="20"/>
          <w:szCs w:val="20"/>
        </w:rPr>
        <w:t xml:space="preserve"> (</w:t>
      </w:r>
      <w:r w:rsidRPr="00736918">
        <w:rPr>
          <w:rFonts w:ascii="Arial" w:eastAsiaTheme="minorEastAsia" w:hAnsi="Arial" w:cs="Arial"/>
          <w:b/>
          <w:sz w:val="20"/>
          <w:szCs w:val="20"/>
        </w:rPr>
        <w:t>“kinematic”</w:t>
      </w:r>
      <w:r w:rsidR="00D83029">
        <w:rPr>
          <w:rFonts w:ascii="Arial" w:eastAsiaTheme="minorEastAsia" w:hAnsi="Arial" w:cs="Arial"/>
          <w:sz w:val="20"/>
          <w:szCs w:val="20"/>
        </w:rPr>
        <w:t xml:space="preserve"> solver)</w:t>
      </w:r>
      <w:r w:rsidRPr="00736918">
        <w:rPr>
          <w:rFonts w:ascii="Arial" w:eastAsiaTheme="minorEastAsia" w:hAnsi="Arial" w:cs="Arial"/>
          <w:sz w:val="20"/>
          <w:szCs w:val="20"/>
        </w:rPr>
        <w:t xml:space="preserve">.  The bed gradient is a simplification of the water slope term which takes into account the effect of changes in bed height with distance, but not changes in the water free surface height.  In contrast, the </w:t>
      </w:r>
      <w:r w:rsidRPr="00736918">
        <w:rPr>
          <w:rFonts w:ascii="Arial" w:eastAsiaTheme="minorEastAsia" w:hAnsi="Arial" w:cs="Arial"/>
          <w:b/>
          <w:sz w:val="20"/>
          <w:szCs w:val="20"/>
        </w:rPr>
        <w:t>“diffusive”</w:t>
      </w:r>
      <w:r w:rsidRPr="00736918">
        <w:rPr>
          <w:rFonts w:ascii="Arial" w:eastAsiaTheme="minorEastAsia" w:hAnsi="Arial" w:cs="Arial"/>
          <w:sz w:val="20"/>
          <w:szCs w:val="20"/>
        </w:rPr>
        <w:t xml:space="preserve"> solver uses the 1D diffusive wave equation which includes the water slope term and thus is able to predict backwater effects.  Using the 1D channel solvers, o</w:t>
      </w:r>
      <w:r w:rsidRPr="00736918">
        <w:rPr>
          <w:rFonts w:ascii="Arial" w:hAnsi="Arial" w:cs="Arial"/>
          <w:sz w:val="20"/>
          <w:szCs w:val="20"/>
        </w:rPr>
        <w:t>nce channel water depth reaches bankfull height, water is routed onto adjacent floodplain cells to be distributed as per the chosen floodplain solver.</w:t>
      </w:r>
      <w:r w:rsidR="002B644D">
        <w:rPr>
          <w:rFonts w:ascii="Arial" w:hAnsi="Arial" w:cs="Arial"/>
          <w:sz w:val="20"/>
          <w:szCs w:val="20"/>
        </w:rPr>
        <w:t xml:space="preserve">  Note: there is no transfer of momentum between the channel and floodplain, only mass. </w:t>
      </w:r>
    </w:p>
    <w:p w:rsidR="006716FE" w:rsidRDefault="00736918">
      <w:r w:rsidRPr="00736918">
        <w:rPr>
          <w:rFonts w:ascii="Arial" w:hAnsi="Arial" w:cs="Arial"/>
          <w:sz w:val="20"/>
          <w:szCs w:val="20"/>
        </w:rPr>
        <w:t xml:space="preserve"> </w:t>
      </w:r>
    </w:p>
    <w:p w:rsidR="006716FE" w:rsidRDefault="00736918">
      <w:r w:rsidRPr="00736918">
        <w:rPr>
          <w:rFonts w:ascii="Arial" w:hAnsi="Arial" w:cs="Arial"/>
          <w:sz w:val="20"/>
          <w:szCs w:val="20"/>
        </w:rPr>
        <w:t xml:space="preserve">The most recently developed method for representing rivers is as </w:t>
      </w:r>
      <w:r w:rsidRPr="00736918">
        <w:rPr>
          <w:rFonts w:ascii="Arial" w:hAnsi="Arial" w:cs="Arial"/>
          <w:b/>
          <w:sz w:val="20"/>
          <w:szCs w:val="20"/>
        </w:rPr>
        <w:t>sub-grid</w:t>
      </w:r>
      <w:r w:rsidRPr="00736918">
        <w:rPr>
          <w:rFonts w:ascii="Arial" w:hAnsi="Arial" w:cs="Arial"/>
          <w:sz w:val="20"/>
          <w:szCs w:val="20"/>
        </w:rPr>
        <w:t xml:space="preserve"> channels, embedded with the 2D domain.  Flow between channel segments is calculated based on the friction and water slopes, and local water acceleration</w:t>
      </w:r>
      <w:r w:rsidR="009E3495">
        <w:rPr>
          <w:rFonts w:ascii="Arial" w:hAnsi="Arial" w:cs="Arial"/>
          <w:sz w:val="20"/>
          <w:szCs w:val="20"/>
        </w:rPr>
        <w:t xml:space="preserve"> (i.e. using the ‘acceleration’ model equations)</w:t>
      </w:r>
      <w:r w:rsidRPr="00736918">
        <w:rPr>
          <w:rFonts w:ascii="Arial" w:hAnsi="Arial" w:cs="Arial"/>
          <w:sz w:val="20"/>
          <w:szCs w:val="20"/>
        </w:rPr>
        <w:t xml:space="preserve">.  Only convective acceleration is assumed negligible.  For any cell containing a sub-grid channel segment, the solver calculates the combined flow of water within the cell, contained both within the channel located in that cell and across the adjacent floodplain.  The model is designed to </w:t>
      </w:r>
      <w:r w:rsidR="00DC21B7">
        <w:rPr>
          <w:rFonts w:ascii="Arial" w:hAnsi="Arial" w:cs="Arial"/>
          <w:sz w:val="20"/>
          <w:szCs w:val="20"/>
        </w:rPr>
        <w:t xml:space="preserve">operate over large data sparse areas where limited channel section data </w:t>
      </w:r>
      <w:r w:rsidR="00316AD6">
        <w:rPr>
          <w:rFonts w:ascii="Arial" w:hAnsi="Arial" w:cs="Arial"/>
          <w:sz w:val="20"/>
          <w:szCs w:val="20"/>
        </w:rPr>
        <w:t xml:space="preserve">are </w:t>
      </w:r>
      <w:r w:rsidR="00DC21B7">
        <w:rPr>
          <w:rFonts w:ascii="Arial" w:hAnsi="Arial" w:cs="Arial"/>
          <w:sz w:val="20"/>
          <w:szCs w:val="20"/>
        </w:rPr>
        <w:t>available</w:t>
      </w:r>
      <w:r w:rsidR="005A1758">
        <w:rPr>
          <w:rFonts w:ascii="Arial" w:hAnsi="Arial" w:cs="Arial"/>
          <w:sz w:val="20"/>
          <w:szCs w:val="20"/>
        </w:rPr>
        <w:t>.</w:t>
      </w:r>
      <w:r w:rsidRPr="00736918">
        <w:rPr>
          <w:rFonts w:ascii="Arial" w:hAnsi="Arial" w:cs="Arial"/>
          <w:color w:val="FF0000"/>
          <w:sz w:val="20"/>
          <w:szCs w:val="20"/>
        </w:rPr>
        <w:t xml:space="preserve"> </w:t>
      </w:r>
      <w:bookmarkStart w:id="621" w:name="_Toc356305624"/>
      <w:bookmarkStart w:id="622" w:name="_Toc356305888"/>
      <w:bookmarkStart w:id="623" w:name="_Toc356482476"/>
      <w:bookmarkStart w:id="624" w:name="_Toc356482542"/>
      <w:bookmarkEnd w:id="621"/>
      <w:bookmarkEnd w:id="622"/>
      <w:bookmarkEnd w:id="623"/>
      <w:bookmarkEnd w:id="624"/>
    </w:p>
    <w:p w:rsidR="0049338E" w:rsidRPr="0014688A" w:rsidRDefault="0049338E" w:rsidP="0049338E">
      <w:pPr>
        <w:pStyle w:val="BodyText2"/>
      </w:pPr>
    </w:p>
    <w:p w:rsidR="00EC4662" w:rsidRDefault="00EC4662" w:rsidP="00EC4662">
      <w:pPr>
        <w:pStyle w:val="Heading2"/>
      </w:pPr>
      <w:bookmarkStart w:id="625" w:name="_Toc46213221"/>
      <w:r>
        <w:t>Mo</w:t>
      </w:r>
      <w:r w:rsidRPr="0014688A">
        <w:t>del assumptions and key limitations</w:t>
      </w:r>
      <w:bookmarkEnd w:id="625"/>
    </w:p>
    <w:p w:rsidR="00EC4662" w:rsidRPr="00840FB7" w:rsidRDefault="00EC4662" w:rsidP="00EC4662">
      <w:pPr>
        <w:pStyle w:val="BodyText2"/>
        <w:numPr>
          <w:ilvl w:val="0"/>
          <w:numId w:val="38"/>
        </w:numPr>
        <w:ind w:left="426"/>
      </w:pPr>
      <w:r w:rsidRPr="0014688A">
        <w:t xml:space="preserve">The code is limited to situations where there is sufficient information to accurately characterise the model boundary conditions, specifically mass flux with time at all inflow points.  In addition, for fluvial flows </w:t>
      </w:r>
      <w:r w:rsidR="00A73BB3">
        <w:t>at least some basic</w:t>
      </w:r>
      <w:r w:rsidR="00A73BB3" w:rsidRPr="0014688A">
        <w:t xml:space="preserve"> </w:t>
      </w:r>
      <w:r w:rsidRPr="0014688A">
        <w:t>information on channel geometry must also be available</w:t>
      </w:r>
      <w:r w:rsidR="00A73BB3">
        <w:t>.</w:t>
      </w:r>
    </w:p>
    <w:p w:rsidR="00EC4662" w:rsidRPr="0014688A" w:rsidRDefault="00EC4662" w:rsidP="00EC4662">
      <w:pPr>
        <w:pStyle w:val="BodyText2"/>
        <w:numPr>
          <w:ilvl w:val="0"/>
          <w:numId w:val="9"/>
        </w:numPr>
      </w:pPr>
      <w:r w:rsidRPr="0014688A">
        <w:t xml:space="preserve">The model uses standard </w:t>
      </w:r>
      <w:r w:rsidRPr="00006AFE">
        <w:t>SI units for length (metres),</w:t>
      </w:r>
      <w:r w:rsidRPr="0014688A">
        <w:t xml:space="preserve"> time (seconds), flux (volume per time in m</w:t>
      </w:r>
      <w:r w:rsidRPr="0014688A">
        <w:rPr>
          <w:vertAlign w:val="superscript"/>
        </w:rPr>
        <w:t>3</w:t>
      </w:r>
      <w:r w:rsidRPr="0014688A">
        <w:t>s</w:t>
      </w:r>
      <w:r w:rsidRPr="0014688A">
        <w:rPr>
          <w:vertAlign w:val="superscript"/>
        </w:rPr>
        <w:t>-1</w:t>
      </w:r>
      <w:r w:rsidRPr="0014688A">
        <w:t>) etc</w:t>
      </w:r>
      <w:r w:rsidR="00A73BB3">
        <w:t>.</w:t>
      </w:r>
    </w:p>
    <w:p w:rsidR="00EC4662" w:rsidRPr="0014688A" w:rsidRDefault="00EC4662" w:rsidP="00EC4662">
      <w:pPr>
        <w:pStyle w:val="BodyText2"/>
        <w:numPr>
          <w:ilvl w:val="0"/>
          <w:numId w:val="9"/>
        </w:numPr>
      </w:pPr>
      <w:r>
        <w:t xml:space="preserve">The solvers </w:t>
      </w:r>
      <w:r w:rsidRPr="0014688A">
        <w:t xml:space="preserve">assume </w:t>
      </w:r>
      <w:ins w:id="626" w:author="James Shaw" w:date="2020-07-20T11:33:00Z">
        <w:r w:rsidR="008438D4">
          <w:t xml:space="preserve">gradually-varying </w:t>
        </w:r>
      </w:ins>
      <w:r w:rsidRPr="0014688A">
        <w:t>flow</w:t>
      </w:r>
      <w:del w:id="627" w:author="James Shaw" w:date="2020-07-20T11:33:00Z">
        <w:r w:rsidRPr="0014688A" w:rsidDel="008438D4">
          <w:delText xml:space="preserve"> to be gradually varied</w:delText>
        </w:r>
      </w:del>
      <w:ins w:id="628" w:author="James Shaw" w:date="2020-07-20T11:31:00Z">
        <w:r w:rsidR="008438D4">
          <w:t>, except for (i)</w:t>
        </w:r>
      </w:ins>
      <w:del w:id="629" w:author="James Shaw" w:date="2020-07-20T11:31:00Z">
        <w:r w:rsidDel="008438D4">
          <w:delText xml:space="preserve"> (</w:delText>
        </w:r>
      </w:del>
      <w:ins w:id="630" w:author="James Shaw" w:date="2020-07-20T11:31:00Z">
        <w:r w:rsidR="008438D4">
          <w:t xml:space="preserve"> </w:t>
        </w:r>
      </w:ins>
      <w:r>
        <w:t>the routing solver</w:t>
      </w:r>
      <w:ins w:id="631" w:author="James Shaw" w:date="2020-07-20T11:31:00Z">
        <w:r w:rsidR="008438D4">
          <w:t xml:space="preserve">, which </w:t>
        </w:r>
      </w:ins>
      <w:del w:id="632" w:author="James Shaw" w:date="2020-07-20T11:31:00Z">
        <w:r w:rsidDel="008438D4">
          <w:delText xml:space="preserve"> is the exception for this and </w:delText>
        </w:r>
      </w:del>
      <w:r>
        <w:t xml:space="preserve">can be used for cases of very shallow flow over steeps gradients or discontinuities, </w:t>
      </w:r>
      <w:ins w:id="633" w:author="James Shaw" w:date="2020-07-20T11:31:00Z">
        <w:r w:rsidR="008438D4">
          <w:t xml:space="preserve">(ii) </w:t>
        </w:r>
      </w:ins>
      <w:r>
        <w:t xml:space="preserve">the </w:t>
      </w:r>
      <w:ins w:id="634" w:author="James Shaw" w:date="2020-07-20T11:31:00Z">
        <w:r w:rsidR="008438D4">
          <w:t xml:space="preserve">FV1 and DG2 </w:t>
        </w:r>
      </w:ins>
      <w:del w:id="635" w:author="James Shaw" w:date="2020-07-20T11:32:00Z">
        <w:r w:rsidDel="008438D4">
          <w:delText xml:space="preserve">Roe </w:delText>
        </w:r>
      </w:del>
      <w:r>
        <w:t>solver</w:t>
      </w:r>
      <w:ins w:id="636" w:author="James Shaw" w:date="2020-07-20T11:31:00Z">
        <w:r w:rsidR="008438D4">
          <w:t>s, which</w:t>
        </w:r>
      </w:ins>
      <w:r>
        <w:t xml:space="preserve"> </w:t>
      </w:r>
      <w:del w:id="637" w:author="James Shaw" w:date="2020-07-20T11:31:00Z">
        <w:r w:rsidDel="008438D4">
          <w:delText xml:space="preserve">may </w:delText>
        </w:r>
      </w:del>
      <w:del w:id="638" w:author="James Shaw" w:date="2020-07-20T11:32:00Z">
        <w:r w:rsidDel="008438D4">
          <w:delText xml:space="preserve">also </w:delText>
        </w:r>
      </w:del>
      <w:ins w:id="639" w:author="James Shaw" w:date="2020-07-20T11:32:00Z">
        <w:r w:rsidR="008438D4">
          <w:t>are applicable to any flow regime</w:t>
        </w:r>
      </w:ins>
      <w:ins w:id="640" w:author="James Shaw" w:date="2020-07-20T11:33:00Z">
        <w:r w:rsidR="008438D4">
          <w:t xml:space="preserve">, steep or discontinuous terrain, and </w:t>
        </w:r>
      </w:ins>
      <w:del w:id="641" w:author="James Shaw" w:date="2020-07-20T11:33:00Z">
        <w:r w:rsidDel="008438D4">
          <w:delText>handle</w:delText>
        </w:r>
      </w:del>
      <w:ins w:id="642" w:author="James Shaw" w:date="2020-07-20T11:33:00Z">
        <w:r w:rsidR="008438D4">
          <w:t xml:space="preserve"> </w:t>
        </w:r>
      </w:ins>
      <w:del w:id="643" w:author="James Shaw" w:date="2020-07-20T11:33:00Z">
        <w:r w:rsidDel="008438D4">
          <w:delText xml:space="preserve"> </w:delText>
        </w:r>
      </w:del>
      <w:del w:id="644" w:author="James Shaw" w:date="2020-07-20T11:34:00Z">
        <w:r w:rsidDel="008438D4">
          <w:delText>flows that vary rapidly in time</w:delText>
        </w:r>
      </w:del>
      <w:ins w:id="645" w:author="James Shaw" w:date="2020-07-20T11:34:00Z">
        <w:r w:rsidR="008438D4">
          <w:t>rapidly-varying flow</w:t>
        </w:r>
      </w:ins>
      <w:del w:id="646" w:author="James Shaw" w:date="2020-07-20T11:32:00Z">
        <w:r w:rsidDel="008438D4">
          <w:delText>)</w:delText>
        </w:r>
      </w:del>
      <w:r w:rsidR="00A73BB3">
        <w:t>.</w:t>
      </w:r>
    </w:p>
    <w:p w:rsidR="00EC4662" w:rsidRPr="002D4DBB" w:rsidRDefault="00EC4662" w:rsidP="00EC4662">
      <w:pPr>
        <w:pStyle w:val="Heading3"/>
      </w:pPr>
      <w:bookmarkStart w:id="647" w:name="_Toc46213222"/>
      <w:r>
        <w:t>Channel flow solvers</w:t>
      </w:r>
      <w:bookmarkEnd w:id="647"/>
    </w:p>
    <w:p w:rsidR="00EC4662" w:rsidRPr="0014688A" w:rsidRDefault="00EC4662" w:rsidP="00EC4662">
      <w:pPr>
        <w:pStyle w:val="BodyText2"/>
        <w:numPr>
          <w:ilvl w:val="0"/>
          <w:numId w:val="9"/>
        </w:numPr>
      </w:pPr>
      <w:r>
        <w:t xml:space="preserve">The 1D kinematic and diffusive solvers </w:t>
      </w:r>
      <w:r w:rsidRPr="0014688A">
        <w:t>assume that the in-channel flow component can be represented using a kinematic</w:t>
      </w:r>
      <w:r>
        <w:t xml:space="preserve"> or diffusive </w:t>
      </w:r>
      <w:r w:rsidRPr="0014688A">
        <w:t>1D wave equation with the channel geometry simplified to a rectangle</w:t>
      </w:r>
      <w:r>
        <w:t xml:space="preserve"> (1D kinematic and diffusive solvers only)</w:t>
      </w:r>
      <w:r w:rsidR="00A73BB3">
        <w:t>.</w:t>
      </w:r>
    </w:p>
    <w:p w:rsidR="00EC4662" w:rsidRDefault="00EC4662" w:rsidP="00EC4662">
      <w:pPr>
        <w:pStyle w:val="BodyText2"/>
        <w:numPr>
          <w:ilvl w:val="0"/>
          <w:numId w:val="9"/>
        </w:numPr>
      </w:pPr>
      <w:r>
        <w:t>The 1D kinematic and diffusive solvers a</w:t>
      </w:r>
      <w:r w:rsidRPr="0014688A">
        <w:t>ssume the channel to be wide and shallow, so the wetted perimeter is approximated by the channel width</w:t>
      </w:r>
      <w:r>
        <w:t xml:space="preserve"> such that lateral friction is neglected</w:t>
      </w:r>
      <w:r w:rsidR="00A73BB3">
        <w:t>.</w:t>
      </w:r>
    </w:p>
    <w:p w:rsidR="00EC4662" w:rsidRDefault="00EC4662" w:rsidP="00EC4662">
      <w:pPr>
        <w:pStyle w:val="Heading3"/>
      </w:pPr>
      <w:bookmarkStart w:id="648" w:name="_Toc46213223"/>
      <w:r>
        <w:t>Floodplain flow solvers</w:t>
      </w:r>
      <w:bookmarkEnd w:id="648"/>
    </w:p>
    <w:p w:rsidR="00EC4662" w:rsidRDefault="00EC4662" w:rsidP="00EC4662">
      <w:pPr>
        <w:pStyle w:val="BodyText2"/>
        <w:numPr>
          <w:ilvl w:val="0"/>
          <w:numId w:val="9"/>
        </w:numPr>
      </w:pPr>
      <w:r w:rsidRPr="0014688A">
        <w:t>For out-of-bank flow we assume that flow can be treated using a series of storage cells discretised as a raster grid</w:t>
      </w:r>
      <w:r>
        <w:t xml:space="preserve"> with flow in Cartesian coordinate directions only</w:t>
      </w:r>
      <w:r w:rsidR="00A73BB3">
        <w:t>.</w:t>
      </w:r>
    </w:p>
    <w:p w:rsidR="00EC4662" w:rsidRPr="0014688A" w:rsidRDefault="00EC4662" w:rsidP="00EC4662">
      <w:pPr>
        <w:pStyle w:val="BodyText2"/>
        <w:numPr>
          <w:ilvl w:val="0"/>
          <w:numId w:val="9"/>
        </w:numPr>
      </w:pPr>
      <w:r w:rsidRPr="0014688A">
        <w:t xml:space="preserve">There is no exchange of momentum between </w:t>
      </w:r>
      <w:r>
        <w:t xml:space="preserve">1D </w:t>
      </w:r>
      <w:r w:rsidRPr="0014688A">
        <w:t xml:space="preserve">channel </w:t>
      </w:r>
      <w:r>
        <w:t xml:space="preserve">solvers </w:t>
      </w:r>
      <w:r w:rsidRPr="0014688A">
        <w:t>and floodplain flows, only mass</w:t>
      </w:r>
      <w:r w:rsidR="00A73BB3">
        <w:t>.</w:t>
      </w:r>
    </w:p>
    <w:p w:rsidR="00EC4662" w:rsidRDefault="00EC4662" w:rsidP="00EC4662">
      <w:pPr>
        <w:pStyle w:val="BodyText2"/>
        <w:numPr>
          <w:ilvl w:val="0"/>
          <w:numId w:val="9"/>
        </w:numPr>
      </w:pPr>
      <w:r>
        <w:t>During floodplain flow lateral friction is assumed negligible and is neglected</w:t>
      </w:r>
      <w:r w:rsidR="00A73BB3">
        <w:t>.</w:t>
      </w:r>
    </w:p>
    <w:p w:rsidR="00EC4662" w:rsidRDefault="00A73BB3" w:rsidP="00EC4662">
      <w:pPr>
        <w:pStyle w:val="BodyText2"/>
        <w:numPr>
          <w:ilvl w:val="0"/>
          <w:numId w:val="9"/>
        </w:numPr>
      </w:pPr>
      <w:r>
        <w:lastRenderedPageBreak/>
        <w:t>T</w:t>
      </w:r>
      <w:r w:rsidR="00EC4662">
        <w:t>he flow limited solver underestimates wave propagation speeds and can be a poor representation of flow dynamics</w:t>
      </w:r>
      <w:r>
        <w:t>, and is left as an option for comparative experimentation only.</w:t>
      </w:r>
    </w:p>
    <w:p w:rsidR="00EC4662" w:rsidRPr="0014688A" w:rsidRDefault="00EC4662" w:rsidP="00EC4662">
      <w:pPr>
        <w:pStyle w:val="BodyText2"/>
        <w:numPr>
          <w:ilvl w:val="0"/>
          <w:numId w:val="9"/>
        </w:numPr>
      </w:pPr>
      <w:r>
        <w:t>Due to high computation cost the adaptive solver is rarely suitable for high resolution simulation</w:t>
      </w:r>
      <w:r w:rsidR="00A73BB3">
        <w:t>s.</w:t>
      </w:r>
    </w:p>
    <w:p w:rsidR="00EC4662" w:rsidRDefault="00EC4662" w:rsidP="00EC4662">
      <w:pPr>
        <w:pStyle w:val="BodyText2"/>
        <w:numPr>
          <w:ilvl w:val="0"/>
          <w:numId w:val="9"/>
        </w:numPr>
      </w:pPr>
      <w:r>
        <w:t xml:space="preserve">Wave propagation speed can be underestimated during flows in extremely low Manning’s friction conditions and/or relatively high Froude number </w:t>
      </w:r>
      <w:r w:rsidR="00A73BB3">
        <w:t xml:space="preserve">by </w:t>
      </w:r>
      <w:r>
        <w:t xml:space="preserve">all solvers except </w:t>
      </w:r>
      <w:ins w:id="649" w:author="James Shaw" w:date="2020-07-20T11:39:00Z">
        <w:r w:rsidR="008438D4">
          <w:t xml:space="preserve">FV1, DG2, and </w:t>
        </w:r>
      </w:ins>
      <w:r>
        <w:t>Roe</w:t>
      </w:r>
      <w:r w:rsidR="00A73BB3">
        <w:t xml:space="preserve"> (see de Almeida and Bates 2013 for further details).</w:t>
      </w:r>
    </w:p>
    <w:p w:rsidR="00EC4662" w:rsidRDefault="00EC4662" w:rsidP="00EC4662">
      <w:pPr>
        <w:pStyle w:val="BodyText2"/>
        <w:numPr>
          <w:ilvl w:val="0"/>
          <w:numId w:val="9"/>
        </w:numPr>
      </w:pPr>
      <w:r>
        <w:t>Using the acceleration solver, low Manning’s friction conditions can cause instabilities and a numerical diffusion term must be included</w:t>
      </w:r>
      <w:r w:rsidR="00A73BB3">
        <w:t>.</w:t>
      </w:r>
    </w:p>
    <w:p w:rsidR="00EC4662" w:rsidRDefault="00EC4662" w:rsidP="00EC4662">
      <w:pPr>
        <w:pStyle w:val="BodyText2"/>
        <w:numPr>
          <w:ilvl w:val="0"/>
          <w:numId w:val="9"/>
        </w:numPr>
      </w:pPr>
      <w:r>
        <w:t xml:space="preserve">The routing solver assumes that flow between cells occurs at a constant speed and that </w:t>
      </w:r>
      <w:r w:rsidRPr="00DC6527">
        <w:t>flow direction</w:t>
      </w:r>
      <w:r>
        <w:t xml:space="preserve"> is controlled purely by DEM elevation.  However, it also assumes that water will not flow between cells when the water elevation in the recipient cell is greater than the DEM elevation in the source cell.</w:t>
      </w:r>
    </w:p>
    <w:p w:rsidR="00EC4662" w:rsidRDefault="00EC4662" w:rsidP="00EC4662">
      <w:pPr>
        <w:pStyle w:val="BodyText2"/>
        <w:numPr>
          <w:ilvl w:val="0"/>
          <w:numId w:val="9"/>
        </w:numPr>
      </w:pPr>
      <w:r>
        <w:t>The routing solver assumes no knowledge of roof level drainage structures</w:t>
      </w:r>
    </w:p>
    <w:p w:rsidR="00EC4662" w:rsidRDefault="00EC4662" w:rsidP="00EC4662">
      <w:pPr>
        <w:pStyle w:val="BodyText2"/>
        <w:numPr>
          <w:ilvl w:val="0"/>
          <w:numId w:val="9"/>
        </w:numPr>
      </w:pPr>
      <w:r>
        <w:t xml:space="preserve">Using the routing solver, instabilities can occur if </w:t>
      </w:r>
      <w:r w:rsidRPr="007C02A7">
        <w:rPr>
          <w:rFonts w:ascii="Courier New" w:hAnsi="Courier New" w:cs="Courier New"/>
        </w:rPr>
        <w:t>depththresh</w:t>
      </w:r>
      <w:r>
        <w:t xml:space="preserve"> is set to greater than 10 mm (though this condition shouldn’t generally be required even during extreme rainfall events) </w:t>
      </w:r>
    </w:p>
    <w:p w:rsidR="006716FE" w:rsidRDefault="006716FE">
      <w:pPr>
        <w:pStyle w:val="BodyText2"/>
      </w:pPr>
    </w:p>
    <w:p w:rsidR="006716FE" w:rsidRDefault="00EC4662">
      <w:pPr>
        <w:pStyle w:val="BodyText2"/>
      </w:pPr>
      <w:r>
        <w:t>Please see also the limitations for bridge and weir flow in the appendix if you intend to use these options.</w:t>
      </w:r>
    </w:p>
    <w:p w:rsidR="00A4337E" w:rsidRDefault="00F72FF7">
      <w:pPr>
        <w:pStyle w:val="Heading1"/>
      </w:pPr>
      <w:bookmarkStart w:id="650" w:name="_Toc356305627"/>
      <w:bookmarkStart w:id="651" w:name="_Toc356305891"/>
      <w:bookmarkStart w:id="652" w:name="_Toc356482479"/>
      <w:bookmarkStart w:id="653" w:name="_Toc356482545"/>
      <w:bookmarkStart w:id="654" w:name="_Toc46213224"/>
      <w:bookmarkEnd w:id="650"/>
      <w:bookmarkEnd w:id="651"/>
      <w:bookmarkEnd w:id="652"/>
      <w:bookmarkEnd w:id="653"/>
      <w:r>
        <w:t>Files downloaded in zip archive</w:t>
      </w:r>
      <w:bookmarkEnd w:id="654"/>
    </w:p>
    <w:p w:rsidR="004976DE" w:rsidRPr="0014688A" w:rsidRDefault="004976DE">
      <w:pPr>
        <w:pStyle w:val="BodyText2"/>
      </w:pPr>
      <w:r w:rsidRPr="0014688A">
        <w:t xml:space="preserve">The model files are provided as a WinZip archive </w:t>
      </w:r>
      <w:r w:rsidR="000172F8">
        <w:rPr>
          <w:rFonts w:ascii="Courier New" w:hAnsi="Courier New" w:cs="Courier New"/>
        </w:rPr>
        <w:t>LISFLOOD-FP</w:t>
      </w:r>
      <w:r w:rsidR="00FE3F4F" w:rsidRPr="0014688A">
        <w:rPr>
          <w:rFonts w:ascii="Courier New" w:hAnsi="Courier New" w:cs="Courier New"/>
        </w:rPr>
        <w:t>.</w:t>
      </w:r>
      <w:r w:rsidR="00FE3F4F" w:rsidRPr="0014688A">
        <w:rPr>
          <w:rFonts w:ascii="Courier" w:hAnsi="Courier"/>
        </w:rPr>
        <w:t>zip</w:t>
      </w:r>
      <w:r w:rsidRPr="0014688A">
        <w:t xml:space="preserve"> which should first be unpacked into a suitable directory using the WinZip shareware programme.  A total of </w:t>
      </w:r>
      <w:r w:rsidR="00111CE6">
        <w:t>14</w:t>
      </w:r>
      <w:r w:rsidR="00111CE6" w:rsidRPr="0014688A">
        <w:t xml:space="preserve"> </w:t>
      </w:r>
      <w:r w:rsidRPr="0014688A">
        <w:t>files are deployed from the archive as follows</w:t>
      </w:r>
      <w:r w:rsidR="00F2766E">
        <w:t xml:space="preserve"> (</w:t>
      </w:r>
      <w:r w:rsidR="001E113F">
        <w:fldChar w:fldCharType="begin"/>
      </w:r>
      <w:r w:rsidR="00B612D7">
        <w:instrText xml:space="preserve"> REF _Ref356483015 \h </w:instrText>
      </w:r>
      <w:r w:rsidR="001E113F">
        <w:fldChar w:fldCharType="separate"/>
      </w:r>
      <w:r w:rsidR="005A56F8">
        <w:t xml:space="preserve">Table </w:t>
      </w:r>
      <w:r w:rsidR="005A56F8">
        <w:rPr>
          <w:noProof/>
        </w:rPr>
        <w:t>3</w:t>
      </w:r>
      <w:r w:rsidR="001E113F">
        <w:fldChar w:fldCharType="end"/>
      </w:r>
      <w:r w:rsidR="00F2766E">
        <w:t>)</w:t>
      </w:r>
      <w:r w:rsidRPr="0014688A">
        <w:t>:</w:t>
      </w:r>
    </w:p>
    <w:p w:rsidR="007F3413" w:rsidRDefault="007F3413" w:rsidP="007F3413">
      <w:pPr>
        <w:pStyle w:val="Caption"/>
        <w:keepNext/>
      </w:pPr>
      <w:bookmarkStart w:id="655" w:name="_Ref356483015"/>
      <w:bookmarkStart w:id="656" w:name="_Toc46213695"/>
      <w:r>
        <w:t xml:space="preserve">Table </w:t>
      </w:r>
      <w:r w:rsidR="002C5440">
        <w:fldChar w:fldCharType="begin"/>
      </w:r>
      <w:r w:rsidR="002C5440">
        <w:instrText xml:space="preserve"> SEQ Table \* ARABIC </w:instrText>
      </w:r>
      <w:r w:rsidR="002C5440">
        <w:fldChar w:fldCharType="separate"/>
      </w:r>
      <w:r w:rsidR="005A56F8">
        <w:rPr>
          <w:noProof/>
        </w:rPr>
        <w:t>3</w:t>
      </w:r>
      <w:r w:rsidR="002C5440">
        <w:rPr>
          <w:noProof/>
        </w:rPr>
        <w:fldChar w:fldCharType="end"/>
      </w:r>
      <w:bookmarkEnd w:id="655"/>
      <w:r>
        <w:t xml:space="preserve"> </w:t>
      </w:r>
      <w:r w:rsidRPr="0017096B">
        <w:t>Files deployed from the LISFLOOD-FP.zip archive.</w:t>
      </w:r>
      <w:bookmarkEnd w:id="656"/>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35"/>
        <w:gridCol w:w="6520"/>
      </w:tblGrid>
      <w:tr w:rsidR="00F2766E" w:rsidRPr="002E044D" w:rsidTr="0088047C">
        <w:tc>
          <w:tcPr>
            <w:tcW w:w="2235" w:type="dxa"/>
            <w:shd w:val="clear" w:color="auto" w:fill="auto"/>
          </w:tcPr>
          <w:p w:rsidR="00F2766E" w:rsidRPr="002E044D" w:rsidRDefault="00F2766E" w:rsidP="0088047C">
            <w:pPr>
              <w:pStyle w:val="BodyText3"/>
              <w:rPr>
                <w:b/>
              </w:rPr>
            </w:pPr>
            <w:r w:rsidRPr="002E044D">
              <w:rPr>
                <w:b/>
              </w:rPr>
              <w:t>File name</w:t>
            </w:r>
          </w:p>
        </w:tc>
        <w:tc>
          <w:tcPr>
            <w:tcW w:w="6520" w:type="dxa"/>
            <w:shd w:val="clear" w:color="auto" w:fill="auto"/>
          </w:tcPr>
          <w:p w:rsidR="00F2766E" w:rsidRPr="002E044D" w:rsidRDefault="00F2766E" w:rsidP="0088047C">
            <w:pPr>
              <w:pStyle w:val="BodyText3"/>
              <w:rPr>
                <w:b/>
              </w:rPr>
            </w:pPr>
            <w:r w:rsidRPr="002E044D">
              <w:rPr>
                <w:b/>
              </w:rPr>
              <w:t>Description</w:t>
            </w:r>
          </w:p>
        </w:tc>
      </w:tr>
      <w:tr w:rsidR="00F2766E" w:rsidRPr="002E044D" w:rsidTr="0088047C">
        <w:tc>
          <w:tcPr>
            <w:tcW w:w="2235" w:type="dxa"/>
            <w:shd w:val="clear" w:color="auto" w:fill="auto"/>
          </w:tcPr>
          <w:p w:rsidR="00F2766E" w:rsidRPr="00060735" w:rsidRDefault="00F2766E" w:rsidP="00A326B6">
            <w:pPr>
              <w:pStyle w:val="BodyText3"/>
              <w:rPr>
                <w:smallCaps/>
              </w:rPr>
            </w:pPr>
            <w:r w:rsidRPr="00060735">
              <w:rPr>
                <w:smallCaps/>
              </w:rPr>
              <w:t>LISFLOOD-</w:t>
            </w:r>
            <w:r w:rsidR="000B2731" w:rsidRPr="00060735">
              <w:rPr>
                <w:smallCaps/>
              </w:rPr>
              <w:t>WIN</w:t>
            </w:r>
            <w:r w:rsidRPr="00060735">
              <w:rPr>
                <w:smallCaps/>
              </w:rPr>
              <w:t>.exe</w:t>
            </w:r>
          </w:p>
        </w:tc>
        <w:tc>
          <w:tcPr>
            <w:tcW w:w="6520" w:type="dxa"/>
            <w:shd w:val="clear" w:color="auto" w:fill="auto"/>
          </w:tcPr>
          <w:p w:rsidR="00F2766E" w:rsidRPr="00060735" w:rsidRDefault="00736918" w:rsidP="0088047C">
            <w:pPr>
              <w:pStyle w:val="BodyText3"/>
            </w:pPr>
            <w:r w:rsidRPr="00736918">
              <w:t>Pre-compiled executable for use on Windows systems</w:t>
            </w:r>
            <w:r w:rsidR="00A326B6">
              <w:t xml:space="preserve"> (provided for 32 and 64 bit systems </w:t>
            </w:r>
          </w:p>
        </w:tc>
      </w:tr>
      <w:tr w:rsidR="000B2731" w:rsidRPr="002E044D" w:rsidTr="0088047C">
        <w:tc>
          <w:tcPr>
            <w:tcW w:w="2235" w:type="dxa"/>
            <w:shd w:val="clear" w:color="auto" w:fill="auto"/>
          </w:tcPr>
          <w:p w:rsidR="000B2731" w:rsidRPr="00060735" w:rsidRDefault="00A326B6" w:rsidP="000B2731">
            <w:pPr>
              <w:pStyle w:val="BodyText3"/>
              <w:rPr>
                <w:smallCaps/>
              </w:rPr>
            </w:pPr>
            <w:r>
              <w:rPr>
                <w:smallCaps/>
              </w:rPr>
              <w:t>LISFLOOD_MACOSX.EXE</w:t>
            </w:r>
          </w:p>
        </w:tc>
        <w:tc>
          <w:tcPr>
            <w:tcW w:w="6520" w:type="dxa"/>
            <w:shd w:val="clear" w:color="auto" w:fill="auto"/>
          </w:tcPr>
          <w:p w:rsidR="000B2731" w:rsidRPr="00060735" w:rsidRDefault="00A326B6" w:rsidP="000B2731">
            <w:pPr>
              <w:pStyle w:val="BodyText3"/>
            </w:pPr>
            <w:r>
              <w:t>Pre-compiled executable for use on Mac systems (compiled on an OS X v 10.9 machine)</w:t>
            </w:r>
          </w:p>
        </w:tc>
      </w:tr>
      <w:tr w:rsidR="00A326B6" w:rsidRPr="002E044D" w:rsidTr="0088047C">
        <w:tc>
          <w:tcPr>
            <w:tcW w:w="2235" w:type="dxa"/>
            <w:shd w:val="clear" w:color="auto" w:fill="auto"/>
          </w:tcPr>
          <w:p w:rsidR="00A326B6" w:rsidRPr="00060735" w:rsidRDefault="00A326B6" w:rsidP="000B2731">
            <w:pPr>
              <w:pStyle w:val="BodyText3"/>
              <w:rPr>
                <w:smallCaps/>
              </w:rPr>
            </w:pPr>
            <w:r w:rsidRPr="00060735">
              <w:rPr>
                <w:smallCaps/>
              </w:rPr>
              <w:t>LISFLOOD-LIN.exe</w:t>
            </w:r>
          </w:p>
        </w:tc>
        <w:tc>
          <w:tcPr>
            <w:tcW w:w="6520" w:type="dxa"/>
            <w:shd w:val="clear" w:color="auto" w:fill="auto"/>
          </w:tcPr>
          <w:p w:rsidR="00A326B6" w:rsidRPr="00060735" w:rsidRDefault="00A326B6" w:rsidP="000B2731">
            <w:pPr>
              <w:pStyle w:val="BodyText3"/>
            </w:pPr>
            <w:r w:rsidRPr="00060735">
              <w:t xml:space="preserve">Pre-compiled executable for use on </w:t>
            </w:r>
            <w:r w:rsidRPr="00736918">
              <w:t>Linux systems</w:t>
            </w:r>
          </w:p>
        </w:tc>
      </w:tr>
      <w:tr w:rsidR="00A326B6" w:rsidRPr="002E044D" w:rsidTr="0088047C">
        <w:tc>
          <w:tcPr>
            <w:tcW w:w="2235" w:type="dxa"/>
            <w:shd w:val="clear" w:color="auto" w:fill="auto"/>
          </w:tcPr>
          <w:p w:rsidR="00A326B6" w:rsidRPr="00060735" w:rsidRDefault="00A326B6" w:rsidP="00A326B6">
            <w:pPr>
              <w:pStyle w:val="BodyText3"/>
              <w:rPr>
                <w:smallCaps/>
              </w:rPr>
            </w:pPr>
            <w:r w:rsidRPr="00060735">
              <w:rPr>
                <w:smallCaps/>
              </w:rPr>
              <w:t>DLL FILE</w:t>
            </w:r>
          </w:p>
        </w:tc>
        <w:tc>
          <w:tcPr>
            <w:tcW w:w="6520" w:type="dxa"/>
            <w:shd w:val="clear" w:color="auto" w:fill="auto"/>
          </w:tcPr>
          <w:p w:rsidR="00A326B6" w:rsidRPr="00060735" w:rsidRDefault="00A326B6" w:rsidP="00A326B6">
            <w:pPr>
              <w:pStyle w:val="BodyText3"/>
              <w:outlineLvl w:val="0"/>
            </w:pPr>
            <w:r w:rsidRPr="00736918">
              <w:t>Library file</w:t>
            </w:r>
            <w:r>
              <w:t xml:space="preserve">, </w:t>
            </w:r>
            <w:r w:rsidRPr="00736918">
              <w:t>Windows only.  Newer systems may not need th</w:t>
            </w:r>
            <w:r>
              <w:t>is</w:t>
            </w:r>
            <w:r w:rsidRPr="00736918">
              <w:t xml:space="preserve"> and it is preferable not to use </w:t>
            </w:r>
            <w:r>
              <w:t>it.</w:t>
            </w:r>
            <w:r w:rsidRPr="00736918">
              <w:t xml:space="preserve">  Check first whether lisflood will run without th</w:t>
            </w:r>
            <w:r>
              <w:t>is</w:t>
            </w:r>
            <w:r w:rsidRPr="00736918">
              <w:t xml:space="preserve"> file present in the folder</w:t>
            </w:r>
          </w:p>
        </w:tc>
      </w:tr>
      <w:tr w:rsidR="00A326B6" w:rsidRPr="002E044D" w:rsidTr="0088047C">
        <w:tc>
          <w:tcPr>
            <w:tcW w:w="2235" w:type="dxa"/>
            <w:shd w:val="clear" w:color="auto" w:fill="auto"/>
          </w:tcPr>
          <w:p w:rsidR="00A326B6" w:rsidRPr="00060735" w:rsidRDefault="00A326B6" w:rsidP="0088047C">
            <w:pPr>
              <w:pStyle w:val="BodyText3"/>
              <w:rPr>
                <w:smallCaps/>
              </w:rPr>
            </w:pPr>
            <w:r w:rsidRPr="00060735">
              <w:rPr>
                <w:smallCaps/>
              </w:rPr>
              <w:t>BUSCOT_D.PAR</w:t>
            </w:r>
          </w:p>
        </w:tc>
        <w:tc>
          <w:tcPr>
            <w:tcW w:w="6520" w:type="dxa"/>
            <w:shd w:val="clear" w:color="auto" w:fill="auto"/>
          </w:tcPr>
          <w:p w:rsidR="00A326B6" w:rsidRPr="00060735" w:rsidRDefault="00A326B6" w:rsidP="00F411F1">
            <w:pPr>
              <w:pStyle w:val="BodyText3"/>
            </w:pPr>
            <w:r>
              <w:t>Example input file containing model parameters and options using the diffusive 1D solver for channel flow</w:t>
            </w:r>
          </w:p>
        </w:tc>
      </w:tr>
      <w:tr w:rsidR="00A326B6" w:rsidRPr="002E044D" w:rsidTr="0088047C">
        <w:tc>
          <w:tcPr>
            <w:tcW w:w="2235" w:type="dxa"/>
            <w:shd w:val="clear" w:color="auto" w:fill="auto"/>
          </w:tcPr>
          <w:p w:rsidR="00A326B6" w:rsidRPr="00060735" w:rsidRDefault="00A326B6" w:rsidP="0088047C">
            <w:pPr>
              <w:pStyle w:val="BodyText3"/>
              <w:rPr>
                <w:smallCaps/>
              </w:rPr>
            </w:pPr>
            <w:r>
              <w:rPr>
                <w:smallCaps/>
              </w:rPr>
              <w:t>BUSCOT.WEIR</w:t>
            </w:r>
          </w:p>
        </w:tc>
        <w:tc>
          <w:tcPr>
            <w:tcW w:w="6520" w:type="dxa"/>
            <w:shd w:val="clear" w:color="auto" w:fill="auto"/>
          </w:tcPr>
          <w:p w:rsidR="00A326B6" w:rsidRPr="00060735" w:rsidRDefault="00A326B6" w:rsidP="0088047C">
            <w:pPr>
              <w:pStyle w:val="BodyText3"/>
            </w:pPr>
            <w:r>
              <w:t>Example input file detailing location and nature of weir linkages between storage cells</w:t>
            </w:r>
          </w:p>
        </w:tc>
      </w:tr>
      <w:tr w:rsidR="00A326B6" w:rsidRPr="002E044D" w:rsidTr="0088047C">
        <w:tc>
          <w:tcPr>
            <w:tcW w:w="2235" w:type="dxa"/>
            <w:shd w:val="clear" w:color="auto" w:fill="auto"/>
          </w:tcPr>
          <w:p w:rsidR="00A326B6" w:rsidRPr="00060735" w:rsidRDefault="00A326B6" w:rsidP="0088047C">
            <w:pPr>
              <w:pStyle w:val="BodyText3"/>
              <w:rPr>
                <w:smallCaps/>
              </w:rPr>
            </w:pPr>
            <w:r w:rsidRPr="00060735">
              <w:rPr>
                <w:smallCaps/>
              </w:rPr>
              <w:t>BUSCOT_D.RIVER</w:t>
            </w:r>
          </w:p>
        </w:tc>
        <w:tc>
          <w:tcPr>
            <w:tcW w:w="6520" w:type="dxa"/>
            <w:shd w:val="clear" w:color="auto" w:fill="auto"/>
          </w:tcPr>
          <w:p w:rsidR="00A326B6" w:rsidRPr="00060735" w:rsidRDefault="00A326B6" w:rsidP="00F411F1">
            <w:pPr>
              <w:pStyle w:val="BodyText3"/>
            </w:pPr>
            <w:r>
              <w:t>Example input file detailing river location and geometry for 1D in-channel calculations using the diffusive 1D solver</w:t>
            </w:r>
          </w:p>
        </w:tc>
      </w:tr>
      <w:tr w:rsidR="00A326B6" w:rsidRPr="002E044D" w:rsidTr="0088047C">
        <w:tc>
          <w:tcPr>
            <w:tcW w:w="2235" w:type="dxa"/>
            <w:shd w:val="clear" w:color="auto" w:fill="auto"/>
          </w:tcPr>
          <w:p w:rsidR="00A326B6" w:rsidRPr="00060735" w:rsidRDefault="00A326B6" w:rsidP="0088047C">
            <w:pPr>
              <w:pStyle w:val="BodyText3"/>
              <w:rPr>
                <w:smallCaps/>
              </w:rPr>
            </w:pPr>
            <w:r>
              <w:rPr>
                <w:smallCaps/>
              </w:rPr>
              <w:t>BUSCOT.N.ASCII</w:t>
            </w:r>
          </w:p>
        </w:tc>
        <w:tc>
          <w:tcPr>
            <w:tcW w:w="6520" w:type="dxa"/>
            <w:shd w:val="clear" w:color="auto" w:fill="auto"/>
          </w:tcPr>
          <w:p w:rsidR="00A326B6" w:rsidRPr="00060735" w:rsidRDefault="00A326B6" w:rsidP="0088047C">
            <w:pPr>
              <w:pStyle w:val="BodyText3"/>
            </w:pPr>
            <w:r>
              <w:t>Example raster grid of floodplain friction coefficient values in ARC ascii format</w:t>
            </w:r>
          </w:p>
        </w:tc>
      </w:tr>
      <w:tr w:rsidR="00A326B6" w:rsidRPr="002E044D" w:rsidTr="0088047C">
        <w:tc>
          <w:tcPr>
            <w:tcW w:w="2235" w:type="dxa"/>
            <w:shd w:val="clear" w:color="auto" w:fill="auto"/>
          </w:tcPr>
          <w:p w:rsidR="00A326B6" w:rsidRPr="00060735" w:rsidRDefault="00A326B6" w:rsidP="0088047C">
            <w:pPr>
              <w:pStyle w:val="BodyText3"/>
              <w:rPr>
                <w:smallCaps/>
              </w:rPr>
            </w:pPr>
            <w:r>
              <w:rPr>
                <w:smallCaps/>
              </w:rPr>
              <w:t>BUSCOT.DEM.ASCII</w:t>
            </w:r>
          </w:p>
        </w:tc>
        <w:tc>
          <w:tcPr>
            <w:tcW w:w="6520" w:type="dxa"/>
            <w:shd w:val="clear" w:color="auto" w:fill="auto"/>
          </w:tcPr>
          <w:p w:rsidR="00A326B6" w:rsidRPr="00060735" w:rsidRDefault="00A326B6" w:rsidP="0088047C">
            <w:pPr>
              <w:pStyle w:val="BodyText3"/>
            </w:pPr>
            <w:r>
              <w:t>Example raster grid of floodplain elevation heights in ARC ascii format</w:t>
            </w:r>
          </w:p>
        </w:tc>
      </w:tr>
      <w:tr w:rsidR="00A326B6" w:rsidRPr="002E044D" w:rsidTr="0088047C">
        <w:tc>
          <w:tcPr>
            <w:tcW w:w="2235" w:type="dxa"/>
            <w:shd w:val="clear" w:color="auto" w:fill="auto"/>
          </w:tcPr>
          <w:p w:rsidR="00A326B6" w:rsidRPr="00060735" w:rsidRDefault="00A326B6" w:rsidP="0088047C">
            <w:pPr>
              <w:pStyle w:val="BodyText3"/>
              <w:rPr>
                <w:smallCaps/>
              </w:rPr>
            </w:pPr>
            <w:r>
              <w:rPr>
                <w:smallCaps/>
              </w:rPr>
              <w:t>BUSCOT.BDY</w:t>
            </w:r>
          </w:p>
        </w:tc>
        <w:tc>
          <w:tcPr>
            <w:tcW w:w="6520" w:type="dxa"/>
            <w:shd w:val="clear" w:color="auto" w:fill="auto"/>
          </w:tcPr>
          <w:p w:rsidR="00A326B6" w:rsidRPr="00060735" w:rsidRDefault="00A326B6" w:rsidP="0088047C">
            <w:pPr>
              <w:pStyle w:val="BodyText3"/>
            </w:pPr>
            <w:r>
              <w:t>Example input file for time varying boundary conditions</w:t>
            </w:r>
          </w:p>
        </w:tc>
      </w:tr>
      <w:tr w:rsidR="00A326B6" w:rsidRPr="002E044D" w:rsidTr="0088047C">
        <w:tc>
          <w:tcPr>
            <w:tcW w:w="2235" w:type="dxa"/>
            <w:shd w:val="clear" w:color="auto" w:fill="auto"/>
          </w:tcPr>
          <w:p w:rsidR="00A326B6" w:rsidRPr="00060735" w:rsidRDefault="00A326B6" w:rsidP="0088047C">
            <w:pPr>
              <w:pStyle w:val="BodyText3"/>
              <w:rPr>
                <w:smallCaps/>
              </w:rPr>
            </w:pPr>
            <w:r>
              <w:rPr>
                <w:smallCaps/>
              </w:rPr>
              <w:t>BUSCOT.BCI</w:t>
            </w:r>
          </w:p>
        </w:tc>
        <w:tc>
          <w:tcPr>
            <w:tcW w:w="6520" w:type="dxa"/>
            <w:shd w:val="clear" w:color="auto" w:fill="auto"/>
          </w:tcPr>
          <w:p w:rsidR="00A326B6" w:rsidRPr="00060735" w:rsidRDefault="00A326B6" w:rsidP="0088047C">
            <w:pPr>
              <w:pStyle w:val="BodyText3"/>
            </w:pPr>
            <w:r>
              <w:t>Example input file identifying boundary condition types</w:t>
            </w:r>
          </w:p>
        </w:tc>
      </w:tr>
      <w:tr w:rsidR="00A326B6" w:rsidRPr="002E044D" w:rsidTr="0088047C">
        <w:tc>
          <w:tcPr>
            <w:tcW w:w="2235" w:type="dxa"/>
            <w:shd w:val="clear" w:color="auto" w:fill="auto"/>
          </w:tcPr>
          <w:p w:rsidR="00A326B6" w:rsidRPr="00060735" w:rsidRDefault="00A326B6" w:rsidP="0088047C">
            <w:pPr>
              <w:pStyle w:val="BodyText3"/>
              <w:rPr>
                <w:smallCaps/>
              </w:rPr>
            </w:pPr>
            <w:r>
              <w:rPr>
                <w:smallCaps/>
              </w:rPr>
              <w:t>BUSCOT.OPTS</w:t>
            </w:r>
          </w:p>
        </w:tc>
        <w:tc>
          <w:tcPr>
            <w:tcW w:w="6520" w:type="dxa"/>
            <w:shd w:val="clear" w:color="auto" w:fill="auto"/>
          </w:tcPr>
          <w:p w:rsidR="00A326B6" w:rsidRPr="00060735" w:rsidRDefault="00A326B6" w:rsidP="0088047C">
            <w:pPr>
              <w:pStyle w:val="BodyText3"/>
            </w:pPr>
            <w:r>
              <w:t>Example file giving times of satellite overpasses</w:t>
            </w:r>
          </w:p>
        </w:tc>
      </w:tr>
      <w:tr w:rsidR="00A326B6" w:rsidRPr="002E044D" w:rsidTr="0088047C">
        <w:tc>
          <w:tcPr>
            <w:tcW w:w="2235" w:type="dxa"/>
            <w:shd w:val="clear" w:color="auto" w:fill="auto"/>
          </w:tcPr>
          <w:p w:rsidR="00A326B6" w:rsidRDefault="00A326B6" w:rsidP="0088047C">
            <w:pPr>
              <w:pStyle w:val="BodyText3"/>
              <w:rPr>
                <w:smallCaps/>
              </w:rPr>
            </w:pPr>
            <w:r>
              <w:rPr>
                <w:smallCaps/>
              </w:rPr>
              <w:t>FLOODVIEW.EXE</w:t>
            </w:r>
          </w:p>
        </w:tc>
        <w:tc>
          <w:tcPr>
            <w:tcW w:w="6520" w:type="dxa"/>
            <w:shd w:val="clear" w:color="auto" w:fill="auto"/>
          </w:tcPr>
          <w:p w:rsidR="00A326B6" w:rsidRDefault="00A326B6" w:rsidP="0088047C">
            <w:pPr>
              <w:pStyle w:val="BodyText3"/>
            </w:pPr>
            <w:r>
              <w:t>Results viewer for Windows PC systems</w:t>
            </w:r>
          </w:p>
        </w:tc>
      </w:tr>
    </w:tbl>
    <w:p w:rsidR="00A4337E" w:rsidRDefault="00A4337E"/>
    <w:p w:rsidR="004976DE" w:rsidRPr="0014688A" w:rsidRDefault="004976DE">
      <w:pPr>
        <w:pStyle w:val="BodyText2"/>
      </w:pPr>
      <w:r w:rsidRPr="0014688A">
        <w:t>These are the model executable</w:t>
      </w:r>
      <w:r w:rsidR="000E3BBA">
        <w:t>s</w:t>
      </w:r>
      <w:r w:rsidRPr="0014688A">
        <w:t xml:space="preserve">, a viewer for </w:t>
      </w:r>
      <w:r w:rsidR="00563CB4">
        <w:t>LISFLOOD-FP</w:t>
      </w:r>
      <w:r w:rsidRPr="0014688A">
        <w:t xml:space="preserve"> results for </w:t>
      </w:r>
      <w:r w:rsidR="00736918" w:rsidRPr="00736918">
        <w:t>Windows PC systems</w:t>
      </w:r>
      <w:r w:rsidR="00961096">
        <w:t xml:space="preserve"> (FloodView, see section </w:t>
      </w:r>
      <w:r w:rsidR="001E113F">
        <w:fldChar w:fldCharType="begin"/>
      </w:r>
      <w:r w:rsidR="00961096">
        <w:instrText xml:space="preserve"> REF _Ref371514854 \r \h </w:instrText>
      </w:r>
      <w:r w:rsidR="001E113F">
        <w:fldChar w:fldCharType="separate"/>
      </w:r>
      <w:r w:rsidR="005A56F8">
        <w:t>5.3</w:t>
      </w:r>
      <w:r w:rsidR="001E113F">
        <w:fldChar w:fldCharType="end"/>
      </w:r>
      <w:r w:rsidR="00961096">
        <w:t xml:space="preserve"> for further details)</w:t>
      </w:r>
      <w:r w:rsidRPr="0014688A">
        <w:t xml:space="preserve"> and all the files necessary to run a single example application, in this case for a 3 km reach of the River Thames downstream of Buscot weir.</w:t>
      </w:r>
    </w:p>
    <w:p w:rsidR="004976DE" w:rsidRPr="0014688A" w:rsidRDefault="004976DE">
      <w:pPr>
        <w:pStyle w:val="BodyText2"/>
      </w:pPr>
      <w:r w:rsidRPr="0014688A">
        <w:lastRenderedPageBreak/>
        <w:t xml:space="preserve">Once deployed from the archive the files </w:t>
      </w:r>
      <w:r w:rsidR="000E3BBA">
        <w:t>require no further installation.</w:t>
      </w:r>
      <w:r w:rsidR="00967D2F">
        <w:t xml:space="preserve">  </w:t>
      </w:r>
      <w:r w:rsidR="00967D2F" w:rsidRPr="00967D2F">
        <w:rPr>
          <w:b/>
          <w:u w:val="single"/>
        </w:rPr>
        <w:t>Note:</w:t>
      </w:r>
      <w:r w:rsidR="000E3BBA" w:rsidRPr="00967D2F">
        <w:rPr>
          <w:b/>
          <w:u w:val="single"/>
        </w:rPr>
        <w:t xml:space="preserve">  </w:t>
      </w:r>
      <w:r w:rsidR="00967D2F" w:rsidRPr="00967D2F">
        <w:rPr>
          <w:b/>
          <w:u w:val="single"/>
        </w:rPr>
        <w:t>t</w:t>
      </w:r>
      <w:r w:rsidR="00736918" w:rsidRPr="00967D2F">
        <w:rPr>
          <w:b/>
          <w:u w:val="single"/>
        </w:rPr>
        <w:t xml:space="preserve">he </w:t>
      </w:r>
      <w:r w:rsidR="000E3BBA" w:rsidRPr="00967D2F">
        <w:rPr>
          <w:b/>
          <w:u w:val="single"/>
        </w:rPr>
        <w:t>model</w:t>
      </w:r>
      <w:r w:rsidR="00736918" w:rsidRPr="00967D2F">
        <w:rPr>
          <w:b/>
          <w:u w:val="single"/>
        </w:rPr>
        <w:t xml:space="preserve"> is run from the command line, not by double clicking the executable</w:t>
      </w:r>
      <w:r w:rsidR="000E3BBA">
        <w:t xml:space="preserve"> (</w:t>
      </w:r>
      <w:r w:rsidR="000E3BBA" w:rsidRPr="00E82E83">
        <w:t xml:space="preserve">see </w:t>
      </w:r>
      <w:r w:rsidR="00736918" w:rsidRPr="00736918">
        <w:t xml:space="preserve">section </w:t>
      </w:r>
      <w:r w:rsidR="00321D6A">
        <w:t>5</w:t>
      </w:r>
      <w:r w:rsidR="000E3BBA" w:rsidRPr="00E82E83">
        <w:t xml:space="preserve"> for</w:t>
      </w:r>
      <w:r w:rsidR="000E3BBA">
        <w:t xml:space="preserve"> further details).  </w:t>
      </w:r>
    </w:p>
    <w:p w:rsidR="004976DE" w:rsidRPr="0014688A" w:rsidRDefault="004976DE">
      <w:pPr>
        <w:pStyle w:val="BodyText2"/>
      </w:pPr>
    </w:p>
    <w:p w:rsidR="00A4337E" w:rsidRDefault="004976DE">
      <w:pPr>
        <w:pStyle w:val="Heading1"/>
      </w:pPr>
      <w:r w:rsidRPr="0014688A">
        <w:br w:type="page"/>
      </w:r>
      <w:bookmarkStart w:id="657" w:name="_Toc46213225"/>
      <w:r w:rsidRPr="0014688A">
        <w:lastRenderedPageBreak/>
        <w:t>Data requirements, input files and file formats</w:t>
      </w:r>
      <w:bookmarkEnd w:id="657"/>
    </w:p>
    <w:p w:rsidR="00A4337E" w:rsidRDefault="004976DE">
      <w:pPr>
        <w:pStyle w:val="Heading2"/>
      </w:pPr>
      <w:bookmarkStart w:id="658" w:name="_Toc46213226"/>
      <w:r w:rsidRPr="0014688A">
        <w:t>Data requirements</w:t>
      </w:r>
      <w:bookmarkEnd w:id="658"/>
    </w:p>
    <w:p w:rsidR="004976DE" w:rsidRPr="0014688A" w:rsidRDefault="004976DE">
      <w:pPr>
        <w:pStyle w:val="BodyText2"/>
      </w:pPr>
      <w:r w:rsidRPr="0014688A">
        <w:t xml:space="preserve">Model data requirements are outlined in </w:t>
      </w:r>
      <w:r w:rsidR="00D95834">
        <w:fldChar w:fldCharType="begin"/>
      </w:r>
      <w:r w:rsidR="00D95834">
        <w:instrText xml:space="preserve"> REF _Ref27576344 \h  \* MERGEFORMAT </w:instrText>
      </w:r>
      <w:r w:rsidR="00D95834">
        <w:fldChar w:fldCharType="separate"/>
      </w:r>
      <w:r w:rsidR="005A56F8" w:rsidRPr="0014688A">
        <w:t xml:space="preserve">Table </w:t>
      </w:r>
      <w:r w:rsidR="005A56F8">
        <w:t>4</w:t>
      </w:r>
      <w:r w:rsidR="00D95834">
        <w:fldChar w:fldCharType="end"/>
      </w:r>
      <w:r w:rsidRPr="0014688A">
        <w:t>.</w:t>
      </w:r>
    </w:p>
    <w:p w:rsidR="004976DE" w:rsidRPr="0014688A" w:rsidRDefault="004976DE">
      <w:pPr>
        <w:pStyle w:val="Caption"/>
      </w:pPr>
      <w:bookmarkStart w:id="659" w:name="_Ref27576344"/>
      <w:bookmarkStart w:id="660" w:name="_Toc46213696"/>
      <w:r w:rsidRPr="0014688A">
        <w:t xml:space="preserve">Table </w:t>
      </w:r>
      <w:r w:rsidR="001E113F">
        <w:fldChar w:fldCharType="begin"/>
      </w:r>
      <w:r w:rsidR="00C37A33">
        <w:instrText xml:space="preserve"> SEQ Table \* ARABIC </w:instrText>
      </w:r>
      <w:r w:rsidR="001E113F">
        <w:fldChar w:fldCharType="separate"/>
      </w:r>
      <w:r w:rsidR="005A56F8">
        <w:rPr>
          <w:noProof/>
        </w:rPr>
        <w:t>4</w:t>
      </w:r>
      <w:r w:rsidR="001E113F">
        <w:fldChar w:fldCharType="end"/>
      </w:r>
      <w:bookmarkEnd w:id="659"/>
      <w:r w:rsidRPr="0014688A">
        <w:t xml:space="preserve">: Input data required by the </w:t>
      </w:r>
      <w:r w:rsidR="00563CB4">
        <w:t>LISFLOOD-FP</w:t>
      </w:r>
      <w:r w:rsidRPr="0014688A">
        <w:t xml:space="preserve"> model.</w:t>
      </w:r>
      <w:bookmarkEnd w:id="660"/>
    </w:p>
    <w:tbl>
      <w:tblPr>
        <w:tblW w:w="889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841"/>
        <w:gridCol w:w="2841"/>
        <w:gridCol w:w="3215"/>
      </w:tblGrid>
      <w:tr w:rsidR="00F2766E" w:rsidRPr="0014688A" w:rsidTr="0088047C">
        <w:tc>
          <w:tcPr>
            <w:tcW w:w="2841" w:type="dxa"/>
            <w:tcBorders>
              <w:bottom w:val="single" w:sz="12" w:space="0" w:color="000000"/>
            </w:tcBorders>
          </w:tcPr>
          <w:p w:rsidR="00F2766E" w:rsidRPr="0014688A" w:rsidRDefault="00F2766E" w:rsidP="00B6777F">
            <w:pPr>
              <w:pStyle w:val="BodyText3"/>
              <w:rPr>
                <w:b/>
              </w:rPr>
            </w:pPr>
            <w:r w:rsidRPr="0014688A">
              <w:rPr>
                <w:b/>
              </w:rPr>
              <w:t>Data requirement</w:t>
            </w:r>
          </w:p>
        </w:tc>
        <w:tc>
          <w:tcPr>
            <w:tcW w:w="2841" w:type="dxa"/>
            <w:tcBorders>
              <w:bottom w:val="single" w:sz="12" w:space="0" w:color="000000"/>
            </w:tcBorders>
          </w:tcPr>
          <w:p w:rsidR="00F2766E" w:rsidRPr="0014688A" w:rsidRDefault="00F2766E" w:rsidP="0088047C">
            <w:pPr>
              <w:pStyle w:val="BodyText3"/>
              <w:rPr>
                <w:b/>
              </w:rPr>
            </w:pPr>
            <w:r w:rsidRPr="0014688A">
              <w:rPr>
                <w:b/>
              </w:rPr>
              <w:t>Source</w:t>
            </w:r>
          </w:p>
        </w:tc>
        <w:tc>
          <w:tcPr>
            <w:tcW w:w="3215" w:type="dxa"/>
            <w:tcBorders>
              <w:bottom w:val="single" w:sz="12" w:space="0" w:color="000000"/>
            </w:tcBorders>
          </w:tcPr>
          <w:p w:rsidR="00F2766E" w:rsidRPr="0014688A" w:rsidRDefault="00F2766E" w:rsidP="0088047C">
            <w:pPr>
              <w:pStyle w:val="BodyText3"/>
              <w:rPr>
                <w:b/>
              </w:rPr>
            </w:pPr>
            <w:r w:rsidRPr="0014688A">
              <w:rPr>
                <w:b/>
              </w:rPr>
              <w:t>Comments</w:t>
            </w:r>
          </w:p>
        </w:tc>
      </w:tr>
      <w:tr w:rsidR="00F2766E" w:rsidRPr="0014688A" w:rsidTr="0088047C">
        <w:tc>
          <w:tcPr>
            <w:tcW w:w="2841" w:type="dxa"/>
            <w:tcBorders>
              <w:top w:val="nil"/>
            </w:tcBorders>
          </w:tcPr>
          <w:p w:rsidR="006716FE" w:rsidRDefault="00736918">
            <w:pPr>
              <w:pStyle w:val="BodyText3"/>
              <w:keepNext/>
              <w:outlineLvl w:val="0"/>
              <w:rPr>
                <w:b/>
                <w:bCs/>
              </w:rPr>
            </w:pPr>
            <w:r w:rsidRPr="00736918">
              <w:rPr>
                <w:b/>
              </w:rPr>
              <w:t>Raster Digital Elevation Model.</w:t>
            </w:r>
          </w:p>
        </w:tc>
        <w:tc>
          <w:tcPr>
            <w:tcW w:w="2841" w:type="dxa"/>
            <w:tcBorders>
              <w:top w:val="nil"/>
            </w:tcBorders>
          </w:tcPr>
          <w:p w:rsidR="00F2766E" w:rsidRPr="0014688A" w:rsidRDefault="00F2766E" w:rsidP="0088047C">
            <w:pPr>
              <w:pStyle w:val="BodyText3"/>
            </w:pPr>
            <w:r w:rsidRPr="0014688A">
              <w:t>Typically derived from air photogrammetry or airborne laser altimetry (LiDAR).</w:t>
            </w:r>
          </w:p>
        </w:tc>
        <w:tc>
          <w:tcPr>
            <w:tcW w:w="3215" w:type="dxa"/>
            <w:tcBorders>
              <w:top w:val="nil"/>
            </w:tcBorders>
          </w:tcPr>
          <w:p w:rsidR="00F2766E" w:rsidRPr="0014688A" w:rsidRDefault="00F2766E" w:rsidP="007440F0">
            <w:pPr>
              <w:pStyle w:val="BodyText3"/>
            </w:pPr>
            <w:r w:rsidRPr="0014688A">
              <w:t xml:space="preserve">Grid resolutions of approximately 25-100m would seem appropriate for most </w:t>
            </w:r>
            <w:r w:rsidR="007440F0">
              <w:t xml:space="preserve">rural </w:t>
            </w:r>
            <w:r w:rsidRPr="0014688A">
              <w:t xml:space="preserve">floodplain applications, although smaller resolutions </w:t>
            </w:r>
            <w:r w:rsidR="007440F0">
              <w:t>are</w:t>
            </w:r>
            <w:r w:rsidRPr="0014688A">
              <w:t xml:space="preserve"> preferable</w:t>
            </w:r>
            <w:r w:rsidR="007440F0">
              <w:t xml:space="preserve"> in urban areas</w:t>
            </w:r>
            <w:r w:rsidRPr="0014688A">
              <w:t xml:space="preserve">.  Vertical accuracy of the DEM should generally be less than </w:t>
            </w:r>
            <w:r w:rsidRPr="0014688A">
              <w:sym w:font="Symbol" w:char="F0B1"/>
            </w:r>
            <w:r w:rsidRPr="0014688A">
              <w:t xml:space="preserve">0.25 m.  Experience has shown the coarse resolution models (250-500m) can produce good inundation extent predictions </w:t>
            </w:r>
            <w:r w:rsidR="007440F0">
              <w:t xml:space="preserve">for rural floodplains </w:t>
            </w:r>
            <w:r w:rsidRPr="0014688A">
              <w:t>if the predicted water levels are projected back on to the high resolution DEM.</w:t>
            </w:r>
          </w:p>
        </w:tc>
      </w:tr>
      <w:tr w:rsidR="00F2766E" w:rsidRPr="0014688A" w:rsidTr="0088047C">
        <w:trPr>
          <w:trHeight w:val="797"/>
        </w:trPr>
        <w:tc>
          <w:tcPr>
            <w:tcW w:w="2841" w:type="dxa"/>
            <w:tcBorders>
              <w:bottom w:val="nil"/>
            </w:tcBorders>
          </w:tcPr>
          <w:p w:rsidR="006716FE" w:rsidRDefault="00736918">
            <w:pPr>
              <w:pStyle w:val="BodyText3"/>
              <w:keepNext/>
              <w:outlineLvl w:val="0"/>
              <w:rPr>
                <w:b/>
                <w:bCs/>
              </w:rPr>
            </w:pPr>
            <w:r w:rsidRPr="00736918">
              <w:rPr>
                <w:b/>
              </w:rPr>
              <w:t>Boundary conditions.</w:t>
            </w:r>
          </w:p>
          <w:p w:rsidR="006716FE" w:rsidRDefault="006716FE">
            <w:pPr>
              <w:pStyle w:val="BodyText3"/>
              <w:keepNext/>
              <w:outlineLvl w:val="0"/>
              <w:rPr>
                <w:b/>
              </w:rPr>
            </w:pPr>
          </w:p>
          <w:p w:rsidR="00F2766E" w:rsidRPr="0014688A" w:rsidRDefault="00F2766E" w:rsidP="0088047C">
            <w:pPr>
              <w:pStyle w:val="BodyText3"/>
            </w:pPr>
            <w:r w:rsidRPr="0014688A">
              <w:t>These can be specified in a number of ways:</w:t>
            </w:r>
          </w:p>
        </w:tc>
        <w:tc>
          <w:tcPr>
            <w:tcW w:w="2841" w:type="dxa"/>
            <w:tcBorders>
              <w:bottom w:val="nil"/>
            </w:tcBorders>
          </w:tcPr>
          <w:p w:rsidR="00F2766E" w:rsidRPr="0014688A" w:rsidRDefault="00F2766E" w:rsidP="0088047C">
            <w:pPr>
              <w:pStyle w:val="BodyText3"/>
            </w:pPr>
          </w:p>
        </w:tc>
        <w:tc>
          <w:tcPr>
            <w:tcW w:w="3215" w:type="dxa"/>
            <w:tcBorders>
              <w:bottom w:val="nil"/>
            </w:tcBorders>
          </w:tcPr>
          <w:p w:rsidR="00F2766E" w:rsidRPr="0014688A" w:rsidRDefault="00F2766E" w:rsidP="0088047C">
            <w:pPr>
              <w:pStyle w:val="BodyText3"/>
            </w:pPr>
          </w:p>
        </w:tc>
      </w:tr>
      <w:tr w:rsidR="00F2766E" w:rsidRPr="0014688A" w:rsidTr="0088047C">
        <w:trPr>
          <w:trHeight w:val="1208"/>
        </w:trPr>
        <w:tc>
          <w:tcPr>
            <w:tcW w:w="2841" w:type="dxa"/>
            <w:tcBorders>
              <w:top w:val="nil"/>
              <w:bottom w:val="nil"/>
            </w:tcBorders>
          </w:tcPr>
          <w:p w:rsidR="00F2766E" w:rsidRPr="0014688A" w:rsidRDefault="00F2766E" w:rsidP="0088047C">
            <w:pPr>
              <w:pStyle w:val="BodyText3"/>
            </w:pPr>
            <w:r w:rsidRPr="0014688A">
              <w:rPr>
                <w:i/>
                <w:iCs/>
              </w:rPr>
              <w:t>Inflow discharge hydrograph</w:t>
            </w:r>
            <w:r w:rsidRPr="0014688A">
              <w:t>.</w:t>
            </w:r>
          </w:p>
          <w:p w:rsidR="00F2766E" w:rsidRPr="0014688A" w:rsidRDefault="00F2766E" w:rsidP="0088047C">
            <w:pPr>
              <w:pStyle w:val="BodyText3"/>
            </w:pPr>
          </w:p>
        </w:tc>
        <w:tc>
          <w:tcPr>
            <w:tcW w:w="2841" w:type="dxa"/>
            <w:tcBorders>
              <w:top w:val="nil"/>
              <w:bottom w:val="nil"/>
            </w:tcBorders>
          </w:tcPr>
          <w:p w:rsidR="00F2766E" w:rsidRPr="0014688A" w:rsidRDefault="00F2766E" w:rsidP="0088047C">
            <w:pPr>
              <w:pStyle w:val="BodyText3"/>
            </w:pPr>
            <w:r w:rsidRPr="0014688A">
              <w:t>Gauging station records.  Flow enters the model through the upstream channel cell forming the first location on each river channel vector in the .</w:t>
            </w:r>
            <w:r w:rsidRPr="0014688A">
              <w:rPr>
                <w:rFonts w:ascii="Courier New" w:hAnsi="Courier New"/>
              </w:rPr>
              <w:t>river</w:t>
            </w:r>
            <w:r w:rsidRPr="0014688A">
              <w:t xml:space="preserve"> file.</w:t>
            </w:r>
          </w:p>
        </w:tc>
        <w:tc>
          <w:tcPr>
            <w:tcW w:w="3215" w:type="dxa"/>
            <w:tcBorders>
              <w:top w:val="nil"/>
              <w:bottom w:val="nil"/>
            </w:tcBorders>
          </w:tcPr>
          <w:p w:rsidR="00F2766E" w:rsidRPr="0014688A" w:rsidRDefault="00F2766E" w:rsidP="0088047C">
            <w:pPr>
              <w:pStyle w:val="BodyText3"/>
            </w:pPr>
            <w:r w:rsidRPr="0014688A">
              <w:t xml:space="preserve">Model can be used in either steady state or dynamic modes, but flows should be accurate to </w:t>
            </w:r>
            <w:r w:rsidRPr="0014688A">
              <w:sym w:font="Symbol" w:char="F0B1"/>
            </w:r>
            <w:r w:rsidRPr="0014688A">
              <w:t>10 %.  For dynamic simulations, temporal resolution depends on the speed of the hydrograph rise but typically at least hourly data are required.</w:t>
            </w:r>
          </w:p>
        </w:tc>
      </w:tr>
      <w:tr w:rsidR="00F2766E" w:rsidRPr="0014688A" w:rsidTr="0088047C">
        <w:trPr>
          <w:trHeight w:val="810"/>
        </w:trPr>
        <w:tc>
          <w:tcPr>
            <w:tcW w:w="2841" w:type="dxa"/>
            <w:tcBorders>
              <w:top w:val="nil"/>
              <w:bottom w:val="nil"/>
            </w:tcBorders>
          </w:tcPr>
          <w:p w:rsidR="00F2766E" w:rsidRPr="0014688A" w:rsidRDefault="00F2766E" w:rsidP="0088047C">
            <w:pPr>
              <w:pStyle w:val="BodyText3"/>
              <w:rPr>
                <w:i/>
                <w:iCs/>
              </w:rPr>
            </w:pPr>
            <w:r w:rsidRPr="0014688A">
              <w:rPr>
                <w:i/>
                <w:iCs/>
              </w:rPr>
              <w:t>Flow across the domain edge</w:t>
            </w:r>
          </w:p>
        </w:tc>
        <w:tc>
          <w:tcPr>
            <w:tcW w:w="2841" w:type="dxa"/>
            <w:tcBorders>
              <w:top w:val="nil"/>
              <w:bottom w:val="nil"/>
            </w:tcBorders>
          </w:tcPr>
          <w:p w:rsidR="00F2766E" w:rsidRPr="0014688A" w:rsidRDefault="00F2766E" w:rsidP="0088047C">
            <w:pPr>
              <w:pStyle w:val="BodyText3"/>
            </w:pPr>
            <w:r w:rsidRPr="0014688A">
              <w:t>Can be based on gauging station records, spot water elevation or flux measurements, tidal curve or tide/flood frequency data.</w:t>
            </w:r>
            <w:r w:rsidR="00956BFF">
              <w:t xml:space="preserve">  Defined in the </w:t>
            </w:r>
            <w:r w:rsidR="00736918" w:rsidRPr="00736918">
              <w:rPr>
                <w:rFonts w:ascii="Courier New" w:hAnsi="Courier New" w:cs="Courier New"/>
              </w:rPr>
              <w:t>.bci</w:t>
            </w:r>
            <w:r w:rsidR="00956BFF">
              <w:t xml:space="preserve"> file.</w:t>
            </w:r>
          </w:p>
        </w:tc>
        <w:tc>
          <w:tcPr>
            <w:tcW w:w="3215" w:type="dxa"/>
            <w:tcBorders>
              <w:top w:val="nil"/>
              <w:bottom w:val="nil"/>
            </w:tcBorders>
          </w:tcPr>
          <w:p w:rsidR="00F2766E" w:rsidRPr="0014688A" w:rsidRDefault="00F2766E" w:rsidP="0088047C">
            <w:pPr>
              <w:pStyle w:val="BodyText3"/>
            </w:pPr>
            <w:r w:rsidRPr="0014688A">
              <w:t>Can be used to provide a downstream boundary condition for floodplain flows or simulate tidal forcing for coastal flooding applications.</w:t>
            </w:r>
          </w:p>
        </w:tc>
      </w:tr>
      <w:tr w:rsidR="00F2766E" w:rsidRPr="0014688A" w:rsidTr="0088047C">
        <w:trPr>
          <w:trHeight w:val="993"/>
        </w:trPr>
        <w:tc>
          <w:tcPr>
            <w:tcW w:w="2841" w:type="dxa"/>
            <w:tcBorders>
              <w:top w:val="nil"/>
              <w:bottom w:val="single" w:sz="6" w:space="0" w:color="000000"/>
            </w:tcBorders>
          </w:tcPr>
          <w:p w:rsidR="00F2766E" w:rsidRPr="0014688A" w:rsidRDefault="00F2766E" w:rsidP="0088047C">
            <w:pPr>
              <w:pStyle w:val="BodyText3"/>
              <w:rPr>
                <w:i/>
                <w:iCs/>
              </w:rPr>
            </w:pPr>
            <w:r w:rsidRPr="0014688A">
              <w:rPr>
                <w:i/>
                <w:iCs/>
              </w:rPr>
              <w:t>Point sources within the domain</w:t>
            </w:r>
          </w:p>
        </w:tc>
        <w:tc>
          <w:tcPr>
            <w:tcW w:w="2841" w:type="dxa"/>
            <w:tcBorders>
              <w:top w:val="nil"/>
              <w:bottom w:val="single" w:sz="6" w:space="0" w:color="000000"/>
            </w:tcBorders>
          </w:tcPr>
          <w:p w:rsidR="00F2766E" w:rsidRPr="0014688A" w:rsidRDefault="00F2766E" w:rsidP="0088047C">
            <w:pPr>
              <w:pStyle w:val="BodyText3"/>
            </w:pPr>
            <w:r w:rsidRPr="0014688A">
              <w:t>Can be based on gauging station records, spot water elevation or flux measurements, tidal curve or tide/flood frequency data</w:t>
            </w:r>
            <w:r w:rsidR="00956BFF">
              <w:t xml:space="preserve">.  Defined in the </w:t>
            </w:r>
            <w:r w:rsidR="00956BFF" w:rsidRPr="00956BFF">
              <w:rPr>
                <w:rFonts w:ascii="Courier New" w:hAnsi="Courier New" w:cs="Courier New"/>
              </w:rPr>
              <w:t>.bci</w:t>
            </w:r>
            <w:r w:rsidR="00956BFF">
              <w:t xml:space="preserve"> file.</w:t>
            </w:r>
          </w:p>
        </w:tc>
        <w:tc>
          <w:tcPr>
            <w:tcW w:w="3215" w:type="dxa"/>
            <w:tcBorders>
              <w:top w:val="nil"/>
              <w:bottom w:val="single" w:sz="6" w:space="0" w:color="000000"/>
            </w:tcBorders>
          </w:tcPr>
          <w:p w:rsidR="00F2766E" w:rsidRPr="0014688A" w:rsidRDefault="00F2766E" w:rsidP="007440F0">
            <w:pPr>
              <w:pStyle w:val="BodyText3"/>
            </w:pPr>
            <w:r w:rsidRPr="0014688A">
              <w:t xml:space="preserve">Used to specify point source discharges or flow over defences within the domain.  Can be used to avoid simulating flow in offshore areas in coastal applications (e.g. Bates </w:t>
            </w:r>
            <w:r w:rsidRPr="0014688A">
              <w:rPr>
                <w:i/>
                <w:iCs/>
              </w:rPr>
              <w:t>et al.</w:t>
            </w:r>
            <w:r w:rsidRPr="0014688A">
              <w:t xml:space="preserve">, </w:t>
            </w:r>
            <w:r w:rsidR="007440F0">
              <w:t>2005</w:t>
            </w:r>
            <w:r w:rsidRPr="0014688A">
              <w:t>).</w:t>
            </w:r>
          </w:p>
        </w:tc>
      </w:tr>
      <w:tr w:rsidR="00B6777F" w:rsidRPr="0014688A" w:rsidTr="00B6777F">
        <w:tc>
          <w:tcPr>
            <w:tcW w:w="2841" w:type="dxa"/>
            <w:tcBorders>
              <w:top w:val="single" w:sz="6" w:space="0" w:color="000000"/>
              <w:bottom w:val="nil"/>
            </w:tcBorders>
          </w:tcPr>
          <w:p w:rsidR="006716FE" w:rsidRDefault="008E4A3A">
            <w:pPr>
              <w:pStyle w:val="BodyText3"/>
              <w:keepNext/>
              <w:outlineLvl w:val="0"/>
              <w:rPr>
                <w:b/>
                <w:bCs/>
                <w:kern w:val="28"/>
              </w:rPr>
            </w:pPr>
            <w:r w:rsidRPr="008E4A3A">
              <w:rPr>
                <w:b/>
              </w:rPr>
              <w:t>Channel geometry</w:t>
            </w:r>
          </w:p>
          <w:p w:rsidR="00B6777F" w:rsidRDefault="00B6777F" w:rsidP="0088047C">
            <w:pPr>
              <w:pStyle w:val="BodyText3"/>
            </w:pPr>
          </w:p>
        </w:tc>
        <w:tc>
          <w:tcPr>
            <w:tcW w:w="2841" w:type="dxa"/>
            <w:tcBorders>
              <w:top w:val="single" w:sz="6" w:space="0" w:color="000000"/>
              <w:bottom w:val="nil"/>
            </w:tcBorders>
          </w:tcPr>
          <w:p w:rsidR="00B6777F" w:rsidRDefault="00B6777F" w:rsidP="0088047C">
            <w:pPr>
              <w:pStyle w:val="BodyText3"/>
            </w:pPr>
          </w:p>
        </w:tc>
        <w:tc>
          <w:tcPr>
            <w:tcW w:w="3215" w:type="dxa"/>
            <w:tcBorders>
              <w:top w:val="single" w:sz="6" w:space="0" w:color="000000"/>
              <w:bottom w:val="nil"/>
            </w:tcBorders>
          </w:tcPr>
          <w:p w:rsidR="00B6777F" w:rsidRDefault="00B6777F" w:rsidP="0088047C">
            <w:pPr>
              <w:pStyle w:val="BodyText3"/>
            </w:pPr>
          </w:p>
        </w:tc>
      </w:tr>
      <w:tr w:rsidR="00B6777F" w:rsidRPr="0014688A" w:rsidTr="00B6777F">
        <w:tc>
          <w:tcPr>
            <w:tcW w:w="2841" w:type="dxa"/>
            <w:tcBorders>
              <w:top w:val="nil"/>
              <w:bottom w:val="nil"/>
              <w:right w:val="single" w:sz="2" w:space="0" w:color="000000"/>
            </w:tcBorders>
          </w:tcPr>
          <w:p w:rsidR="00B6777F" w:rsidRPr="00956BFF" w:rsidRDefault="00B6777F" w:rsidP="00B6777F">
            <w:pPr>
              <w:pStyle w:val="BodyText3"/>
              <w:rPr>
                <w:i/>
              </w:rPr>
            </w:pPr>
            <w:r w:rsidRPr="00956BFF">
              <w:rPr>
                <w:i/>
              </w:rPr>
              <w:t>Channel slope.</w:t>
            </w:r>
          </w:p>
          <w:p w:rsidR="00B6777F" w:rsidRDefault="00B6777F" w:rsidP="0088047C">
            <w:pPr>
              <w:pStyle w:val="BodyText3"/>
            </w:pPr>
          </w:p>
        </w:tc>
        <w:tc>
          <w:tcPr>
            <w:tcW w:w="2841" w:type="dxa"/>
            <w:tcBorders>
              <w:top w:val="nil"/>
              <w:left w:val="single" w:sz="2" w:space="0" w:color="000000"/>
              <w:bottom w:val="nil"/>
              <w:right w:val="single" w:sz="2" w:space="0" w:color="000000"/>
            </w:tcBorders>
          </w:tcPr>
          <w:p w:rsidR="00B6777F" w:rsidRDefault="00B6777F" w:rsidP="00B6777F">
            <w:pPr>
              <w:pStyle w:val="BodyText3"/>
            </w:pPr>
            <w:r w:rsidRPr="0014688A">
              <w:t>Taken from the DEM or surveyed cross sections.</w:t>
            </w:r>
          </w:p>
        </w:tc>
        <w:tc>
          <w:tcPr>
            <w:tcW w:w="3215" w:type="dxa"/>
            <w:tcBorders>
              <w:top w:val="nil"/>
              <w:left w:val="single" w:sz="2" w:space="0" w:color="000000"/>
              <w:bottom w:val="nil"/>
            </w:tcBorders>
          </w:tcPr>
          <w:p w:rsidR="00854A0D" w:rsidRDefault="00B6777F">
            <w:pPr>
              <w:pStyle w:val="BodyText3"/>
            </w:pPr>
            <w:r w:rsidRPr="0014688A">
              <w:t>Can be set individually for each point on the channel vector if necessary.</w:t>
            </w:r>
          </w:p>
        </w:tc>
      </w:tr>
      <w:tr w:rsidR="00B6777F" w:rsidRPr="0014688A" w:rsidTr="00B6777F">
        <w:tc>
          <w:tcPr>
            <w:tcW w:w="2841" w:type="dxa"/>
            <w:tcBorders>
              <w:top w:val="nil"/>
              <w:bottom w:val="nil"/>
              <w:right w:val="single" w:sz="2" w:space="0" w:color="000000"/>
            </w:tcBorders>
          </w:tcPr>
          <w:p w:rsidR="00B6777F" w:rsidRDefault="00B6777F" w:rsidP="00B6777F">
            <w:pPr>
              <w:pStyle w:val="BodyText3"/>
            </w:pPr>
            <w:r w:rsidRPr="00956BFF">
              <w:rPr>
                <w:i/>
              </w:rPr>
              <w:t>Channel width</w:t>
            </w:r>
            <w:r w:rsidRPr="0014688A">
              <w:t>.</w:t>
            </w:r>
          </w:p>
        </w:tc>
        <w:tc>
          <w:tcPr>
            <w:tcW w:w="2841" w:type="dxa"/>
            <w:tcBorders>
              <w:top w:val="nil"/>
              <w:left w:val="single" w:sz="2" w:space="0" w:color="000000"/>
              <w:bottom w:val="nil"/>
              <w:right w:val="single" w:sz="2" w:space="0" w:color="000000"/>
            </w:tcBorders>
          </w:tcPr>
          <w:p w:rsidR="00B6777F" w:rsidRDefault="00B6777F" w:rsidP="00B6777F">
            <w:pPr>
              <w:pStyle w:val="BodyText3"/>
            </w:pPr>
            <w:r w:rsidRPr="0014688A">
              <w:t>Taken from the DEM or surveyed cross sections.</w:t>
            </w:r>
          </w:p>
        </w:tc>
        <w:tc>
          <w:tcPr>
            <w:tcW w:w="3215" w:type="dxa"/>
            <w:tcBorders>
              <w:top w:val="nil"/>
              <w:left w:val="single" w:sz="2" w:space="0" w:color="000000"/>
              <w:bottom w:val="nil"/>
            </w:tcBorders>
          </w:tcPr>
          <w:p w:rsidR="00854A0D" w:rsidRDefault="00B6777F">
            <w:pPr>
              <w:pStyle w:val="BodyText3"/>
            </w:pPr>
            <w:r w:rsidRPr="0014688A">
              <w:t>Can be set individually for each point on the channel vector if necessary.  Need not be the same as the model grid resolution</w:t>
            </w:r>
          </w:p>
        </w:tc>
      </w:tr>
      <w:tr w:rsidR="00F2766E" w:rsidRPr="0014688A" w:rsidTr="00B6777F">
        <w:tc>
          <w:tcPr>
            <w:tcW w:w="2841" w:type="dxa"/>
            <w:tcBorders>
              <w:top w:val="nil"/>
            </w:tcBorders>
          </w:tcPr>
          <w:p w:rsidR="00B6777F" w:rsidRPr="00B6777F" w:rsidRDefault="00736918" w:rsidP="0088047C">
            <w:pPr>
              <w:pStyle w:val="BodyText3"/>
            </w:pPr>
            <w:r w:rsidRPr="00736918">
              <w:rPr>
                <w:i/>
              </w:rPr>
              <w:t>Bankfull depth.</w:t>
            </w:r>
          </w:p>
        </w:tc>
        <w:tc>
          <w:tcPr>
            <w:tcW w:w="2841" w:type="dxa"/>
            <w:tcBorders>
              <w:top w:val="nil"/>
            </w:tcBorders>
          </w:tcPr>
          <w:p w:rsidR="00B6777F" w:rsidRPr="0014688A" w:rsidRDefault="00B6777F" w:rsidP="0088047C">
            <w:pPr>
              <w:pStyle w:val="BodyText3"/>
            </w:pPr>
            <w:r w:rsidRPr="0014688A">
              <w:t>Taken from the DEM or surveyed cross sections.</w:t>
            </w:r>
          </w:p>
        </w:tc>
        <w:tc>
          <w:tcPr>
            <w:tcW w:w="3215" w:type="dxa"/>
            <w:tcBorders>
              <w:top w:val="nil"/>
            </w:tcBorders>
          </w:tcPr>
          <w:p w:rsidR="00B6777F" w:rsidRPr="0014688A" w:rsidRDefault="00B6777F" w:rsidP="0088047C">
            <w:pPr>
              <w:pStyle w:val="BodyText3"/>
            </w:pPr>
            <w:r w:rsidRPr="0014688A">
              <w:t>Can be set individually for each point on the channel vector if necessary</w:t>
            </w:r>
            <w:r w:rsidR="0071311C" w:rsidRPr="0014688A">
              <w:t>.</w:t>
            </w:r>
          </w:p>
        </w:tc>
      </w:tr>
      <w:tr w:rsidR="00F2766E" w:rsidRPr="0014688A" w:rsidTr="0088047C">
        <w:tc>
          <w:tcPr>
            <w:tcW w:w="2841" w:type="dxa"/>
          </w:tcPr>
          <w:p w:rsidR="00F2766E" w:rsidRPr="00A2073E" w:rsidRDefault="00736918" w:rsidP="0088047C">
            <w:pPr>
              <w:pStyle w:val="BodyText3"/>
              <w:rPr>
                <w:b/>
              </w:rPr>
            </w:pPr>
            <w:r w:rsidRPr="00736918">
              <w:rPr>
                <w:b/>
              </w:rPr>
              <w:t>Channel and floodplain friction.</w:t>
            </w:r>
          </w:p>
        </w:tc>
        <w:tc>
          <w:tcPr>
            <w:tcW w:w="2841" w:type="dxa"/>
          </w:tcPr>
          <w:p w:rsidR="00F2766E" w:rsidRPr="0014688A" w:rsidRDefault="00F2766E" w:rsidP="0088047C">
            <w:pPr>
              <w:pStyle w:val="BodyText3"/>
            </w:pPr>
            <w:r w:rsidRPr="0014688A">
              <w:t>User defined parameters typically chosen with reference to published tables such as those given by Chow (1959) or Acrement and Schneider (1984).</w:t>
            </w:r>
          </w:p>
        </w:tc>
        <w:tc>
          <w:tcPr>
            <w:tcW w:w="3215" w:type="dxa"/>
          </w:tcPr>
          <w:p w:rsidR="00F2766E" w:rsidRPr="0014688A" w:rsidRDefault="00F2766E" w:rsidP="0088047C">
            <w:pPr>
              <w:pStyle w:val="BodyText3"/>
            </w:pPr>
            <w:r w:rsidRPr="0014688A">
              <w:rPr>
                <w:i/>
              </w:rPr>
              <w:t>N</w:t>
            </w:r>
            <w:r w:rsidRPr="0014688A">
              <w:rPr>
                <w:i/>
                <w:vertAlign w:val="subscript"/>
              </w:rPr>
              <w:t>c</w:t>
            </w:r>
            <w:r w:rsidRPr="0014688A">
              <w:t xml:space="preserve"> typically between 0.01 and 0.05</w:t>
            </w:r>
          </w:p>
          <w:p w:rsidR="00F2766E" w:rsidRPr="0014688A" w:rsidRDefault="00F2766E" w:rsidP="0088047C">
            <w:pPr>
              <w:pStyle w:val="BodyText3"/>
            </w:pPr>
            <w:r w:rsidRPr="0014688A">
              <w:rPr>
                <w:i/>
              </w:rPr>
              <w:t>N</w:t>
            </w:r>
            <w:r w:rsidRPr="0014688A">
              <w:rPr>
                <w:i/>
                <w:vertAlign w:val="subscript"/>
              </w:rPr>
              <w:t>fp</w:t>
            </w:r>
            <w:r w:rsidRPr="0014688A">
              <w:t xml:space="preserve"> typically between 0.03 and 0.15</w:t>
            </w:r>
          </w:p>
          <w:p w:rsidR="00F2766E" w:rsidRPr="0014688A" w:rsidRDefault="00F2766E" w:rsidP="0088047C">
            <w:pPr>
              <w:pStyle w:val="BodyText3"/>
            </w:pPr>
            <w:r w:rsidRPr="0014688A">
              <w:t>Can be set individually for each grid cell if necessary.</w:t>
            </w:r>
          </w:p>
        </w:tc>
      </w:tr>
      <w:tr w:rsidR="00F2766E" w:rsidRPr="0014688A" w:rsidTr="0088047C">
        <w:tc>
          <w:tcPr>
            <w:tcW w:w="2841" w:type="dxa"/>
            <w:tcBorders>
              <w:bottom w:val="nil"/>
            </w:tcBorders>
          </w:tcPr>
          <w:p w:rsidR="00F2766E" w:rsidRPr="00A2073E" w:rsidRDefault="00736918" w:rsidP="0088047C">
            <w:pPr>
              <w:pStyle w:val="BodyText3"/>
              <w:rPr>
                <w:b/>
              </w:rPr>
            </w:pPr>
            <w:r w:rsidRPr="00736918">
              <w:rPr>
                <w:b/>
              </w:rPr>
              <w:t>Model time step</w:t>
            </w:r>
          </w:p>
          <w:p w:rsidR="00310BE1" w:rsidRDefault="00310BE1" w:rsidP="0088047C">
            <w:pPr>
              <w:pStyle w:val="BodyText3"/>
            </w:pPr>
          </w:p>
          <w:p w:rsidR="00310BE1" w:rsidRPr="0014688A" w:rsidRDefault="00310BE1" w:rsidP="00310BE1">
            <w:pPr>
              <w:pStyle w:val="BodyText3"/>
              <w:rPr>
                <w:i/>
                <w:iCs/>
              </w:rPr>
            </w:pPr>
            <w:r w:rsidRPr="0014688A">
              <w:rPr>
                <w:i/>
                <w:iCs/>
              </w:rPr>
              <w:t>Fixed time step version</w:t>
            </w:r>
          </w:p>
          <w:p w:rsidR="00310BE1" w:rsidRPr="0014688A" w:rsidRDefault="00310BE1" w:rsidP="0088047C">
            <w:pPr>
              <w:pStyle w:val="BodyText3"/>
            </w:pPr>
          </w:p>
        </w:tc>
        <w:tc>
          <w:tcPr>
            <w:tcW w:w="2841" w:type="dxa"/>
            <w:tcBorders>
              <w:bottom w:val="nil"/>
            </w:tcBorders>
          </w:tcPr>
          <w:p w:rsidR="00310BE1" w:rsidRDefault="00310BE1" w:rsidP="0088047C">
            <w:pPr>
              <w:pStyle w:val="BodyText3"/>
              <w:rPr>
                <w:i/>
                <w:iCs/>
              </w:rPr>
            </w:pPr>
          </w:p>
          <w:p w:rsidR="00310BE1" w:rsidRDefault="00310BE1" w:rsidP="0088047C">
            <w:pPr>
              <w:pStyle w:val="BodyText3"/>
              <w:rPr>
                <w:i/>
                <w:iCs/>
              </w:rPr>
            </w:pPr>
          </w:p>
          <w:p w:rsidR="00F2766E" w:rsidRPr="0014688A" w:rsidRDefault="00F2766E" w:rsidP="0088047C">
            <w:pPr>
              <w:pStyle w:val="BodyText3"/>
            </w:pPr>
            <w:r w:rsidRPr="0014688A">
              <w:t xml:space="preserve">User defined. An explicit numerical scheme is used so the stability is a function of the cell dimensions and the flow rate.  As water enters the model via a single inflow cell at the head of the reach, flow rates in this </w:t>
            </w:r>
            <w:r w:rsidRPr="0014688A">
              <w:lastRenderedPageBreak/>
              <w:t>cell are usually the limiting factor.</w:t>
            </w:r>
          </w:p>
        </w:tc>
        <w:tc>
          <w:tcPr>
            <w:tcW w:w="3215" w:type="dxa"/>
            <w:tcBorders>
              <w:bottom w:val="nil"/>
            </w:tcBorders>
          </w:tcPr>
          <w:p w:rsidR="00F2766E" w:rsidRPr="0014688A" w:rsidRDefault="00F2766E" w:rsidP="0088047C">
            <w:pPr>
              <w:pStyle w:val="BodyText3"/>
            </w:pPr>
          </w:p>
          <w:p w:rsidR="00310BE1" w:rsidRDefault="00310BE1" w:rsidP="0088047C">
            <w:pPr>
              <w:pStyle w:val="BodyText3"/>
            </w:pPr>
          </w:p>
          <w:p w:rsidR="00F2766E" w:rsidRPr="0014688A" w:rsidRDefault="00F2766E" w:rsidP="0088047C">
            <w:pPr>
              <w:pStyle w:val="BodyText3"/>
            </w:pPr>
            <w:r w:rsidRPr="0014688A">
              <w:t>Varies between applications but typical values are in the range 2-20 s.</w:t>
            </w:r>
          </w:p>
        </w:tc>
      </w:tr>
      <w:tr w:rsidR="00F2766E" w:rsidRPr="0014688A" w:rsidTr="0088047C">
        <w:tc>
          <w:tcPr>
            <w:tcW w:w="2841" w:type="dxa"/>
            <w:tcBorders>
              <w:top w:val="nil"/>
              <w:bottom w:val="single" w:sz="12" w:space="0" w:color="000000"/>
            </w:tcBorders>
          </w:tcPr>
          <w:p w:rsidR="00310BE1" w:rsidRPr="0014688A" w:rsidRDefault="00310BE1" w:rsidP="00310BE1">
            <w:pPr>
              <w:pStyle w:val="BodyText3"/>
              <w:rPr>
                <w:i/>
                <w:iCs/>
              </w:rPr>
            </w:pPr>
            <w:r w:rsidRPr="0014688A">
              <w:rPr>
                <w:i/>
                <w:iCs/>
              </w:rPr>
              <w:t>Adaptive time step version</w:t>
            </w:r>
            <w:r w:rsidR="00F53874">
              <w:rPr>
                <w:i/>
                <w:iCs/>
              </w:rPr>
              <w:t>s</w:t>
            </w:r>
          </w:p>
          <w:p w:rsidR="00F2766E" w:rsidRPr="0014688A" w:rsidRDefault="00F2766E" w:rsidP="0088047C">
            <w:pPr>
              <w:pStyle w:val="BodyText3"/>
            </w:pPr>
          </w:p>
        </w:tc>
        <w:tc>
          <w:tcPr>
            <w:tcW w:w="2841" w:type="dxa"/>
            <w:tcBorders>
              <w:top w:val="nil"/>
              <w:bottom w:val="single" w:sz="12" w:space="0" w:color="000000"/>
            </w:tcBorders>
          </w:tcPr>
          <w:p w:rsidR="00F2766E" w:rsidRPr="0014688A" w:rsidRDefault="00F2766E" w:rsidP="0088047C">
            <w:pPr>
              <w:pStyle w:val="BodyText3"/>
              <w:rPr>
                <w:i/>
                <w:iCs/>
              </w:rPr>
            </w:pPr>
            <w:r w:rsidRPr="0014688A">
              <w:t>Optimum time step to maintain stability is calculated by the code</w:t>
            </w:r>
          </w:p>
        </w:tc>
        <w:tc>
          <w:tcPr>
            <w:tcW w:w="3215" w:type="dxa"/>
            <w:tcBorders>
              <w:top w:val="nil"/>
              <w:bottom w:val="single" w:sz="12" w:space="0" w:color="000000"/>
            </w:tcBorders>
          </w:tcPr>
          <w:p w:rsidR="00F2766E" w:rsidRPr="0014688A" w:rsidRDefault="00F2766E" w:rsidP="0088047C">
            <w:pPr>
              <w:pStyle w:val="BodyText3"/>
            </w:pPr>
            <w:r w:rsidRPr="0014688A">
              <w:t>Calculated by the code.  Optimum time step reduces quadratically with grid size</w:t>
            </w:r>
            <w:r w:rsidR="00F53874">
              <w:t xml:space="preserve"> with the ‘adaptive’ model and linearly with the ‘acceleration’</w:t>
            </w:r>
            <w:ins w:id="661" w:author="James Shaw" w:date="2020-07-20T11:50:00Z">
              <w:r w:rsidR="00511FC4">
                <w:t>, ‘FV1’ and ‘DG2’</w:t>
              </w:r>
            </w:ins>
            <w:r w:rsidR="00F53874">
              <w:t xml:space="preserve"> model</w:t>
            </w:r>
            <w:ins w:id="662" w:author="James Shaw" w:date="2020-07-20T11:50:00Z">
              <w:r w:rsidR="00511FC4">
                <w:t>s</w:t>
              </w:r>
            </w:ins>
            <w:r w:rsidRPr="0014688A">
              <w:t>.  May result in substantial increase in computational cost for fine grids</w:t>
            </w:r>
            <w:ins w:id="663" w:author="James Shaw" w:date="2020-07-20T11:50:00Z">
              <w:r w:rsidR="00511FC4">
                <w:t>.</w:t>
              </w:r>
            </w:ins>
          </w:p>
        </w:tc>
      </w:tr>
    </w:tbl>
    <w:p w:rsidR="00F2766E" w:rsidRDefault="00F2766E">
      <w:pPr>
        <w:pStyle w:val="BodyText2"/>
      </w:pPr>
    </w:p>
    <w:p w:rsidR="004976DE" w:rsidRPr="0014688A" w:rsidRDefault="004976DE">
      <w:pPr>
        <w:pStyle w:val="BodyText2"/>
      </w:pPr>
      <w:r w:rsidRPr="0014688A">
        <w:t xml:space="preserve">These data are then </w:t>
      </w:r>
      <w:r w:rsidR="00F53874">
        <w:t>input</w:t>
      </w:r>
      <w:r w:rsidR="00F53874" w:rsidRPr="0014688A">
        <w:t xml:space="preserve"> </w:t>
      </w:r>
      <w:r w:rsidRPr="0014688A">
        <w:t xml:space="preserve">into the model using the input files described in section </w:t>
      </w:r>
      <w:r w:rsidR="001E113F" w:rsidRPr="0014688A">
        <w:fldChar w:fldCharType="begin"/>
      </w:r>
      <w:r w:rsidRPr="0014688A">
        <w:instrText xml:space="preserve"> REF _Ref27575312 \r \h </w:instrText>
      </w:r>
      <w:r w:rsidR="001E113F" w:rsidRPr="0014688A">
        <w:fldChar w:fldCharType="separate"/>
      </w:r>
      <w:r w:rsidR="005A56F8">
        <w:t>3.2</w:t>
      </w:r>
      <w:r w:rsidR="001E113F" w:rsidRPr="0014688A">
        <w:fldChar w:fldCharType="end"/>
      </w:r>
      <w:r w:rsidRPr="0014688A">
        <w:t>.</w:t>
      </w:r>
    </w:p>
    <w:p w:rsidR="00A4337E" w:rsidRDefault="004976DE">
      <w:pPr>
        <w:pStyle w:val="Heading2"/>
      </w:pPr>
      <w:bookmarkStart w:id="664" w:name="_Ref27575312"/>
      <w:bookmarkStart w:id="665" w:name="_Toc46213227"/>
      <w:r w:rsidRPr="0014688A">
        <w:t>Input file formats</w:t>
      </w:r>
      <w:bookmarkEnd w:id="664"/>
      <w:bookmarkEnd w:id="665"/>
    </w:p>
    <w:p w:rsidR="004976DE" w:rsidRPr="0014688A" w:rsidRDefault="004976DE">
      <w:pPr>
        <w:pStyle w:val="BodyText2"/>
      </w:pPr>
      <w:r w:rsidRPr="0014688A">
        <w:t xml:space="preserve">Data is input to the model using </w:t>
      </w:r>
      <w:r w:rsidR="00AD7E12">
        <w:t xml:space="preserve">seventeen </w:t>
      </w:r>
      <w:r w:rsidRPr="0014688A">
        <w:t xml:space="preserve">file types as described below.  Users should note that the file extensions are not </w:t>
      </w:r>
      <w:r w:rsidR="00402722">
        <w:t>mandatory</w:t>
      </w:r>
      <w:r w:rsidRPr="0014688A">
        <w:t>, comments can only be used in the parameter file</w:t>
      </w:r>
      <w:r w:rsidR="00B95346" w:rsidRPr="0014688A">
        <w:t xml:space="preserve"> (</w:t>
      </w:r>
      <w:r w:rsidR="00B95346" w:rsidRPr="0014688A">
        <w:rPr>
          <w:rFonts w:ascii="Courier New" w:hAnsi="Courier New" w:cs="Courier New"/>
        </w:rPr>
        <w:t>.par</w:t>
      </w:r>
      <w:r w:rsidR="00B95346" w:rsidRPr="0014688A">
        <w:t>)</w:t>
      </w:r>
      <w:r w:rsidRPr="0014688A">
        <w:t xml:space="preserve"> and all items are case sensitive.</w:t>
      </w:r>
    </w:p>
    <w:p w:rsidR="00A4337E" w:rsidRDefault="004976DE" w:rsidP="004A3D6E">
      <w:pPr>
        <w:pStyle w:val="Heading3"/>
      </w:pPr>
      <w:bookmarkStart w:id="666" w:name="_Ref107376721"/>
      <w:bookmarkStart w:id="667" w:name="_Toc46213228"/>
      <w:r w:rsidRPr="0014688A">
        <w:t>Parameter file (.</w:t>
      </w:r>
      <w:r w:rsidRPr="0014688A">
        <w:rPr>
          <w:rFonts w:ascii="Courier" w:hAnsi="Courier"/>
        </w:rPr>
        <w:t>par</w:t>
      </w:r>
      <w:r w:rsidRPr="0014688A">
        <w:t>)</w:t>
      </w:r>
      <w:bookmarkEnd w:id="666"/>
      <w:bookmarkEnd w:id="667"/>
    </w:p>
    <w:p w:rsidR="004976DE" w:rsidRPr="0014688A" w:rsidRDefault="004976DE">
      <w:pPr>
        <w:pStyle w:val="BodyText2"/>
      </w:pPr>
      <w:r w:rsidRPr="0014688A">
        <w:t>This file contains the information necessary to run the simulation including file names and locations and the main model and run control parameters.  The following general principles apply:</w:t>
      </w:r>
    </w:p>
    <w:p w:rsidR="004976DE" w:rsidRPr="0014688A" w:rsidRDefault="004976DE">
      <w:pPr>
        <w:pStyle w:val="BodyText2"/>
        <w:numPr>
          <w:ilvl w:val="0"/>
          <w:numId w:val="10"/>
        </w:numPr>
      </w:pPr>
      <w:r w:rsidRPr="0014688A">
        <w:t>All items in the file are case sensitive.</w:t>
      </w:r>
    </w:p>
    <w:p w:rsidR="004976DE" w:rsidRPr="0014688A" w:rsidRDefault="004976DE">
      <w:pPr>
        <w:pStyle w:val="BodyText2"/>
        <w:numPr>
          <w:ilvl w:val="0"/>
          <w:numId w:val="10"/>
        </w:numPr>
      </w:pPr>
      <w:r w:rsidRPr="0014688A">
        <w:t>Items not recognised are ignored rather than generating an error message.</w:t>
      </w:r>
    </w:p>
    <w:p w:rsidR="004976DE" w:rsidRPr="0014688A" w:rsidRDefault="004976DE">
      <w:pPr>
        <w:pStyle w:val="BodyText2"/>
        <w:numPr>
          <w:ilvl w:val="0"/>
          <w:numId w:val="10"/>
        </w:numPr>
      </w:pPr>
      <w:r w:rsidRPr="0014688A">
        <w:t>The code expects one item per line only.</w:t>
      </w:r>
    </w:p>
    <w:p w:rsidR="00262B7C" w:rsidRPr="0014688A" w:rsidRDefault="00262B7C">
      <w:pPr>
        <w:pStyle w:val="BodyText2"/>
        <w:numPr>
          <w:ilvl w:val="0"/>
          <w:numId w:val="10"/>
        </w:numPr>
      </w:pPr>
      <w:r w:rsidRPr="0014688A">
        <w:t>If a keyword does not appear the model uses the default value specified in the code and (usually) does not generate an error message</w:t>
      </w:r>
      <w:r w:rsidR="00402722">
        <w:t>.</w:t>
      </w:r>
    </w:p>
    <w:p w:rsidR="004976DE" w:rsidRPr="0014688A" w:rsidRDefault="004976DE">
      <w:pPr>
        <w:pStyle w:val="BodyText2"/>
        <w:numPr>
          <w:ilvl w:val="0"/>
          <w:numId w:val="10"/>
        </w:numPr>
      </w:pPr>
      <w:r w:rsidRPr="0014688A">
        <w:t>The order given below is not fixed.</w:t>
      </w:r>
    </w:p>
    <w:p w:rsidR="004976DE" w:rsidRPr="0014688A" w:rsidRDefault="004976DE">
      <w:pPr>
        <w:pStyle w:val="BodyText2"/>
        <w:numPr>
          <w:ilvl w:val="0"/>
          <w:numId w:val="10"/>
        </w:numPr>
      </w:pPr>
      <w:r w:rsidRPr="0014688A">
        <w:t xml:space="preserve">To comment out a line place a </w:t>
      </w:r>
      <w:r w:rsidRPr="0014688A">
        <w:rPr>
          <w:rFonts w:ascii="Courier" w:hAnsi="Courier"/>
        </w:rPr>
        <w:t>#</w:t>
      </w:r>
      <w:r w:rsidRPr="0014688A">
        <w:t xml:space="preserve"> in the first character space.</w:t>
      </w:r>
    </w:p>
    <w:p w:rsidR="00524DDA" w:rsidRDefault="00524DDA">
      <w:pPr>
        <w:pStyle w:val="BodyText2"/>
      </w:pPr>
    </w:p>
    <w:p w:rsidR="00524DDA" w:rsidRDefault="00A96259" w:rsidP="00524DDA">
      <w:pPr>
        <w:rPr>
          <w:rFonts w:ascii="Arial" w:hAnsi="Arial" w:cs="Arial"/>
          <w:sz w:val="20"/>
          <w:szCs w:val="20"/>
        </w:rPr>
      </w:pPr>
      <w:r w:rsidRPr="00A96259">
        <w:rPr>
          <w:rFonts w:ascii="Arial" w:hAnsi="Arial" w:cs="Arial"/>
          <w:sz w:val="20"/>
          <w:szCs w:val="20"/>
        </w:rPr>
        <w:t xml:space="preserve">The following tables list </w:t>
      </w:r>
      <w:r w:rsidR="004B7A6B">
        <w:rPr>
          <w:rFonts w:ascii="Arial" w:hAnsi="Arial" w:cs="Arial"/>
          <w:sz w:val="20"/>
          <w:szCs w:val="20"/>
        </w:rPr>
        <w:t>keywords</w:t>
      </w:r>
      <w:r w:rsidR="004B7A6B" w:rsidRPr="00A96259">
        <w:rPr>
          <w:rFonts w:ascii="Arial" w:hAnsi="Arial" w:cs="Arial"/>
          <w:sz w:val="20"/>
          <w:szCs w:val="20"/>
        </w:rPr>
        <w:t xml:space="preserve"> </w:t>
      </w:r>
      <w:r w:rsidRPr="00A96259">
        <w:rPr>
          <w:rFonts w:ascii="Arial" w:hAnsi="Arial" w:cs="Arial"/>
          <w:sz w:val="20"/>
          <w:szCs w:val="20"/>
        </w:rPr>
        <w:t xml:space="preserve">that are </w:t>
      </w:r>
      <w:r w:rsidR="004B7A6B">
        <w:rPr>
          <w:rFonts w:ascii="Arial" w:hAnsi="Arial" w:cs="Arial"/>
          <w:sz w:val="20"/>
          <w:szCs w:val="20"/>
        </w:rPr>
        <w:t xml:space="preserve">specified </w:t>
      </w:r>
      <w:r w:rsidRPr="00A96259">
        <w:rPr>
          <w:rFonts w:ascii="Arial" w:hAnsi="Arial" w:cs="Arial"/>
          <w:sz w:val="20"/>
          <w:szCs w:val="20"/>
        </w:rPr>
        <w:t>in the parameter file.</w:t>
      </w:r>
      <w:r w:rsidR="004B7A6B">
        <w:rPr>
          <w:rFonts w:ascii="Arial" w:hAnsi="Arial" w:cs="Arial"/>
          <w:sz w:val="20"/>
          <w:szCs w:val="20"/>
        </w:rPr>
        <w:t xml:space="preserve">  These </w:t>
      </w:r>
      <w:r w:rsidR="0071311C">
        <w:rPr>
          <w:rFonts w:ascii="Arial" w:hAnsi="Arial" w:cs="Arial"/>
          <w:sz w:val="20"/>
          <w:szCs w:val="20"/>
        </w:rPr>
        <w:t>define</w:t>
      </w:r>
      <w:r w:rsidR="004B7A6B">
        <w:rPr>
          <w:rFonts w:ascii="Arial" w:hAnsi="Arial" w:cs="Arial"/>
          <w:sz w:val="20"/>
          <w:szCs w:val="20"/>
        </w:rPr>
        <w:t xml:space="preserve"> parameter values, tell the model to read in specified files, turn model options on and off or tell the model to output specific files.</w:t>
      </w:r>
      <w:r w:rsidRPr="00A96259">
        <w:rPr>
          <w:rFonts w:ascii="Arial" w:hAnsi="Arial" w:cs="Arial"/>
          <w:sz w:val="20"/>
          <w:szCs w:val="20"/>
        </w:rPr>
        <w:t xml:space="preserve">  </w:t>
      </w:r>
      <w:r w:rsidR="00964A3D">
        <w:rPr>
          <w:rFonts w:ascii="Arial" w:hAnsi="Arial" w:cs="Arial"/>
          <w:sz w:val="20"/>
          <w:szCs w:val="20"/>
        </w:rPr>
        <w:t xml:space="preserve">Where a keyword should be followed by further information input by the </w:t>
      </w:r>
      <w:r w:rsidR="00736918" w:rsidRPr="00736918">
        <w:rPr>
          <w:rFonts w:ascii="Arial" w:hAnsi="Arial" w:cs="Arial"/>
          <w:sz w:val="20"/>
          <w:szCs w:val="20"/>
        </w:rPr>
        <w:t>user this is indicated in the first column of the table.  Keywords have been separated into those which are most commonly used (</w:t>
      </w:r>
      <w:r w:rsidR="00D95834">
        <w:fldChar w:fldCharType="begin"/>
      </w:r>
      <w:r w:rsidR="00D95834">
        <w:instrText xml:space="preserve"> REF _Ref363638962 \h  \* MERGEFORMAT </w:instrText>
      </w:r>
      <w:r w:rsidR="00D95834">
        <w:fldChar w:fldCharType="separate"/>
      </w:r>
      <w:r w:rsidR="00364D95" w:rsidRPr="00364D95">
        <w:rPr>
          <w:rFonts w:ascii="Arial" w:hAnsi="Arial" w:cs="Arial"/>
          <w:sz w:val="20"/>
          <w:szCs w:val="20"/>
        </w:rPr>
        <w:t>Table 5</w:t>
      </w:r>
      <w:r w:rsidR="00D95834">
        <w:fldChar w:fldCharType="end"/>
      </w:r>
      <w:r w:rsidR="00736918" w:rsidRPr="00736918">
        <w:rPr>
          <w:rFonts w:ascii="Arial" w:hAnsi="Arial" w:cs="Arial"/>
          <w:sz w:val="20"/>
          <w:szCs w:val="20"/>
        </w:rPr>
        <w:t>), those which specify which solver should be used (</w:t>
      </w:r>
      <w:r w:rsidR="00D95834">
        <w:fldChar w:fldCharType="begin"/>
      </w:r>
      <w:r w:rsidR="00D95834">
        <w:instrText xml:space="preserve"> REF _Ref363638991 \h  \* MERGEFORMAT </w:instrText>
      </w:r>
      <w:r w:rsidR="00D95834">
        <w:fldChar w:fldCharType="separate"/>
      </w:r>
      <w:r w:rsidR="00364D95" w:rsidRPr="00364D95">
        <w:rPr>
          <w:rFonts w:ascii="Arial" w:hAnsi="Arial" w:cs="Arial"/>
          <w:sz w:val="20"/>
          <w:szCs w:val="20"/>
        </w:rPr>
        <w:t>Table 6</w:t>
      </w:r>
      <w:r w:rsidR="00D95834">
        <w:fldChar w:fldCharType="end"/>
      </w:r>
      <w:r w:rsidR="00736918" w:rsidRPr="00736918">
        <w:rPr>
          <w:rFonts w:ascii="Arial" w:hAnsi="Arial" w:cs="Arial"/>
          <w:sz w:val="20"/>
          <w:szCs w:val="20"/>
        </w:rPr>
        <w:t>), those which relate to river and other water inputs (</w:t>
      </w:r>
      <w:r w:rsidR="00D95834">
        <w:fldChar w:fldCharType="begin"/>
      </w:r>
      <w:r w:rsidR="00D95834">
        <w:instrText xml:space="preserve"> REF _Ref363639017 \h  \* MERGEFORMAT </w:instrText>
      </w:r>
      <w:r w:rsidR="00D95834">
        <w:fldChar w:fldCharType="separate"/>
      </w:r>
      <w:r w:rsidR="00364D95" w:rsidRPr="00364D95">
        <w:rPr>
          <w:rFonts w:ascii="Arial" w:hAnsi="Arial" w:cs="Arial"/>
          <w:sz w:val="20"/>
          <w:szCs w:val="20"/>
        </w:rPr>
        <w:t>Table 7</w:t>
      </w:r>
      <w:r w:rsidR="00D95834">
        <w:fldChar w:fldCharType="end"/>
      </w:r>
      <w:r w:rsidR="00736918" w:rsidRPr="00736918">
        <w:rPr>
          <w:rFonts w:ascii="Arial" w:hAnsi="Arial" w:cs="Arial"/>
          <w:sz w:val="20"/>
          <w:szCs w:val="20"/>
        </w:rPr>
        <w:t xml:space="preserve"> and </w:t>
      </w:r>
      <w:r w:rsidR="00D95834">
        <w:fldChar w:fldCharType="begin"/>
      </w:r>
      <w:r w:rsidR="00D95834">
        <w:instrText xml:space="preserve"> REF _Ref363639022 \h  \* MERGEFORMAT </w:instrText>
      </w:r>
      <w:r w:rsidR="00D95834">
        <w:fldChar w:fldCharType="separate"/>
      </w:r>
      <w:r w:rsidR="00364D95" w:rsidRPr="00364D95">
        <w:rPr>
          <w:rFonts w:ascii="Arial" w:hAnsi="Arial" w:cs="Arial"/>
          <w:sz w:val="20"/>
          <w:szCs w:val="20"/>
        </w:rPr>
        <w:t>Table 8</w:t>
      </w:r>
      <w:r w:rsidR="00D95834">
        <w:fldChar w:fldCharType="end"/>
      </w:r>
      <w:r w:rsidR="00736918" w:rsidRPr="00736918">
        <w:rPr>
          <w:rFonts w:ascii="Arial" w:hAnsi="Arial" w:cs="Arial"/>
          <w:sz w:val="20"/>
          <w:szCs w:val="20"/>
        </w:rPr>
        <w:t xml:space="preserve"> </w:t>
      </w:r>
      <w:r w:rsidR="0071311C" w:rsidRPr="00736918">
        <w:rPr>
          <w:rFonts w:ascii="Arial" w:hAnsi="Arial" w:cs="Arial"/>
          <w:sz w:val="20"/>
          <w:szCs w:val="20"/>
        </w:rPr>
        <w:t>respectively</w:t>
      </w:r>
      <w:r w:rsidR="00736918" w:rsidRPr="00736918">
        <w:rPr>
          <w:rFonts w:ascii="Arial" w:hAnsi="Arial" w:cs="Arial"/>
          <w:sz w:val="20"/>
          <w:szCs w:val="20"/>
        </w:rPr>
        <w:t>), those relating to starting conditions (</w:t>
      </w:r>
      <w:r w:rsidR="00D95834">
        <w:fldChar w:fldCharType="begin"/>
      </w:r>
      <w:r w:rsidR="00D95834">
        <w:instrText xml:space="preserve"> REF _Ref363639046 \h  \* MERGEFORMAT </w:instrText>
      </w:r>
      <w:r w:rsidR="00D95834">
        <w:fldChar w:fldCharType="separate"/>
      </w:r>
      <w:r w:rsidR="00364D95" w:rsidRPr="00364D95">
        <w:rPr>
          <w:rFonts w:ascii="Arial" w:hAnsi="Arial" w:cs="Arial"/>
          <w:sz w:val="20"/>
          <w:szCs w:val="20"/>
        </w:rPr>
        <w:t>Table 9</w:t>
      </w:r>
      <w:r w:rsidR="00D95834">
        <w:fldChar w:fldCharType="end"/>
      </w:r>
      <w:r w:rsidR="00736918" w:rsidRPr="00736918">
        <w:rPr>
          <w:rFonts w:ascii="Arial" w:hAnsi="Arial" w:cs="Arial"/>
          <w:sz w:val="20"/>
          <w:szCs w:val="20"/>
        </w:rPr>
        <w:t>), additional less commonly used options and parameters (</w:t>
      </w:r>
      <w:r w:rsidR="00D95834">
        <w:fldChar w:fldCharType="begin"/>
      </w:r>
      <w:r w:rsidR="00D95834">
        <w:instrText xml:space="preserve"> REF _Ref363639063 \h  \* MERGEFORMAT </w:instrText>
      </w:r>
      <w:r w:rsidR="00D95834">
        <w:fldChar w:fldCharType="separate"/>
      </w:r>
      <w:r w:rsidR="00364D95" w:rsidRPr="00364D95">
        <w:rPr>
          <w:rFonts w:ascii="Arial" w:hAnsi="Arial" w:cs="Arial"/>
          <w:sz w:val="20"/>
          <w:szCs w:val="20"/>
        </w:rPr>
        <w:t xml:space="preserve">Table </w:t>
      </w:r>
      <w:r w:rsidR="00364D95" w:rsidRPr="00364D95">
        <w:rPr>
          <w:rFonts w:ascii="Arial" w:hAnsi="Arial" w:cs="Arial"/>
          <w:noProof/>
          <w:sz w:val="20"/>
          <w:szCs w:val="20"/>
        </w:rPr>
        <w:t>10</w:t>
      </w:r>
      <w:r w:rsidR="00D95834">
        <w:fldChar w:fldCharType="end"/>
      </w:r>
      <w:r w:rsidR="00736918" w:rsidRPr="00736918">
        <w:rPr>
          <w:rFonts w:ascii="Arial" w:hAnsi="Arial" w:cs="Arial"/>
          <w:sz w:val="20"/>
          <w:szCs w:val="20"/>
        </w:rPr>
        <w:t>) and output files (</w:t>
      </w:r>
      <w:r w:rsidR="00D95834">
        <w:fldChar w:fldCharType="begin"/>
      </w:r>
      <w:r w:rsidR="00D95834">
        <w:instrText xml:space="preserve"> REF _Ref363639095 \h  \* MERGEFORMAT </w:instrText>
      </w:r>
      <w:r w:rsidR="00D95834">
        <w:fldChar w:fldCharType="separate"/>
      </w:r>
      <w:r w:rsidR="00364D95" w:rsidRPr="00364D95">
        <w:rPr>
          <w:rFonts w:ascii="Arial" w:hAnsi="Arial" w:cs="Arial"/>
          <w:sz w:val="20"/>
          <w:szCs w:val="20"/>
        </w:rPr>
        <w:t xml:space="preserve">Table </w:t>
      </w:r>
      <w:r w:rsidR="00364D95" w:rsidRPr="00364D95">
        <w:rPr>
          <w:rFonts w:ascii="Arial" w:hAnsi="Arial" w:cs="Arial"/>
          <w:noProof/>
          <w:sz w:val="20"/>
          <w:szCs w:val="20"/>
        </w:rPr>
        <w:t>11</w:t>
      </w:r>
      <w:r w:rsidR="00D95834">
        <w:fldChar w:fldCharType="end"/>
      </w:r>
      <w:r w:rsidR="00736918" w:rsidRPr="00736918">
        <w:rPr>
          <w:rFonts w:ascii="Arial" w:hAnsi="Arial" w:cs="Arial"/>
          <w:sz w:val="20"/>
          <w:szCs w:val="20"/>
        </w:rPr>
        <w:t>).</w:t>
      </w:r>
      <w:r w:rsidR="009B2BCD">
        <w:rPr>
          <w:rFonts w:ascii="Arial" w:hAnsi="Arial" w:cs="Arial"/>
          <w:sz w:val="20"/>
          <w:szCs w:val="20"/>
        </w:rPr>
        <w:t xml:space="preserve"> </w:t>
      </w:r>
    </w:p>
    <w:p w:rsidR="000025A4" w:rsidRPr="00524DDA" w:rsidRDefault="000025A4" w:rsidP="00524DDA">
      <w:pPr>
        <w:rPr>
          <w:rFonts w:ascii="Arial" w:hAnsi="Arial" w:cs="Arial"/>
          <w:sz w:val="20"/>
          <w:szCs w:val="20"/>
        </w:rPr>
      </w:pPr>
    </w:p>
    <w:p w:rsidR="006716FE" w:rsidRDefault="000025A4">
      <w:pPr>
        <w:pStyle w:val="Caption"/>
        <w:keepNext/>
        <w:jc w:val="left"/>
      </w:pPr>
      <w:bookmarkStart w:id="668" w:name="_Ref363638962"/>
      <w:bookmarkStart w:id="669" w:name="_Toc46213697"/>
      <w:r>
        <w:t xml:space="preserve">Table </w:t>
      </w:r>
      <w:r w:rsidR="001E113F">
        <w:fldChar w:fldCharType="begin"/>
      </w:r>
      <w:r>
        <w:instrText xml:space="preserve"> SEQ Table \* ARABIC </w:instrText>
      </w:r>
      <w:r w:rsidR="001E113F">
        <w:fldChar w:fldCharType="separate"/>
      </w:r>
      <w:r w:rsidR="005A56F8">
        <w:rPr>
          <w:noProof/>
        </w:rPr>
        <w:t>5</w:t>
      </w:r>
      <w:r w:rsidR="001E113F">
        <w:fldChar w:fldCharType="end"/>
      </w:r>
      <w:bookmarkEnd w:id="668"/>
      <w:r>
        <w:t xml:space="preserve"> Basic and commonly used parameters, setting and input files</w:t>
      </w:r>
      <w:bookmarkEnd w:id="669"/>
    </w:p>
    <w:tbl>
      <w:tblPr>
        <w:tblStyle w:val="TableGrid"/>
        <w:tblW w:w="0" w:type="auto"/>
        <w:tblLook w:val="04A0" w:firstRow="1" w:lastRow="0" w:firstColumn="1" w:lastColumn="0" w:noHBand="0" w:noVBand="1"/>
      </w:tblPr>
      <w:tblGrid>
        <w:gridCol w:w="1951"/>
        <w:gridCol w:w="3827"/>
        <w:gridCol w:w="1701"/>
        <w:gridCol w:w="1406"/>
      </w:tblGrid>
      <w:tr w:rsidR="00A14F97" w:rsidTr="003E7FDE">
        <w:tc>
          <w:tcPr>
            <w:tcW w:w="1951" w:type="dxa"/>
          </w:tcPr>
          <w:p w:rsidR="00A14F97" w:rsidRPr="0014688A" w:rsidRDefault="00A14F97" w:rsidP="006239F9">
            <w:pPr>
              <w:pStyle w:val="BodyText3"/>
            </w:pPr>
            <w:r w:rsidRPr="002E044D">
              <w:rPr>
                <w:b/>
              </w:rPr>
              <w:t>Item name</w:t>
            </w:r>
            <w:r>
              <w:rPr>
                <w:b/>
              </w:rPr>
              <w:t xml:space="preserve"> </w:t>
            </w:r>
            <w:r w:rsidR="00736918" w:rsidRPr="00736918">
              <w:rPr>
                <w:rFonts w:ascii="Courier New" w:hAnsi="Courier New" w:cs="Courier New"/>
                <w:b/>
              </w:rPr>
              <w:t>input</w:t>
            </w:r>
          </w:p>
        </w:tc>
        <w:tc>
          <w:tcPr>
            <w:tcW w:w="3827" w:type="dxa"/>
          </w:tcPr>
          <w:p w:rsidR="00A14F97" w:rsidRPr="0014688A" w:rsidRDefault="00A14F97" w:rsidP="006239F9">
            <w:pPr>
              <w:pStyle w:val="BodyText3"/>
            </w:pPr>
            <w:r w:rsidRPr="002E044D">
              <w:rPr>
                <w:b/>
              </w:rPr>
              <w:t>Description</w:t>
            </w:r>
          </w:p>
        </w:tc>
        <w:tc>
          <w:tcPr>
            <w:tcW w:w="1701" w:type="dxa"/>
          </w:tcPr>
          <w:p w:rsidR="00A14F97" w:rsidRPr="002D0950" w:rsidRDefault="00A14F97" w:rsidP="006239F9">
            <w:pPr>
              <w:pStyle w:val="BodyText3"/>
            </w:pPr>
            <w:r w:rsidRPr="002E044D">
              <w:rPr>
                <w:b/>
              </w:rPr>
              <w:t>Value in the Buscot weir test case</w:t>
            </w:r>
            <w:r>
              <w:rPr>
                <w:b/>
              </w:rPr>
              <w:t xml:space="preserve"> (Diffusive case)</w:t>
            </w:r>
          </w:p>
        </w:tc>
        <w:tc>
          <w:tcPr>
            <w:tcW w:w="1406" w:type="dxa"/>
          </w:tcPr>
          <w:p w:rsidR="00A14F97" w:rsidRDefault="00A14F97" w:rsidP="006239F9">
            <w:pPr>
              <w:pStyle w:val="BodyText3"/>
            </w:pPr>
            <w:r>
              <w:rPr>
                <w:b/>
              </w:rPr>
              <w:t>Applicable model solver</w:t>
            </w:r>
          </w:p>
        </w:tc>
      </w:tr>
      <w:tr w:rsidR="003E7FDE" w:rsidTr="003E7FDE">
        <w:tc>
          <w:tcPr>
            <w:tcW w:w="1951" w:type="dxa"/>
          </w:tcPr>
          <w:p w:rsidR="000025A4" w:rsidRPr="00B60660" w:rsidRDefault="00736918" w:rsidP="006239F9">
            <w:pPr>
              <w:pStyle w:val="BodyText3"/>
              <w:rPr>
                <w:b/>
              </w:rPr>
            </w:pPr>
            <w:r w:rsidRPr="00736918">
              <w:rPr>
                <w:b/>
              </w:rPr>
              <w:t xml:space="preserve">DEMfile </w:t>
            </w:r>
            <w:r w:rsidRPr="00736918">
              <w:rPr>
                <w:rFonts w:ascii="Courier New" w:hAnsi="Courier New" w:cs="Courier New"/>
                <w:b/>
              </w:rPr>
              <w:t>filename</w:t>
            </w:r>
          </w:p>
        </w:tc>
        <w:tc>
          <w:tcPr>
            <w:tcW w:w="3827" w:type="dxa"/>
          </w:tcPr>
          <w:p w:rsidR="000025A4" w:rsidRPr="0014688A" w:rsidRDefault="000025A4" w:rsidP="006239F9">
            <w:pPr>
              <w:pStyle w:val="BodyText3"/>
            </w:pPr>
            <w:r w:rsidRPr="0014688A">
              <w:t>Digital Elevation Model file name</w:t>
            </w:r>
          </w:p>
        </w:tc>
        <w:tc>
          <w:tcPr>
            <w:tcW w:w="1701" w:type="dxa"/>
          </w:tcPr>
          <w:p w:rsidR="000025A4" w:rsidRPr="009E6EA2" w:rsidRDefault="000025A4" w:rsidP="006239F9">
            <w:pPr>
              <w:pStyle w:val="BodyText3"/>
            </w:pPr>
            <w:r w:rsidRPr="002D0950">
              <w:t>No default,</w:t>
            </w:r>
          </w:p>
          <w:p w:rsidR="000025A4" w:rsidRPr="009E6EA2" w:rsidRDefault="000025A4" w:rsidP="006239F9">
            <w:pPr>
              <w:pStyle w:val="BodyText3"/>
            </w:pPr>
            <w:r w:rsidRPr="002D0950">
              <w:t>Buscot.dem.ascii</w:t>
            </w:r>
          </w:p>
        </w:tc>
        <w:tc>
          <w:tcPr>
            <w:tcW w:w="1406" w:type="dxa"/>
          </w:tcPr>
          <w:p w:rsidR="000025A4" w:rsidRPr="0014688A" w:rsidRDefault="000025A4" w:rsidP="006239F9">
            <w:pPr>
              <w:pStyle w:val="BodyText3"/>
            </w:pPr>
            <w:r>
              <w:t>All solvers</w:t>
            </w:r>
          </w:p>
        </w:tc>
      </w:tr>
      <w:tr w:rsidR="003E7FDE" w:rsidTr="003E7FDE">
        <w:tc>
          <w:tcPr>
            <w:tcW w:w="1951" w:type="dxa"/>
          </w:tcPr>
          <w:p w:rsidR="000025A4" w:rsidRPr="00B60660" w:rsidRDefault="00736918" w:rsidP="006239F9">
            <w:pPr>
              <w:pStyle w:val="BodyText3"/>
              <w:rPr>
                <w:b/>
              </w:rPr>
            </w:pPr>
            <w:r w:rsidRPr="00736918">
              <w:rPr>
                <w:b/>
              </w:rPr>
              <w:t xml:space="preserve">resroot </w:t>
            </w:r>
            <w:r w:rsidRPr="00736918">
              <w:rPr>
                <w:rFonts w:ascii="Courier New" w:hAnsi="Courier New" w:cs="Courier New"/>
                <w:b/>
              </w:rPr>
              <w:t>name</w:t>
            </w:r>
          </w:p>
        </w:tc>
        <w:tc>
          <w:tcPr>
            <w:tcW w:w="3827" w:type="dxa"/>
          </w:tcPr>
          <w:p w:rsidR="000025A4" w:rsidRPr="0014688A" w:rsidRDefault="000025A4" w:rsidP="006239F9">
            <w:pPr>
              <w:pStyle w:val="BodyText3"/>
            </w:pPr>
            <w:r w:rsidRPr="0014688A">
              <w:t>Root for naming of results files (e.g. root.op, root.mass, root</w:t>
            </w:r>
            <w:r>
              <w:t>-</w:t>
            </w:r>
            <w:r w:rsidRPr="0014688A">
              <w:t>0001</w:t>
            </w:r>
            <w:r>
              <w:t>.wd</w:t>
            </w:r>
            <w:r w:rsidRPr="0014688A">
              <w:t xml:space="preserve"> etc)</w:t>
            </w:r>
          </w:p>
        </w:tc>
        <w:tc>
          <w:tcPr>
            <w:tcW w:w="1701" w:type="dxa"/>
          </w:tcPr>
          <w:p w:rsidR="000025A4" w:rsidRPr="009E6EA2" w:rsidRDefault="000025A4" w:rsidP="006239F9">
            <w:pPr>
              <w:pStyle w:val="BodyText3"/>
            </w:pPr>
            <w:r w:rsidRPr="002D0950">
              <w:t>Default: out</w:t>
            </w:r>
          </w:p>
          <w:p w:rsidR="000025A4" w:rsidRPr="009E6EA2" w:rsidRDefault="000025A4" w:rsidP="006239F9">
            <w:pPr>
              <w:pStyle w:val="BodyText3"/>
            </w:pPr>
            <w:r w:rsidRPr="002D0950">
              <w:t xml:space="preserve">Buscot: res_D (giving res_D.op, res_D.mass etc), </w:t>
            </w:r>
          </w:p>
        </w:tc>
        <w:tc>
          <w:tcPr>
            <w:tcW w:w="1406" w:type="dxa"/>
          </w:tcPr>
          <w:p w:rsidR="000025A4" w:rsidRPr="0014688A" w:rsidRDefault="000025A4" w:rsidP="006239F9">
            <w:pPr>
              <w:pStyle w:val="BodyText3"/>
            </w:pPr>
            <w:r>
              <w:t>All models</w:t>
            </w:r>
          </w:p>
        </w:tc>
      </w:tr>
      <w:tr w:rsidR="003E7FDE" w:rsidTr="003E7FDE">
        <w:tc>
          <w:tcPr>
            <w:tcW w:w="1951" w:type="dxa"/>
          </w:tcPr>
          <w:p w:rsidR="000025A4" w:rsidRPr="00B60660" w:rsidRDefault="00736918" w:rsidP="006239F9">
            <w:pPr>
              <w:pStyle w:val="BodyText3"/>
              <w:rPr>
                <w:b/>
              </w:rPr>
            </w:pPr>
            <w:r w:rsidRPr="00736918">
              <w:rPr>
                <w:b/>
              </w:rPr>
              <w:t xml:space="preserve">dirroot </w:t>
            </w:r>
            <w:r w:rsidRPr="00736918">
              <w:rPr>
                <w:rFonts w:ascii="Courier New" w:hAnsi="Courier New" w:cs="Courier New"/>
                <w:b/>
              </w:rPr>
              <w:t>foldername</w:t>
            </w:r>
          </w:p>
        </w:tc>
        <w:tc>
          <w:tcPr>
            <w:tcW w:w="3827" w:type="dxa"/>
          </w:tcPr>
          <w:p w:rsidR="000025A4" w:rsidRPr="0014688A" w:rsidRDefault="000025A4" w:rsidP="006239F9">
            <w:pPr>
              <w:pStyle w:val="BodyText3"/>
            </w:pPr>
            <w:r w:rsidRPr="0014688A">
              <w:t xml:space="preserve">Relative or absolute path for the directory where results files (excluding the </w:t>
            </w:r>
            <w:r w:rsidRPr="002E044D">
              <w:rPr>
                <w:rFonts w:ascii="Courier New" w:hAnsi="Courier New"/>
              </w:rPr>
              <w:t>.chkpnt</w:t>
            </w:r>
            <w:r w:rsidRPr="0014688A">
              <w:t xml:space="preserve"> file) are to be placed.  The directory is created if it doesn’t exist already.  If this keyword is omitted results files are placed in the directory in which the model was executed</w:t>
            </w:r>
          </w:p>
        </w:tc>
        <w:tc>
          <w:tcPr>
            <w:tcW w:w="1701" w:type="dxa"/>
          </w:tcPr>
          <w:p w:rsidR="000025A4" w:rsidRPr="009E6EA2" w:rsidRDefault="000025A4" w:rsidP="006239F9">
            <w:pPr>
              <w:pStyle w:val="BodyText3"/>
            </w:pPr>
            <w:r w:rsidRPr="002D0950">
              <w:t>Default: directory in which model was executed</w:t>
            </w:r>
          </w:p>
          <w:p w:rsidR="000025A4" w:rsidRPr="009E6EA2" w:rsidRDefault="000025A4" w:rsidP="006239F9">
            <w:pPr>
              <w:pStyle w:val="BodyText3"/>
            </w:pPr>
            <w:r w:rsidRPr="002D0950">
              <w:t>Buscot: results_D</w:t>
            </w:r>
          </w:p>
        </w:tc>
        <w:tc>
          <w:tcPr>
            <w:tcW w:w="1406" w:type="dxa"/>
          </w:tcPr>
          <w:p w:rsidR="000025A4" w:rsidRPr="0014688A" w:rsidRDefault="000025A4" w:rsidP="006239F9">
            <w:pPr>
              <w:pStyle w:val="BodyText3"/>
            </w:pPr>
            <w:r>
              <w:t>All models</w:t>
            </w:r>
          </w:p>
        </w:tc>
      </w:tr>
      <w:tr w:rsidR="003E7FDE" w:rsidTr="003E7FDE">
        <w:tc>
          <w:tcPr>
            <w:tcW w:w="1951" w:type="dxa"/>
          </w:tcPr>
          <w:p w:rsidR="000025A4" w:rsidRPr="00B60660" w:rsidRDefault="00736918" w:rsidP="006239F9">
            <w:pPr>
              <w:pStyle w:val="BodyText3"/>
              <w:rPr>
                <w:b/>
              </w:rPr>
            </w:pPr>
            <w:r w:rsidRPr="00736918">
              <w:rPr>
                <w:b/>
              </w:rPr>
              <w:t xml:space="preserve">saveint </w:t>
            </w:r>
            <w:r w:rsidRPr="00736918">
              <w:rPr>
                <w:rFonts w:ascii="Courier New" w:hAnsi="Courier New" w:cs="Courier New"/>
                <w:b/>
              </w:rPr>
              <w:t>value</w:t>
            </w:r>
          </w:p>
        </w:tc>
        <w:tc>
          <w:tcPr>
            <w:tcW w:w="3827" w:type="dxa"/>
          </w:tcPr>
          <w:p w:rsidR="000025A4" w:rsidRPr="0014688A" w:rsidRDefault="000025A4" w:rsidP="006239F9">
            <w:pPr>
              <w:pStyle w:val="BodyText3"/>
            </w:pPr>
            <w:r w:rsidRPr="0014688A">
              <w:t>Interval in seconds at which results files are saved</w:t>
            </w:r>
            <w:r>
              <w:t xml:space="preserve">. </w:t>
            </w:r>
            <w:r>
              <w:lastRenderedPageBreak/>
              <w:t xml:space="preserve">Note each file is saved with a sequential number stamp, </w:t>
            </w:r>
            <w:r w:rsidR="0071311C">
              <w:t>e.g.</w:t>
            </w:r>
            <w:r>
              <w:t xml:space="preserve"> results-0001.wd</w:t>
            </w:r>
          </w:p>
        </w:tc>
        <w:tc>
          <w:tcPr>
            <w:tcW w:w="1701" w:type="dxa"/>
          </w:tcPr>
          <w:p w:rsidR="000025A4" w:rsidRPr="009E6EA2" w:rsidRDefault="000025A4" w:rsidP="006239F9">
            <w:pPr>
              <w:pStyle w:val="BodyText3"/>
            </w:pPr>
            <w:r w:rsidRPr="002D0950">
              <w:lastRenderedPageBreak/>
              <w:t>Default: 1000</w:t>
            </w:r>
          </w:p>
          <w:p w:rsidR="000025A4" w:rsidRPr="009E6EA2" w:rsidRDefault="000025A4" w:rsidP="006239F9">
            <w:pPr>
              <w:pStyle w:val="BodyText3"/>
            </w:pPr>
            <w:r w:rsidRPr="002D0950">
              <w:lastRenderedPageBreak/>
              <w:t>Buscot 10000.0</w:t>
            </w:r>
          </w:p>
        </w:tc>
        <w:tc>
          <w:tcPr>
            <w:tcW w:w="1406" w:type="dxa"/>
          </w:tcPr>
          <w:p w:rsidR="000025A4" w:rsidRPr="0014688A" w:rsidRDefault="000025A4" w:rsidP="006239F9">
            <w:pPr>
              <w:pStyle w:val="BodyText3"/>
            </w:pPr>
            <w:r>
              <w:lastRenderedPageBreak/>
              <w:t>All models</w:t>
            </w:r>
          </w:p>
        </w:tc>
      </w:tr>
      <w:tr w:rsidR="003E7FDE" w:rsidTr="003E7FDE">
        <w:tc>
          <w:tcPr>
            <w:tcW w:w="1951" w:type="dxa"/>
          </w:tcPr>
          <w:p w:rsidR="000025A4" w:rsidRPr="00B60660" w:rsidRDefault="00736918" w:rsidP="006239F9">
            <w:pPr>
              <w:pStyle w:val="BodyText3"/>
              <w:rPr>
                <w:b/>
              </w:rPr>
            </w:pPr>
            <w:r w:rsidRPr="00736918">
              <w:rPr>
                <w:b/>
              </w:rPr>
              <w:t xml:space="preserve">massint </w:t>
            </w:r>
            <w:r w:rsidRPr="00736918">
              <w:rPr>
                <w:rFonts w:ascii="Courier New" w:hAnsi="Courier New" w:cs="Courier New"/>
                <w:b/>
              </w:rPr>
              <w:t>value</w:t>
            </w:r>
          </w:p>
        </w:tc>
        <w:tc>
          <w:tcPr>
            <w:tcW w:w="3827" w:type="dxa"/>
          </w:tcPr>
          <w:p w:rsidR="000025A4" w:rsidRPr="0014688A" w:rsidRDefault="000025A4" w:rsidP="006239F9">
            <w:pPr>
              <w:pStyle w:val="BodyText3"/>
            </w:pPr>
            <w:r w:rsidRPr="0014688A">
              <w:t xml:space="preserve">Interval in seconds at which the </w:t>
            </w:r>
            <w:r w:rsidRPr="002E044D">
              <w:rPr>
                <w:rFonts w:ascii="Courier New" w:hAnsi="Courier New"/>
              </w:rPr>
              <w:t>.mass</w:t>
            </w:r>
            <w:r w:rsidRPr="0014688A">
              <w:t xml:space="preserve"> file is written to</w:t>
            </w:r>
          </w:p>
        </w:tc>
        <w:tc>
          <w:tcPr>
            <w:tcW w:w="1701" w:type="dxa"/>
          </w:tcPr>
          <w:p w:rsidR="000025A4" w:rsidRPr="009E6EA2" w:rsidRDefault="000025A4" w:rsidP="006239F9">
            <w:pPr>
              <w:pStyle w:val="BodyText3"/>
            </w:pPr>
            <w:r w:rsidRPr="002D0950">
              <w:t>Default: 100</w:t>
            </w:r>
          </w:p>
          <w:p w:rsidR="000025A4" w:rsidRPr="009E6EA2" w:rsidRDefault="000025A4" w:rsidP="006239F9">
            <w:pPr>
              <w:pStyle w:val="BodyText3"/>
            </w:pPr>
            <w:r w:rsidRPr="002D0950">
              <w:t>Buscot: 100.0</w:t>
            </w:r>
          </w:p>
        </w:tc>
        <w:tc>
          <w:tcPr>
            <w:tcW w:w="1406" w:type="dxa"/>
          </w:tcPr>
          <w:p w:rsidR="000025A4" w:rsidRPr="0014688A" w:rsidRDefault="000025A4" w:rsidP="006239F9">
            <w:pPr>
              <w:pStyle w:val="BodyText3"/>
            </w:pPr>
            <w:r>
              <w:t>All models</w:t>
            </w:r>
          </w:p>
        </w:tc>
      </w:tr>
      <w:tr w:rsidR="003E7FDE" w:rsidTr="003E7FDE">
        <w:tc>
          <w:tcPr>
            <w:tcW w:w="1951" w:type="dxa"/>
          </w:tcPr>
          <w:p w:rsidR="000025A4" w:rsidRPr="00B60660" w:rsidRDefault="00736918" w:rsidP="006239F9">
            <w:pPr>
              <w:pStyle w:val="BodyText3"/>
              <w:rPr>
                <w:b/>
              </w:rPr>
            </w:pPr>
            <w:r w:rsidRPr="00736918">
              <w:rPr>
                <w:b/>
              </w:rPr>
              <w:t xml:space="preserve">sim_time </w:t>
            </w:r>
            <w:r w:rsidRPr="00736918">
              <w:rPr>
                <w:rFonts w:ascii="Courier New" w:hAnsi="Courier New" w:cs="Courier New"/>
                <w:b/>
              </w:rPr>
              <w:t>value</w:t>
            </w:r>
          </w:p>
        </w:tc>
        <w:tc>
          <w:tcPr>
            <w:tcW w:w="3827" w:type="dxa"/>
          </w:tcPr>
          <w:p w:rsidR="000025A4" w:rsidRPr="0014688A" w:rsidRDefault="000025A4" w:rsidP="006239F9">
            <w:pPr>
              <w:pStyle w:val="BodyText3"/>
            </w:pPr>
            <w:r w:rsidRPr="0014688A">
              <w:t>Total length of the simulation in seconds (real value)</w:t>
            </w:r>
            <w:r>
              <w:t xml:space="preserve">.  </w:t>
            </w:r>
          </w:p>
        </w:tc>
        <w:tc>
          <w:tcPr>
            <w:tcW w:w="1701" w:type="dxa"/>
          </w:tcPr>
          <w:p w:rsidR="000025A4" w:rsidRPr="009E6EA2" w:rsidRDefault="000025A4" w:rsidP="006239F9">
            <w:pPr>
              <w:pStyle w:val="BodyText3"/>
            </w:pPr>
            <w:r w:rsidRPr="002D0950">
              <w:t>Default: 3600</w:t>
            </w:r>
          </w:p>
          <w:p w:rsidR="000025A4" w:rsidRPr="009E6EA2" w:rsidRDefault="000025A4" w:rsidP="006239F9">
            <w:pPr>
              <w:pStyle w:val="BodyText3"/>
            </w:pPr>
            <w:r w:rsidRPr="002D0950">
              <w:t>Buscot: 100000.0</w:t>
            </w:r>
          </w:p>
        </w:tc>
        <w:tc>
          <w:tcPr>
            <w:tcW w:w="1406" w:type="dxa"/>
          </w:tcPr>
          <w:p w:rsidR="000025A4" w:rsidRPr="0014688A" w:rsidRDefault="000025A4" w:rsidP="006239F9">
            <w:pPr>
              <w:pStyle w:val="BodyText3"/>
            </w:pPr>
            <w:r>
              <w:t>All solvers</w:t>
            </w:r>
          </w:p>
        </w:tc>
      </w:tr>
      <w:tr w:rsidR="003E7FDE" w:rsidTr="003E7FDE">
        <w:tc>
          <w:tcPr>
            <w:tcW w:w="1951" w:type="dxa"/>
          </w:tcPr>
          <w:p w:rsidR="000025A4" w:rsidRPr="00B60660" w:rsidRDefault="00736918" w:rsidP="006239F9">
            <w:pPr>
              <w:pStyle w:val="BodyText3"/>
              <w:rPr>
                <w:b/>
              </w:rPr>
            </w:pPr>
            <w:r w:rsidRPr="00736918">
              <w:rPr>
                <w:b/>
              </w:rPr>
              <w:t xml:space="preserve">initial_tstep </w:t>
            </w:r>
            <w:r w:rsidRPr="00736918">
              <w:rPr>
                <w:rFonts w:ascii="Courier New" w:hAnsi="Courier New" w:cs="Courier New"/>
                <w:b/>
              </w:rPr>
              <w:t>value</w:t>
            </w:r>
          </w:p>
        </w:tc>
        <w:tc>
          <w:tcPr>
            <w:tcW w:w="3827" w:type="dxa"/>
          </w:tcPr>
          <w:p w:rsidR="000025A4" w:rsidRPr="002E044D" w:rsidRDefault="000025A4" w:rsidP="006239F9">
            <w:pPr>
              <w:pStyle w:val="BodyText3"/>
              <w:rPr>
                <w:i/>
                <w:iCs/>
              </w:rPr>
            </w:pPr>
            <w:r w:rsidRPr="002E044D">
              <w:rPr>
                <w:i/>
                <w:iCs/>
              </w:rPr>
              <w:t>Fixed time step model</w:t>
            </w:r>
          </w:p>
          <w:p w:rsidR="000025A4" w:rsidRPr="0014688A" w:rsidRDefault="000025A4" w:rsidP="006239F9">
            <w:pPr>
              <w:pStyle w:val="BodyText3"/>
            </w:pPr>
            <w:r w:rsidRPr="0014688A">
              <w:t>Model time step in seconds (real value)</w:t>
            </w:r>
          </w:p>
          <w:p w:rsidR="000025A4" w:rsidRPr="002E044D" w:rsidRDefault="000025A4" w:rsidP="006239F9">
            <w:pPr>
              <w:pStyle w:val="BodyText3"/>
              <w:rPr>
                <w:i/>
                <w:iCs/>
              </w:rPr>
            </w:pPr>
            <w:r>
              <w:rPr>
                <w:i/>
                <w:iCs/>
              </w:rPr>
              <w:t>Acceleration</w:t>
            </w:r>
            <w:del w:id="670" w:author="James Shaw" w:date="2020-07-20T11:53:00Z">
              <w:r w:rsidDel="00511FC4">
                <w:rPr>
                  <w:i/>
                  <w:iCs/>
                </w:rPr>
                <w:delText xml:space="preserve"> and</w:delText>
              </w:r>
            </w:del>
            <w:ins w:id="671" w:author="James Shaw" w:date="2020-07-20T11:53:00Z">
              <w:r w:rsidR="00511FC4">
                <w:rPr>
                  <w:i/>
                  <w:iCs/>
                </w:rPr>
                <w:t>,</w:t>
              </w:r>
            </w:ins>
            <w:r>
              <w:rPr>
                <w:i/>
                <w:iCs/>
              </w:rPr>
              <w:t xml:space="preserve"> </w:t>
            </w:r>
            <w:r w:rsidRPr="002E044D">
              <w:rPr>
                <w:i/>
                <w:iCs/>
              </w:rPr>
              <w:t>Adaptive</w:t>
            </w:r>
            <w:ins w:id="672" w:author="James Shaw" w:date="2020-07-20T11:53:00Z">
              <w:r w:rsidR="00511FC4">
                <w:rPr>
                  <w:i/>
                  <w:iCs/>
                </w:rPr>
                <w:t>, FV1 and DG2</w:t>
              </w:r>
            </w:ins>
            <w:r w:rsidRPr="002E044D">
              <w:rPr>
                <w:i/>
                <w:iCs/>
              </w:rPr>
              <w:t xml:space="preserve"> </w:t>
            </w:r>
            <w:del w:id="673" w:author="James Shaw" w:date="2020-07-20T11:53:00Z">
              <w:r w:rsidRPr="002E044D" w:rsidDel="00511FC4">
                <w:rPr>
                  <w:i/>
                  <w:iCs/>
                </w:rPr>
                <w:delText>time step model</w:delText>
              </w:r>
            </w:del>
            <w:ins w:id="674" w:author="James Shaw" w:date="2020-07-20T11:53:00Z">
              <w:r w:rsidR="00511FC4">
                <w:rPr>
                  <w:i/>
                  <w:iCs/>
                </w:rPr>
                <w:t>solvers</w:t>
              </w:r>
            </w:ins>
          </w:p>
          <w:p w:rsidR="000025A4" w:rsidRPr="0014688A" w:rsidRDefault="000025A4" w:rsidP="006239F9">
            <w:pPr>
              <w:pStyle w:val="BodyText3"/>
            </w:pPr>
            <w:r w:rsidRPr="0014688A">
              <w:t>Initial guess for the optimum time step</w:t>
            </w:r>
            <w:r>
              <w:t xml:space="preserve"> and maximum possible time step.</w:t>
            </w:r>
          </w:p>
        </w:tc>
        <w:tc>
          <w:tcPr>
            <w:tcW w:w="1701" w:type="dxa"/>
          </w:tcPr>
          <w:p w:rsidR="000025A4" w:rsidRPr="009E6EA2" w:rsidRDefault="000025A4" w:rsidP="006239F9">
            <w:pPr>
              <w:pStyle w:val="BodyText3"/>
            </w:pPr>
            <w:r w:rsidRPr="002D0950">
              <w:t>Default: 10</w:t>
            </w:r>
          </w:p>
          <w:p w:rsidR="000025A4" w:rsidRPr="009E6EA2" w:rsidRDefault="000025A4" w:rsidP="006239F9">
            <w:pPr>
              <w:pStyle w:val="BodyText3"/>
            </w:pPr>
            <w:r w:rsidRPr="002D0950">
              <w:t>Buscot: 1.0</w:t>
            </w:r>
          </w:p>
        </w:tc>
        <w:tc>
          <w:tcPr>
            <w:tcW w:w="1406" w:type="dxa"/>
          </w:tcPr>
          <w:p w:rsidR="000025A4" w:rsidRPr="0014688A" w:rsidRDefault="000025A4" w:rsidP="006239F9">
            <w:pPr>
              <w:pStyle w:val="BodyText3"/>
            </w:pPr>
            <w:r>
              <w:t>All solvers</w:t>
            </w:r>
          </w:p>
        </w:tc>
      </w:tr>
      <w:tr w:rsidR="003E7FDE" w:rsidTr="003E7FDE">
        <w:tc>
          <w:tcPr>
            <w:tcW w:w="1951" w:type="dxa"/>
          </w:tcPr>
          <w:p w:rsidR="000025A4" w:rsidRPr="00B60660" w:rsidRDefault="00736918" w:rsidP="006239F9">
            <w:pPr>
              <w:pStyle w:val="BodyText3"/>
              <w:rPr>
                <w:b/>
              </w:rPr>
            </w:pPr>
            <w:r w:rsidRPr="00736918">
              <w:rPr>
                <w:b/>
              </w:rPr>
              <w:t xml:space="preserve">bcifile </w:t>
            </w:r>
            <w:r w:rsidRPr="00736918">
              <w:rPr>
                <w:rFonts w:ascii="Courier New" w:hAnsi="Courier New" w:cs="Courier New"/>
                <w:b/>
              </w:rPr>
              <w:t>filename</w:t>
            </w:r>
          </w:p>
        </w:tc>
        <w:tc>
          <w:tcPr>
            <w:tcW w:w="3827" w:type="dxa"/>
          </w:tcPr>
          <w:p w:rsidR="000025A4" w:rsidRPr="0014688A" w:rsidRDefault="000025A4" w:rsidP="006239F9">
            <w:pPr>
              <w:pStyle w:val="BodyText3"/>
            </w:pPr>
            <w:r w:rsidRPr="0014688A">
              <w:t>Name of file identifying floodplain boundary condition types</w:t>
            </w:r>
          </w:p>
        </w:tc>
        <w:tc>
          <w:tcPr>
            <w:tcW w:w="1701" w:type="dxa"/>
          </w:tcPr>
          <w:p w:rsidR="000025A4" w:rsidRPr="009E6EA2" w:rsidRDefault="000025A4" w:rsidP="006239F9">
            <w:pPr>
              <w:pStyle w:val="BodyText3"/>
            </w:pPr>
            <w:r w:rsidRPr="002D0950">
              <w:t>No default</w:t>
            </w:r>
          </w:p>
          <w:p w:rsidR="000025A4" w:rsidRPr="009E6EA2" w:rsidRDefault="000025A4" w:rsidP="006239F9">
            <w:pPr>
              <w:pStyle w:val="BodyText3"/>
            </w:pPr>
            <w:r w:rsidRPr="002D0950">
              <w:t>Buscot: buscot.bci</w:t>
            </w:r>
          </w:p>
        </w:tc>
        <w:tc>
          <w:tcPr>
            <w:tcW w:w="1406" w:type="dxa"/>
          </w:tcPr>
          <w:p w:rsidR="000025A4" w:rsidRDefault="000025A4" w:rsidP="006239F9">
            <w:pPr>
              <w:pStyle w:val="BodyText3"/>
            </w:pPr>
            <w:r>
              <w:t>All solvers</w:t>
            </w:r>
          </w:p>
        </w:tc>
      </w:tr>
      <w:tr w:rsidR="003E7FDE" w:rsidTr="003E7FDE">
        <w:tc>
          <w:tcPr>
            <w:tcW w:w="1951" w:type="dxa"/>
          </w:tcPr>
          <w:p w:rsidR="000025A4" w:rsidRPr="00B60660" w:rsidRDefault="00736918" w:rsidP="006239F9">
            <w:pPr>
              <w:rPr>
                <w:b/>
              </w:rPr>
            </w:pPr>
            <w:r w:rsidRPr="00736918">
              <w:rPr>
                <w:rFonts w:ascii="Arial" w:hAnsi="Arial" w:cs="Arial"/>
                <w:b/>
                <w:sz w:val="16"/>
                <w:szCs w:val="16"/>
              </w:rPr>
              <w:t xml:space="preserve">bdyfile </w:t>
            </w:r>
            <w:r w:rsidRPr="00736918">
              <w:rPr>
                <w:rFonts w:ascii="Courier New" w:hAnsi="Courier New" w:cs="Courier New"/>
                <w:b/>
                <w:sz w:val="16"/>
                <w:szCs w:val="16"/>
              </w:rPr>
              <w:t>filename</w:t>
            </w:r>
          </w:p>
        </w:tc>
        <w:tc>
          <w:tcPr>
            <w:tcW w:w="3827" w:type="dxa"/>
          </w:tcPr>
          <w:p w:rsidR="000025A4" w:rsidRDefault="000025A4" w:rsidP="006239F9">
            <w:r>
              <w:rPr>
                <w:rFonts w:ascii="Arial" w:hAnsi="Arial" w:cs="Arial"/>
                <w:sz w:val="16"/>
                <w:szCs w:val="16"/>
              </w:rPr>
              <w:t>Name of file containing information on time varying channel and floodplain boundary conditions</w:t>
            </w:r>
          </w:p>
        </w:tc>
        <w:tc>
          <w:tcPr>
            <w:tcW w:w="1701" w:type="dxa"/>
          </w:tcPr>
          <w:p w:rsidR="000025A4" w:rsidRDefault="000025A4" w:rsidP="006239F9">
            <w:r w:rsidRPr="002D0950">
              <w:rPr>
                <w:rFonts w:ascii="Arial" w:hAnsi="Arial" w:cs="Arial"/>
                <w:sz w:val="16"/>
                <w:szCs w:val="16"/>
              </w:rPr>
              <w:t>No default value</w:t>
            </w:r>
          </w:p>
          <w:p w:rsidR="000025A4" w:rsidRDefault="000025A4" w:rsidP="006239F9">
            <w:r>
              <w:rPr>
                <w:rFonts w:ascii="Arial" w:hAnsi="Arial" w:cs="Arial"/>
                <w:sz w:val="16"/>
                <w:szCs w:val="16"/>
              </w:rPr>
              <w:t>buscot.bdy</w:t>
            </w:r>
            <w:r w:rsidRPr="002D0950">
              <w:rPr>
                <w:rFonts w:ascii="Arial" w:hAnsi="Arial" w:cs="Arial"/>
                <w:sz w:val="16"/>
                <w:szCs w:val="16"/>
              </w:rPr>
              <w:t xml:space="preserve"> available but</w:t>
            </w:r>
            <w:r>
              <w:rPr>
                <w:rFonts w:ascii="Arial" w:hAnsi="Arial" w:cs="Arial"/>
                <w:sz w:val="16"/>
                <w:szCs w:val="16"/>
              </w:rPr>
              <w:t xml:space="preserve"> </w:t>
            </w:r>
            <w:r w:rsidRPr="002D0950">
              <w:rPr>
                <w:rFonts w:ascii="Arial" w:hAnsi="Arial" w:cs="Arial"/>
                <w:sz w:val="16"/>
                <w:szCs w:val="16"/>
              </w:rPr>
              <w:t>c</w:t>
            </w:r>
            <w:r>
              <w:rPr>
                <w:rFonts w:ascii="Arial" w:hAnsi="Arial" w:cs="Arial"/>
                <w:sz w:val="16"/>
                <w:szCs w:val="16"/>
              </w:rPr>
              <w:t>ommented out</w:t>
            </w:r>
          </w:p>
        </w:tc>
        <w:tc>
          <w:tcPr>
            <w:tcW w:w="1406" w:type="dxa"/>
          </w:tcPr>
          <w:p w:rsidR="000025A4" w:rsidRDefault="000025A4" w:rsidP="0094423D">
            <w:r>
              <w:rPr>
                <w:rFonts w:ascii="Arial" w:hAnsi="Arial" w:cs="Arial"/>
                <w:sz w:val="16"/>
                <w:szCs w:val="16"/>
              </w:rPr>
              <w:t xml:space="preserve">All </w:t>
            </w:r>
            <w:r w:rsidR="0094423D">
              <w:rPr>
                <w:rFonts w:ascii="Arial" w:hAnsi="Arial" w:cs="Arial"/>
                <w:sz w:val="16"/>
                <w:szCs w:val="16"/>
              </w:rPr>
              <w:t>solvers</w:t>
            </w:r>
          </w:p>
        </w:tc>
      </w:tr>
      <w:tr w:rsidR="003E7FDE" w:rsidTr="003E7FDE">
        <w:tc>
          <w:tcPr>
            <w:tcW w:w="1951" w:type="dxa"/>
          </w:tcPr>
          <w:p w:rsidR="000025A4" w:rsidRPr="00B60660" w:rsidRDefault="00736918" w:rsidP="006239F9">
            <w:pPr>
              <w:pStyle w:val="BodyText3"/>
              <w:rPr>
                <w:b/>
              </w:rPr>
            </w:pPr>
            <w:r w:rsidRPr="00736918">
              <w:rPr>
                <w:b/>
              </w:rPr>
              <w:t xml:space="preserve">fpfric </w:t>
            </w:r>
            <w:r w:rsidRPr="00736918">
              <w:rPr>
                <w:rFonts w:ascii="Courier New" w:hAnsi="Courier New" w:cs="Courier New"/>
                <w:b/>
              </w:rPr>
              <w:t>value</w:t>
            </w:r>
          </w:p>
        </w:tc>
        <w:tc>
          <w:tcPr>
            <w:tcW w:w="3827" w:type="dxa"/>
          </w:tcPr>
          <w:p w:rsidR="000025A4" w:rsidRPr="0088047C" w:rsidRDefault="0071311C" w:rsidP="006239F9">
            <w:pPr>
              <w:pStyle w:val="BodyText3"/>
            </w:pPr>
            <w:r w:rsidRPr="0088047C">
              <w:t>Manning’s</w:t>
            </w:r>
            <w:r w:rsidR="000025A4" w:rsidRPr="0088047C">
              <w:t xml:space="preserve"> n value for floodplain if spatially uniform.  </w:t>
            </w:r>
            <w:r w:rsidR="000025A4">
              <w:t>If both fpfric and mannin</w:t>
            </w:r>
            <w:r>
              <w:t>g</w:t>
            </w:r>
            <w:r w:rsidR="000025A4">
              <w:t>file are specified, fpfric will not be used</w:t>
            </w:r>
          </w:p>
        </w:tc>
        <w:tc>
          <w:tcPr>
            <w:tcW w:w="1701" w:type="dxa"/>
          </w:tcPr>
          <w:p w:rsidR="000025A4" w:rsidRPr="009E6EA2" w:rsidRDefault="000025A4" w:rsidP="006239F9">
            <w:pPr>
              <w:pStyle w:val="BodyText3"/>
            </w:pPr>
            <w:r w:rsidRPr="002D0950">
              <w:t>Default: 0.06</w:t>
            </w:r>
          </w:p>
          <w:p w:rsidR="000025A4" w:rsidRPr="009E6EA2" w:rsidRDefault="000025A4" w:rsidP="006239F9">
            <w:pPr>
              <w:pStyle w:val="BodyText3"/>
            </w:pPr>
            <w:r w:rsidRPr="002D0950">
              <w:t>Buscot: 0.06</w:t>
            </w:r>
          </w:p>
        </w:tc>
        <w:tc>
          <w:tcPr>
            <w:tcW w:w="1406" w:type="dxa"/>
          </w:tcPr>
          <w:p w:rsidR="000025A4" w:rsidRPr="0014688A" w:rsidRDefault="000025A4" w:rsidP="006239F9">
            <w:pPr>
              <w:pStyle w:val="BodyText3"/>
            </w:pPr>
            <w:r>
              <w:t>2D model solvers only</w:t>
            </w:r>
          </w:p>
        </w:tc>
      </w:tr>
      <w:tr w:rsidR="003E7FDE" w:rsidTr="003E7FDE">
        <w:tc>
          <w:tcPr>
            <w:tcW w:w="1951" w:type="dxa"/>
          </w:tcPr>
          <w:p w:rsidR="000025A4" w:rsidRPr="00B60660" w:rsidRDefault="00736918" w:rsidP="006239F9">
            <w:pPr>
              <w:pStyle w:val="BodyText3"/>
              <w:rPr>
                <w:b/>
              </w:rPr>
            </w:pPr>
            <w:r w:rsidRPr="00736918">
              <w:rPr>
                <w:b/>
              </w:rPr>
              <w:t xml:space="preserve">manningfile </w:t>
            </w:r>
            <w:r w:rsidRPr="00736918">
              <w:rPr>
                <w:rFonts w:ascii="Courier New" w:hAnsi="Courier New" w:cs="Courier New"/>
                <w:b/>
              </w:rPr>
              <w:t>filename</w:t>
            </w:r>
          </w:p>
        </w:tc>
        <w:tc>
          <w:tcPr>
            <w:tcW w:w="3827" w:type="dxa"/>
          </w:tcPr>
          <w:p w:rsidR="000025A4" w:rsidRPr="0088047C" w:rsidRDefault="000025A4" w:rsidP="006239F9">
            <w:pPr>
              <w:pStyle w:val="BodyText3"/>
            </w:pPr>
            <w:r w:rsidRPr="0088047C">
              <w:t xml:space="preserve">Name of file containing a grid of floodplain </w:t>
            </w:r>
            <w:r w:rsidRPr="0088047C">
              <w:rPr>
                <w:i/>
              </w:rPr>
              <w:t>n</w:t>
            </w:r>
            <w:r w:rsidRPr="0088047C">
              <w:t xml:space="preserve"> values in ARC ascii raster format to allow spatially variable floodplain friction.  This should have the same dimensions and resolution as the DEMfile.  </w:t>
            </w:r>
            <w:r>
              <w:t>If both fpfric and manningfile are specified values in manningfile will be used and fpfric will be redundant.</w:t>
            </w:r>
          </w:p>
        </w:tc>
        <w:tc>
          <w:tcPr>
            <w:tcW w:w="1701" w:type="dxa"/>
          </w:tcPr>
          <w:p w:rsidR="000025A4" w:rsidRPr="009E6EA2" w:rsidRDefault="000025A4" w:rsidP="006239F9">
            <w:pPr>
              <w:pStyle w:val="BodyText3"/>
            </w:pPr>
            <w:r w:rsidRPr="002D0950">
              <w:t>No default</w:t>
            </w:r>
          </w:p>
          <w:p w:rsidR="000025A4" w:rsidRPr="009E6EA2" w:rsidRDefault="000025A4" w:rsidP="006239F9">
            <w:pPr>
              <w:pStyle w:val="BodyText3"/>
            </w:pPr>
            <w:r w:rsidRPr="002D0950">
              <w:t>Buscot: buscot.n.ascii available but commented out as standard so not used.</w:t>
            </w:r>
          </w:p>
        </w:tc>
        <w:tc>
          <w:tcPr>
            <w:tcW w:w="1406" w:type="dxa"/>
          </w:tcPr>
          <w:p w:rsidR="000025A4" w:rsidRPr="0014688A" w:rsidRDefault="000025A4" w:rsidP="006239F9">
            <w:pPr>
              <w:pStyle w:val="BodyText3"/>
            </w:pPr>
            <w:r>
              <w:t>2D model solvers only</w:t>
            </w:r>
          </w:p>
        </w:tc>
      </w:tr>
    </w:tbl>
    <w:p w:rsidR="006716FE" w:rsidRDefault="000025A4">
      <w:pPr>
        <w:pStyle w:val="Caption"/>
        <w:keepNext/>
        <w:jc w:val="left"/>
      </w:pPr>
      <w:bookmarkStart w:id="675" w:name="_Ref363638991"/>
      <w:bookmarkStart w:id="676" w:name="_Toc46213698"/>
      <w:r>
        <w:t xml:space="preserve">Table </w:t>
      </w:r>
      <w:r w:rsidR="001E113F">
        <w:fldChar w:fldCharType="begin"/>
      </w:r>
      <w:r>
        <w:instrText xml:space="preserve"> SEQ Table \* ARABIC </w:instrText>
      </w:r>
      <w:r w:rsidR="001E113F">
        <w:fldChar w:fldCharType="separate"/>
      </w:r>
      <w:r w:rsidR="005A56F8">
        <w:rPr>
          <w:noProof/>
        </w:rPr>
        <w:t>6</w:t>
      </w:r>
      <w:r w:rsidR="001E113F">
        <w:fldChar w:fldCharType="end"/>
      </w:r>
      <w:bookmarkEnd w:id="675"/>
      <w:r>
        <w:t xml:space="preserve"> Items that turn on or off specific model solvers.  If none of these items are entered then the 1D kinematic solver will be used to river channel flow and the 2D adaptive solver will be used for floodplain flow</w:t>
      </w:r>
      <w:bookmarkEnd w:id="676"/>
    </w:p>
    <w:tbl>
      <w:tblPr>
        <w:tblStyle w:val="TableGrid"/>
        <w:tblW w:w="0" w:type="auto"/>
        <w:tblLook w:val="04A0" w:firstRow="1" w:lastRow="0" w:firstColumn="1" w:lastColumn="0" w:noHBand="0" w:noVBand="1"/>
      </w:tblPr>
      <w:tblGrid>
        <w:gridCol w:w="1951"/>
        <w:gridCol w:w="3827"/>
        <w:gridCol w:w="1701"/>
        <w:gridCol w:w="1406"/>
      </w:tblGrid>
      <w:tr w:rsidR="00A14F97" w:rsidTr="003E7FDE">
        <w:tc>
          <w:tcPr>
            <w:tcW w:w="1951" w:type="dxa"/>
          </w:tcPr>
          <w:p w:rsidR="00A14F97" w:rsidRDefault="00A14F97" w:rsidP="006239F9">
            <w:pPr>
              <w:pStyle w:val="BodyText3"/>
            </w:pPr>
            <w:r w:rsidRPr="002E044D">
              <w:rPr>
                <w:b/>
              </w:rPr>
              <w:t>Item name</w:t>
            </w:r>
            <w:r>
              <w:rPr>
                <w:b/>
              </w:rPr>
              <w:t xml:space="preserve"> </w:t>
            </w:r>
            <w:r w:rsidRPr="00A14F97">
              <w:rPr>
                <w:rFonts w:ascii="Courier New" w:hAnsi="Courier New" w:cs="Courier New"/>
                <w:b/>
              </w:rPr>
              <w:t>input</w:t>
            </w:r>
          </w:p>
        </w:tc>
        <w:tc>
          <w:tcPr>
            <w:tcW w:w="3827" w:type="dxa"/>
          </w:tcPr>
          <w:p w:rsidR="00A14F97" w:rsidRDefault="00A14F97" w:rsidP="006239F9">
            <w:pPr>
              <w:pStyle w:val="BodyText3"/>
            </w:pPr>
            <w:r w:rsidRPr="002E044D">
              <w:rPr>
                <w:b/>
              </w:rPr>
              <w:t>Description</w:t>
            </w:r>
          </w:p>
        </w:tc>
        <w:tc>
          <w:tcPr>
            <w:tcW w:w="1701" w:type="dxa"/>
          </w:tcPr>
          <w:p w:rsidR="00A14F97" w:rsidRPr="002D0950" w:rsidRDefault="00A14F97" w:rsidP="006239F9">
            <w:pPr>
              <w:pStyle w:val="BodyText3"/>
            </w:pPr>
            <w:r w:rsidRPr="002E044D">
              <w:rPr>
                <w:b/>
              </w:rPr>
              <w:t>Value in the Buscot weir test case</w:t>
            </w:r>
            <w:r>
              <w:rPr>
                <w:b/>
              </w:rPr>
              <w:t xml:space="preserve"> (Diffusive case)</w:t>
            </w:r>
          </w:p>
        </w:tc>
        <w:tc>
          <w:tcPr>
            <w:tcW w:w="1406" w:type="dxa"/>
          </w:tcPr>
          <w:p w:rsidR="00A14F97" w:rsidRDefault="00A14F97" w:rsidP="006239F9">
            <w:pPr>
              <w:pStyle w:val="BodyText3"/>
            </w:pPr>
            <w:r>
              <w:rPr>
                <w:b/>
              </w:rPr>
              <w:t>Applicable model solver</w:t>
            </w:r>
          </w:p>
        </w:tc>
      </w:tr>
      <w:tr w:rsidR="000025A4" w:rsidTr="003E7FDE">
        <w:tc>
          <w:tcPr>
            <w:tcW w:w="1951" w:type="dxa"/>
          </w:tcPr>
          <w:p w:rsidR="000025A4" w:rsidRPr="00B60660" w:rsidRDefault="00736918" w:rsidP="006239F9">
            <w:pPr>
              <w:pStyle w:val="BodyText3"/>
              <w:rPr>
                <w:b/>
              </w:rPr>
            </w:pPr>
            <w:r w:rsidRPr="00736918">
              <w:rPr>
                <w:b/>
              </w:rPr>
              <w:t>diffusive</w:t>
            </w:r>
          </w:p>
        </w:tc>
        <w:tc>
          <w:tcPr>
            <w:tcW w:w="3827" w:type="dxa"/>
          </w:tcPr>
          <w:p w:rsidR="000025A4" w:rsidRPr="0014688A" w:rsidRDefault="000025A4" w:rsidP="006239F9">
            <w:pPr>
              <w:pStyle w:val="BodyText3"/>
            </w:pPr>
            <w:r>
              <w:t>As default the code uses the kinematic solver for the river channel.  If this keyword is specified in the .par file the diffusive solver is used instead.</w:t>
            </w:r>
          </w:p>
        </w:tc>
        <w:tc>
          <w:tcPr>
            <w:tcW w:w="1701" w:type="dxa"/>
          </w:tcPr>
          <w:p w:rsidR="000025A4" w:rsidRPr="009E6EA2" w:rsidRDefault="000025A4" w:rsidP="006239F9">
            <w:pPr>
              <w:pStyle w:val="BodyText3"/>
            </w:pPr>
            <w:r w:rsidRPr="002D0950">
              <w:t xml:space="preserve">Option off as default Used in the Buscot test case </w:t>
            </w:r>
          </w:p>
        </w:tc>
        <w:tc>
          <w:tcPr>
            <w:tcW w:w="1406" w:type="dxa"/>
          </w:tcPr>
          <w:p w:rsidR="000025A4" w:rsidRPr="0014688A" w:rsidRDefault="000025A4" w:rsidP="006239F9">
            <w:pPr>
              <w:pStyle w:val="BodyText3"/>
            </w:pPr>
            <w:r>
              <w:t xml:space="preserve">1D Diffusive </w:t>
            </w:r>
          </w:p>
        </w:tc>
      </w:tr>
      <w:tr w:rsidR="000025A4" w:rsidTr="003E7FDE">
        <w:tc>
          <w:tcPr>
            <w:tcW w:w="1951" w:type="dxa"/>
          </w:tcPr>
          <w:p w:rsidR="000025A4" w:rsidRPr="00B60660" w:rsidRDefault="00736918" w:rsidP="006239F9">
            <w:pPr>
              <w:pStyle w:val="BodyText3"/>
              <w:rPr>
                <w:b/>
              </w:rPr>
            </w:pPr>
            <w:r w:rsidRPr="00736918">
              <w:rPr>
                <w:b/>
              </w:rPr>
              <w:t xml:space="preserve">adaptoff </w:t>
            </w:r>
          </w:p>
        </w:tc>
        <w:tc>
          <w:tcPr>
            <w:tcW w:w="3827" w:type="dxa"/>
          </w:tcPr>
          <w:p w:rsidR="000025A4" w:rsidRDefault="000025A4" w:rsidP="006239F9">
            <w:pPr>
              <w:pStyle w:val="BodyText3"/>
            </w:pPr>
            <w:r>
              <w:t>As default the code uses adaptive time-stepping.  This l</w:t>
            </w:r>
            <w:r w:rsidRPr="0014688A">
              <w:t>ogical keyword suppress</w:t>
            </w:r>
            <w:r>
              <w:t>es</w:t>
            </w:r>
            <w:r w:rsidRPr="0014688A">
              <w:t xml:space="preserve"> adaptive time stepping algorithm</w:t>
            </w:r>
            <w:r>
              <w:t xml:space="preserve"> and a fixed time step is used.  Cannot be used in </w:t>
            </w:r>
            <w:r w:rsidR="0071311C">
              <w:t>conjunction</w:t>
            </w:r>
            <w:r>
              <w:t xml:space="preserve"> with sub-grid channels as this version of the model uses the inertial formulation for the 2D model.  </w:t>
            </w:r>
          </w:p>
        </w:tc>
        <w:tc>
          <w:tcPr>
            <w:tcW w:w="1701" w:type="dxa"/>
          </w:tcPr>
          <w:p w:rsidR="000025A4" w:rsidRPr="009E6EA2" w:rsidRDefault="000025A4" w:rsidP="006239F9">
            <w:pPr>
              <w:pStyle w:val="BodyText3"/>
            </w:pPr>
            <w:r w:rsidRPr="002D0950">
              <w:t xml:space="preserve">Option off as default </w:t>
            </w:r>
          </w:p>
          <w:p w:rsidR="000025A4" w:rsidRPr="009E6EA2" w:rsidRDefault="000025A4" w:rsidP="006239F9">
            <w:pPr>
              <w:pStyle w:val="BodyText3"/>
            </w:pPr>
            <w:r w:rsidRPr="002D0950">
              <w:t>Buscot: keyword specified to activate the fixed time-step version</w:t>
            </w:r>
          </w:p>
        </w:tc>
        <w:tc>
          <w:tcPr>
            <w:tcW w:w="1406" w:type="dxa"/>
          </w:tcPr>
          <w:p w:rsidR="000025A4" w:rsidRPr="0014688A" w:rsidRDefault="000025A4" w:rsidP="006239F9">
            <w:pPr>
              <w:pStyle w:val="BodyText3"/>
            </w:pPr>
            <w:r>
              <w:t>2D Fixed timestep</w:t>
            </w:r>
          </w:p>
        </w:tc>
      </w:tr>
      <w:tr w:rsidR="000025A4" w:rsidTr="003E7FDE">
        <w:tc>
          <w:tcPr>
            <w:tcW w:w="1951" w:type="dxa"/>
          </w:tcPr>
          <w:p w:rsidR="000025A4" w:rsidRPr="00B60660" w:rsidRDefault="00736918" w:rsidP="006239F9">
            <w:pPr>
              <w:rPr>
                <w:rFonts w:ascii="Arial" w:hAnsi="Arial" w:cs="Arial"/>
                <w:b/>
                <w:sz w:val="16"/>
                <w:szCs w:val="16"/>
              </w:rPr>
            </w:pPr>
            <w:r w:rsidRPr="00736918">
              <w:rPr>
                <w:rFonts w:ascii="Arial" w:hAnsi="Arial" w:cs="Arial"/>
                <w:b/>
                <w:sz w:val="16"/>
                <w:szCs w:val="16"/>
              </w:rPr>
              <w:t>acceleration</w:t>
            </w:r>
          </w:p>
          <w:p w:rsidR="000025A4" w:rsidRPr="00B60660" w:rsidRDefault="000025A4" w:rsidP="006239F9">
            <w:pPr>
              <w:pStyle w:val="BodyText3"/>
              <w:rPr>
                <w:b/>
              </w:rPr>
            </w:pPr>
          </w:p>
        </w:tc>
        <w:tc>
          <w:tcPr>
            <w:tcW w:w="3827" w:type="dxa"/>
          </w:tcPr>
          <w:p w:rsidR="000025A4" w:rsidRDefault="000025A4" w:rsidP="006239F9">
            <w:r w:rsidRPr="002D0950">
              <w:rPr>
                <w:rFonts w:ascii="Arial" w:hAnsi="Arial" w:cs="Arial"/>
                <w:sz w:val="16"/>
                <w:szCs w:val="16"/>
              </w:rPr>
              <w:t>Invokes the inertial formulation for the 2D model. Not needed for sub-grid and cannot be used in non-adaptive time step model</w:t>
            </w:r>
            <w:r>
              <w:rPr>
                <w:rFonts w:ascii="Arial" w:hAnsi="Arial" w:cs="Arial"/>
                <w:sz w:val="16"/>
                <w:szCs w:val="16"/>
              </w:rPr>
              <w:t>.</w:t>
            </w:r>
          </w:p>
        </w:tc>
        <w:tc>
          <w:tcPr>
            <w:tcW w:w="1701" w:type="dxa"/>
          </w:tcPr>
          <w:p w:rsidR="000025A4" w:rsidRPr="009E6EA2" w:rsidRDefault="000025A4" w:rsidP="006239F9">
            <w:pPr>
              <w:pStyle w:val="BodyText3"/>
            </w:pPr>
            <w:r w:rsidRPr="002D0950">
              <w:t xml:space="preserve">Option off as default </w:t>
            </w:r>
          </w:p>
          <w:p w:rsidR="000025A4" w:rsidRPr="009E6EA2" w:rsidRDefault="000025A4" w:rsidP="006239F9">
            <w:pPr>
              <w:pStyle w:val="BodyText3"/>
            </w:pPr>
            <w:r w:rsidRPr="002D0950">
              <w:t>Not used in the buscot test case</w:t>
            </w:r>
          </w:p>
        </w:tc>
        <w:tc>
          <w:tcPr>
            <w:tcW w:w="1406" w:type="dxa"/>
          </w:tcPr>
          <w:p w:rsidR="000025A4" w:rsidRPr="002851C0" w:rsidRDefault="000025A4" w:rsidP="006239F9">
            <w:pPr>
              <w:pStyle w:val="BodyText3"/>
            </w:pPr>
            <w:r w:rsidRPr="002851C0">
              <w:t>2D inertia</w:t>
            </w:r>
            <w:r>
              <w:t>l</w:t>
            </w:r>
            <w:r w:rsidRPr="002851C0">
              <w:t xml:space="preserve"> model</w:t>
            </w:r>
          </w:p>
        </w:tc>
      </w:tr>
      <w:tr w:rsidR="00511FC4" w:rsidTr="003E7FDE">
        <w:trPr>
          <w:ins w:id="677" w:author="James Shaw" w:date="2020-07-20T11:57:00Z"/>
        </w:trPr>
        <w:tc>
          <w:tcPr>
            <w:tcW w:w="1951" w:type="dxa"/>
          </w:tcPr>
          <w:p w:rsidR="00511FC4" w:rsidRPr="00736918" w:rsidRDefault="00511FC4" w:rsidP="006239F9">
            <w:pPr>
              <w:rPr>
                <w:ins w:id="678" w:author="James Shaw" w:date="2020-07-20T11:57:00Z"/>
                <w:rFonts w:ascii="Arial" w:hAnsi="Arial" w:cs="Arial"/>
                <w:b/>
                <w:sz w:val="16"/>
                <w:szCs w:val="16"/>
              </w:rPr>
            </w:pPr>
            <w:ins w:id="679" w:author="James Shaw" w:date="2020-07-20T11:57:00Z">
              <w:r>
                <w:rPr>
                  <w:rFonts w:ascii="Arial" w:hAnsi="Arial" w:cs="Arial"/>
                  <w:b/>
                  <w:sz w:val="16"/>
                  <w:szCs w:val="16"/>
                </w:rPr>
                <w:t>fv1</w:t>
              </w:r>
            </w:ins>
          </w:p>
        </w:tc>
        <w:tc>
          <w:tcPr>
            <w:tcW w:w="3827" w:type="dxa"/>
          </w:tcPr>
          <w:p w:rsidR="00511FC4" w:rsidRPr="002D0950" w:rsidRDefault="00511FC4" w:rsidP="006239F9">
            <w:pPr>
              <w:rPr>
                <w:ins w:id="680" w:author="James Shaw" w:date="2020-07-20T11:57:00Z"/>
                <w:rFonts w:ascii="Arial" w:hAnsi="Arial" w:cs="Arial"/>
                <w:sz w:val="16"/>
                <w:szCs w:val="16"/>
              </w:rPr>
            </w:pPr>
            <w:ins w:id="681" w:author="James Shaw" w:date="2020-07-20T11:58:00Z">
              <w:r>
                <w:rPr>
                  <w:rFonts w:ascii="Arial" w:hAnsi="Arial" w:cs="Arial"/>
                  <w:sz w:val="16"/>
                  <w:szCs w:val="16"/>
                </w:rPr>
                <w:t xml:space="preserve">Selects the FV1 </w:t>
              </w:r>
            </w:ins>
            <w:ins w:id="682" w:author="James Shaw" w:date="2020-07-20T11:59:00Z">
              <w:r>
                <w:rPr>
                  <w:rFonts w:ascii="Arial" w:hAnsi="Arial" w:cs="Arial"/>
                  <w:sz w:val="16"/>
                  <w:szCs w:val="16"/>
                </w:rPr>
                <w:t xml:space="preserve">2D floodplain </w:t>
              </w:r>
            </w:ins>
            <w:ins w:id="683" w:author="James Shaw" w:date="2020-07-20T11:58:00Z">
              <w:r>
                <w:rPr>
                  <w:rFonts w:ascii="Arial" w:hAnsi="Arial" w:cs="Arial"/>
                  <w:sz w:val="16"/>
                  <w:szCs w:val="16"/>
                </w:rPr>
                <w:t>solver</w:t>
              </w:r>
            </w:ins>
          </w:p>
        </w:tc>
        <w:tc>
          <w:tcPr>
            <w:tcW w:w="1701" w:type="dxa"/>
          </w:tcPr>
          <w:p w:rsidR="00511FC4" w:rsidRPr="004D6C7D" w:rsidRDefault="004D6C7D">
            <w:pPr>
              <w:rPr>
                <w:ins w:id="684" w:author="James Shaw" w:date="2020-07-20T11:57:00Z"/>
              </w:rPr>
              <w:pPrChange w:id="685" w:author="James Shaw" w:date="2020-07-20T13:19:00Z">
                <w:pPr>
                  <w:pStyle w:val="BodyText3"/>
                </w:pPr>
              </w:pPrChange>
            </w:pPr>
            <w:ins w:id="686" w:author="James Shaw" w:date="2020-07-20T13:19:00Z">
              <w:r>
                <w:rPr>
                  <w:rFonts w:ascii="Arial" w:hAnsi="Arial" w:cs="Arial"/>
                  <w:sz w:val="16"/>
                  <w:szCs w:val="16"/>
                </w:rPr>
                <w:t>Default: off</w:t>
              </w:r>
            </w:ins>
          </w:p>
        </w:tc>
        <w:tc>
          <w:tcPr>
            <w:tcW w:w="1406" w:type="dxa"/>
          </w:tcPr>
          <w:p w:rsidR="00511FC4" w:rsidRPr="002851C0" w:rsidRDefault="00511FC4" w:rsidP="006239F9">
            <w:pPr>
              <w:pStyle w:val="BodyText3"/>
              <w:rPr>
                <w:ins w:id="687" w:author="James Shaw" w:date="2020-07-20T11:57:00Z"/>
              </w:rPr>
            </w:pPr>
            <w:ins w:id="688" w:author="James Shaw" w:date="2020-07-20T11:59:00Z">
              <w:r>
                <w:t>2D FV1 solver</w:t>
              </w:r>
            </w:ins>
          </w:p>
        </w:tc>
      </w:tr>
      <w:tr w:rsidR="00511FC4" w:rsidTr="003E7FDE">
        <w:trPr>
          <w:ins w:id="689" w:author="James Shaw" w:date="2020-07-20T11:57:00Z"/>
        </w:trPr>
        <w:tc>
          <w:tcPr>
            <w:tcW w:w="1951" w:type="dxa"/>
          </w:tcPr>
          <w:p w:rsidR="00511FC4" w:rsidRDefault="00511FC4" w:rsidP="006239F9">
            <w:pPr>
              <w:rPr>
                <w:ins w:id="690" w:author="James Shaw" w:date="2020-07-20T11:57:00Z"/>
                <w:rFonts w:ascii="Arial" w:hAnsi="Arial" w:cs="Arial"/>
                <w:b/>
                <w:sz w:val="16"/>
                <w:szCs w:val="16"/>
              </w:rPr>
            </w:pPr>
            <w:ins w:id="691" w:author="James Shaw" w:date="2020-07-20T11:57:00Z">
              <w:r>
                <w:rPr>
                  <w:rFonts w:ascii="Arial" w:hAnsi="Arial" w:cs="Arial"/>
                  <w:b/>
                  <w:sz w:val="16"/>
                  <w:szCs w:val="16"/>
                </w:rPr>
                <w:t>dg2</w:t>
              </w:r>
            </w:ins>
          </w:p>
        </w:tc>
        <w:tc>
          <w:tcPr>
            <w:tcW w:w="3827" w:type="dxa"/>
          </w:tcPr>
          <w:p w:rsidR="00511FC4" w:rsidRPr="002D0950" w:rsidRDefault="00511FC4" w:rsidP="006239F9">
            <w:pPr>
              <w:rPr>
                <w:ins w:id="692" w:author="James Shaw" w:date="2020-07-20T11:57:00Z"/>
                <w:rFonts w:ascii="Arial" w:hAnsi="Arial" w:cs="Arial"/>
                <w:sz w:val="16"/>
                <w:szCs w:val="16"/>
              </w:rPr>
            </w:pPr>
            <w:ins w:id="693" w:author="James Shaw" w:date="2020-07-20T11:59:00Z">
              <w:r>
                <w:rPr>
                  <w:rFonts w:ascii="Arial" w:hAnsi="Arial" w:cs="Arial"/>
                  <w:sz w:val="16"/>
                  <w:szCs w:val="16"/>
                </w:rPr>
                <w:t>Selects</w:t>
              </w:r>
            </w:ins>
            <w:ins w:id="694" w:author="James Shaw" w:date="2020-07-20T11:58:00Z">
              <w:r>
                <w:rPr>
                  <w:rFonts w:ascii="Arial" w:hAnsi="Arial" w:cs="Arial"/>
                  <w:sz w:val="16"/>
                  <w:szCs w:val="16"/>
                </w:rPr>
                <w:t xml:space="preserve"> the DG2</w:t>
              </w:r>
            </w:ins>
            <w:ins w:id="695" w:author="James Shaw" w:date="2020-07-20T11:59:00Z">
              <w:r>
                <w:rPr>
                  <w:rFonts w:ascii="Arial" w:hAnsi="Arial" w:cs="Arial"/>
                  <w:sz w:val="16"/>
                  <w:szCs w:val="16"/>
                </w:rPr>
                <w:t xml:space="preserve"> 2D floodplain</w:t>
              </w:r>
            </w:ins>
            <w:ins w:id="696" w:author="James Shaw" w:date="2020-07-20T11:58:00Z">
              <w:r>
                <w:rPr>
                  <w:rFonts w:ascii="Arial" w:hAnsi="Arial" w:cs="Arial"/>
                  <w:sz w:val="16"/>
                  <w:szCs w:val="16"/>
                </w:rPr>
                <w:t xml:space="preserve"> solver</w:t>
              </w:r>
            </w:ins>
          </w:p>
        </w:tc>
        <w:tc>
          <w:tcPr>
            <w:tcW w:w="1701" w:type="dxa"/>
          </w:tcPr>
          <w:p w:rsidR="00511FC4" w:rsidRPr="004D6C7D" w:rsidRDefault="004D6C7D">
            <w:pPr>
              <w:rPr>
                <w:ins w:id="697" w:author="James Shaw" w:date="2020-07-20T11:57:00Z"/>
              </w:rPr>
              <w:pPrChange w:id="698" w:author="James Shaw" w:date="2020-07-20T13:19:00Z">
                <w:pPr>
                  <w:pStyle w:val="BodyText3"/>
                </w:pPr>
              </w:pPrChange>
            </w:pPr>
            <w:ins w:id="699" w:author="James Shaw" w:date="2020-07-20T13:19:00Z">
              <w:r>
                <w:rPr>
                  <w:rFonts w:ascii="Arial" w:hAnsi="Arial" w:cs="Arial"/>
                  <w:sz w:val="16"/>
                  <w:szCs w:val="16"/>
                </w:rPr>
                <w:t>Default: off</w:t>
              </w:r>
            </w:ins>
          </w:p>
        </w:tc>
        <w:tc>
          <w:tcPr>
            <w:tcW w:w="1406" w:type="dxa"/>
          </w:tcPr>
          <w:p w:rsidR="00511FC4" w:rsidRPr="002851C0" w:rsidRDefault="00511FC4" w:rsidP="006239F9">
            <w:pPr>
              <w:pStyle w:val="BodyText3"/>
              <w:rPr>
                <w:ins w:id="700" w:author="James Shaw" w:date="2020-07-20T11:57:00Z"/>
              </w:rPr>
            </w:pPr>
            <w:ins w:id="701" w:author="James Shaw" w:date="2020-07-20T11:59:00Z">
              <w:r>
                <w:t>2D DG2 solver</w:t>
              </w:r>
            </w:ins>
          </w:p>
        </w:tc>
      </w:tr>
      <w:tr w:rsidR="00511FC4" w:rsidTr="003E7FDE">
        <w:trPr>
          <w:ins w:id="702" w:author="James Shaw" w:date="2020-07-20T11:57:00Z"/>
        </w:trPr>
        <w:tc>
          <w:tcPr>
            <w:tcW w:w="1951" w:type="dxa"/>
          </w:tcPr>
          <w:p w:rsidR="00511FC4" w:rsidRDefault="00511FC4" w:rsidP="006239F9">
            <w:pPr>
              <w:rPr>
                <w:ins w:id="703" w:author="James Shaw" w:date="2020-07-20T11:57:00Z"/>
                <w:rFonts w:ascii="Arial" w:hAnsi="Arial" w:cs="Arial"/>
                <w:b/>
                <w:sz w:val="16"/>
                <w:szCs w:val="16"/>
              </w:rPr>
            </w:pPr>
            <w:ins w:id="704" w:author="James Shaw" w:date="2020-07-20T11:57:00Z">
              <w:r>
                <w:rPr>
                  <w:rFonts w:ascii="Arial" w:hAnsi="Arial" w:cs="Arial"/>
                  <w:b/>
                  <w:sz w:val="16"/>
                  <w:szCs w:val="16"/>
                </w:rPr>
                <w:t>cuda</w:t>
              </w:r>
            </w:ins>
          </w:p>
        </w:tc>
        <w:tc>
          <w:tcPr>
            <w:tcW w:w="3827" w:type="dxa"/>
          </w:tcPr>
          <w:p w:rsidR="00511FC4" w:rsidRPr="002D0950" w:rsidRDefault="004D6C7D">
            <w:pPr>
              <w:rPr>
                <w:ins w:id="705" w:author="James Shaw" w:date="2020-07-20T11:57:00Z"/>
                <w:rFonts w:ascii="Arial" w:hAnsi="Arial" w:cs="Arial"/>
                <w:sz w:val="16"/>
                <w:szCs w:val="16"/>
              </w:rPr>
            </w:pPr>
            <w:ins w:id="706" w:author="James Shaw" w:date="2020-07-20T13:15:00Z">
              <w:r>
                <w:rPr>
                  <w:rFonts w:ascii="Arial" w:hAnsi="Arial" w:cs="Arial"/>
                  <w:sz w:val="16"/>
                  <w:szCs w:val="16"/>
                </w:rPr>
                <w:t>Run the FV1 or DG2 solver on a compatible Nvidia graphics card with CUDA support.</w:t>
              </w:r>
            </w:ins>
            <w:ins w:id="707" w:author="James Shaw" w:date="2020-07-20T13:17:00Z">
              <w:r>
                <w:rPr>
                  <w:rFonts w:ascii="Arial" w:hAnsi="Arial" w:cs="Arial"/>
                  <w:sz w:val="16"/>
                  <w:szCs w:val="16"/>
                </w:rPr>
                <w:t xml:space="preserve">  </w:t>
              </w:r>
            </w:ins>
            <w:ins w:id="708" w:author="James Shaw" w:date="2020-07-21T08:58:00Z">
              <w:r w:rsidR="001609CA">
                <w:rPr>
                  <w:rFonts w:ascii="Arial" w:hAnsi="Arial" w:cs="Arial"/>
                  <w:sz w:val="16"/>
                  <w:szCs w:val="16"/>
                </w:rPr>
                <w:t>Can</w:t>
              </w:r>
            </w:ins>
            <w:ins w:id="709" w:author="James Shaw" w:date="2020-07-20T13:18:00Z">
              <w:r w:rsidR="001609CA">
                <w:rPr>
                  <w:rFonts w:ascii="Arial" w:hAnsi="Arial" w:cs="Arial"/>
                  <w:sz w:val="16"/>
                  <w:szCs w:val="16"/>
                </w:rPr>
                <w:t xml:space="preserve"> reduce</w:t>
              </w:r>
              <w:r>
                <w:rPr>
                  <w:rFonts w:ascii="Arial" w:hAnsi="Arial" w:cs="Arial"/>
                  <w:sz w:val="16"/>
                  <w:szCs w:val="16"/>
                </w:rPr>
                <w:t xml:space="preserve"> model runtime by at least 3</w:t>
              </w:r>
              <w:r w:rsidRPr="004D6C7D">
                <w:rPr>
                  <w:rFonts w:ascii="Arial" w:hAnsi="Arial" w:cs="Arial"/>
                  <w:sz w:val="16"/>
                  <w:szCs w:val="16"/>
                </w:rPr>
                <w:t>×</w:t>
              </w:r>
              <w:r>
                <w:rPr>
                  <w:rFonts w:ascii="Arial" w:hAnsi="Arial" w:cs="Arial"/>
                  <w:sz w:val="16"/>
                  <w:szCs w:val="16"/>
                </w:rPr>
                <w:t xml:space="preserve"> compared to the default solver running on a </w:t>
              </w:r>
            </w:ins>
            <w:ins w:id="710" w:author="James Shaw" w:date="2020-07-21T08:57:00Z">
              <w:r w:rsidR="001609CA">
                <w:rPr>
                  <w:rFonts w:ascii="Arial" w:hAnsi="Arial" w:cs="Arial"/>
                  <w:sz w:val="16"/>
                  <w:szCs w:val="16"/>
                </w:rPr>
                <w:t>16</w:t>
              </w:r>
            </w:ins>
            <w:ins w:id="711" w:author="James Shaw" w:date="2020-07-20T13:18:00Z">
              <w:r>
                <w:rPr>
                  <w:rFonts w:ascii="Arial" w:hAnsi="Arial" w:cs="Arial"/>
                  <w:sz w:val="16"/>
                  <w:szCs w:val="16"/>
                </w:rPr>
                <w:t xml:space="preserve">-core </w:t>
              </w:r>
            </w:ins>
            <w:ins w:id="712" w:author="James Shaw" w:date="2020-07-20T13:19:00Z">
              <w:r>
                <w:rPr>
                  <w:rFonts w:ascii="Arial" w:hAnsi="Arial" w:cs="Arial"/>
                  <w:sz w:val="16"/>
                  <w:szCs w:val="16"/>
                </w:rPr>
                <w:t>CPU.</w:t>
              </w:r>
            </w:ins>
          </w:p>
        </w:tc>
        <w:tc>
          <w:tcPr>
            <w:tcW w:w="1701" w:type="dxa"/>
          </w:tcPr>
          <w:p w:rsidR="00511FC4" w:rsidRPr="004D6C7D" w:rsidRDefault="004D6C7D">
            <w:pPr>
              <w:rPr>
                <w:ins w:id="713" w:author="James Shaw" w:date="2020-07-20T11:57:00Z"/>
              </w:rPr>
              <w:pPrChange w:id="714" w:author="James Shaw" w:date="2020-07-20T13:20:00Z">
                <w:pPr>
                  <w:pStyle w:val="BodyText3"/>
                </w:pPr>
              </w:pPrChange>
            </w:pPr>
            <w:ins w:id="715" w:author="James Shaw" w:date="2020-07-20T13:19:00Z">
              <w:r>
                <w:rPr>
                  <w:rFonts w:ascii="Arial" w:hAnsi="Arial" w:cs="Arial"/>
                  <w:sz w:val="16"/>
                  <w:szCs w:val="16"/>
                </w:rPr>
                <w:t>Default: off</w:t>
              </w:r>
            </w:ins>
          </w:p>
        </w:tc>
        <w:tc>
          <w:tcPr>
            <w:tcW w:w="1406" w:type="dxa"/>
          </w:tcPr>
          <w:p w:rsidR="00511FC4" w:rsidRPr="002851C0" w:rsidRDefault="00511FC4" w:rsidP="006239F9">
            <w:pPr>
              <w:pStyle w:val="BodyText3"/>
              <w:rPr>
                <w:ins w:id="716" w:author="James Shaw" w:date="2020-07-20T11:57:00Z"/>
              </w:rPr>
            </w:pPr>
            <w:ins w:id="717" w:author="James Shaw" w:date="2020-07-20T11:58:00Z">
              <w:r>
                <w:t>FV1 or DG2</w:t>
              </w:r>
            </w:ins>
            <w:ins w:id="718" w:author="James Shaw" w:date="2020-07-20T13:14:00Z">
              <w:r w:rsidR="004D6C7D">
                <w:t xml:space="preserve"> only</w:t>
              </w:r>
            </w:ins>
          </w:p>
        </w:tc>
      </w:tr>
      <w:tr w:rsidR="000A05F5" w:rsidTr="003E7FDE">
        <w:tc>
          <w:tcPr>
            <w:tcW w:w="1951" w:type="dxa"/>
          </w:tcPr>
          <w:p w:rsidR="000A05F5" w:rsidRPr="00661167" w:rsidRDefault="000A05F5" w:rsidP="006239F9">
            <w:pPr>
              <w:rPr>
                <w:rFonts w:ascii="Arial" w:hAnsi="Arial" w:cs="Arial"/>
                <w:b/>
                <w:sz w:val="16"/>
                <w:szCs w:val="16"/>
              </w:rPr>
            </w:pPr>
            <w:r w:rsidRPr="00661167">
              <w:rPr>
                <w:rFonts w:ascii="Arial" w:hAnsi="Arial" w:cs="Arial"/>
                <w:b/>
                <w:sz w:val="16"/>
                <w:szCs w:val="16"/>
              </w:rPr>
              <w:t>routing</w:t>
            </w:r>
          </w:p>
        </w:tc>
        <w:tc>
          <w:tcPr>
            <w:tcW w:w="3827" w:type="dxa"/>
          </w:tcPr>
          <w:p w:rsidR="000A05F5" w:rsidRPr="00661167" w:rsidRDefault="000A05F5" w:rsidP="00456915">
            <w:pPr>
              <w:spacing w:before="240" w:after="60"/>
              <w:outlineLvl w:val="0"/>
              <w:rPr>
                <w:rFonts w:ascii="Arial" w:hAnsi="Arial" w:cs="Arial"/>
                <w:sz w:val="16"/>
                <w:szCs w:val="16"/>
              </w:rPr>
            </w:pPr>
            <w:r w:rsidRPr="00661167">
              <w:rPr>
                <w:rFonts w:ascii="Arial" w:hAnsi="Arial" w:cs="Arial"/>
                <w:sz w:val="16"/>
                <w:szCs w:val="16"/>
              </w:rPr>
              <w:t xml:space="preserve">Routing scheme enabled.  Routing only occurs when depth &lt; </w:t>
            </w:r>
            <w:r w:rsidRPr="00661167">
              <w:rPr>
                <w:rFonts w:ascii="Courier New" w:hAnsi="Courier New" w:cs="Courier New"/>
                <w:sz w:val="16"/>
                <w:szCs w:val="16"/>
              </w:rPr>
              <w:t>depththresh</w:t>
            </w:r>
            <w:r w:rsidRPr="00661167">
              <w:rPr>
                <w:rFonts w:ascii="Arial" w:hAnsi="Arial" w:cs="Arial"/>
                <w:sz w:val="16"/>
                <w:szCs w:val="16"/>
              </w:rPr>
              <w:t xml:space="preserve">, or when the water surface slope exceeds </w:t>
            </w:r>
            <w:r w:rsidRPr="00661167">
              <w:rPr>
                <w:rFonts w:ascii="Courier New" w:hAnsi="Courier New" w:cs="Courier New"/>
                <w:sz w:val="16"/>
                <w:szCs w:val="16"/>
              </w:rPr>
              <w:t>routesfthresh</w:t>
            </w:r>
            <w:r w:rsidRPr="00661167">
              <w:rPr>
                <w:rFonts w:ascii="Arial" w:hAnsi="Arial" w:cs="Arial"/>
                <w:sz w:val="16"/>
                <w:szCs w:val="16"/>
              </w:rPr>
              <w:t xml:space="preserve">.  User should also supply </w:t>
            </w:r>
            <w:r w:rsidRPr="00661167">
              <w:rPr>
                <w:rFonts w:ascii="Courier New" w:hAnsi="Courier New" w:cs="Courier New"/>
                <w:sz w:val="16"/>
                <w:szCs w:val="16"/>
              </w:rPr>
              <w:t>routingspeed,</w:t>
            </w:r>
            <w:r w:rsidR="00736918" w:rsidRPr="00736918">
              <w:rPr>
                <w:rFonts w:ascii="Arial" w:hAnsi="Arial" w:cs="Arial"/>
                <w:b/>
                <w:sz w:val="16"/>
                <w:szCs w:val="16"/>
              </w:rPr>
              <w:t xml:space="preserve"> </w:t>
            </w:r>
            <w:r w:rsidR="00736918" w:rsidRPr="004D231D">
              <w:rPr>
                <w:rFonts w:ascii="Courier New" w:hAnsi="Courier New" w:cs="Courier New"/>
                <w:sz w:val="16"/>
                <w:szCs w:val="16"/>
              </w:rPr>
              <w:t>routesfthresh</w:t>
            </w:r>
            <w:r w:rsidRPr="00661167">
              <w:rPr>
                <w:rFonts w:ascii="Arial" w:hAnsi="Arial" w:cs="Arial"/>
                <w:sz w:val="16"/>
                <w:szCs w:val="16"/>
              </w:rPr>
              <w:t xml:space="preserve"> and </w:t>
            </w:r>
            <w:r w:rsidRPr="00661167">
              <w:rPr>
                <w:rFonts w:ascii="Courier New" w:hAnsi="Courier New" w:cs="Courier New"/>
                <w:sz w:val="16"/>
                <w:szCs w:val="16"/>
              </w:rPr>
              <w:t>depththresh</w:t>
            </w:r>
            <w:r w:rsidRPr="00661167">
              <w:rPr>
                <w:rFonts w:ascii="Arial" w:hAnsi="Arial" w:cs="Arial"/>
                <w:sz w:val="16"/>
                <w:szCs w:val="16"/>
              </w:rPr>
              <w:t xml:space="preserve"> parameter values</w:t>
            </w:r>
            <w:r w:rsidR="00456915" w:rsidRPr="00661167">
              <w:rPr>
                <w:rFonts w:ascii="Arial" w:hAnsi="Arial" w:cs="Arial"/>
                <w:sz w:val="16"/>
                <w:szCs w:val="16"/>
              </w:rPr>
              <w:t xml:space="preserve"> </w:t>
            </w:r>
            <w:r w:rsidR="00E642DC" w:rsidRPr="00661167">
              <w:rPr>
                <w:rFonts w:ascii="Arial" w:hAnsi="Arial" w:cs="Arial"/>
                <w:sz w:val="16"/>
                <w:szCs w:val="16"/>
              </w:rPr>
              <w:t xml:space="preserve">(see </w:t>
            </w:r>
            <w:r w:rsidR="00D95834">
              <w:fldChar w:fldCharType="begin"/>
            </w:r>
            <w:r w:rsidR="00D95834">
              <w:instrText xml:space="preserve"> REF _Ref363639063 \h  \* MERGEFORMAT </w:instrText>
            </w:r>
            <w:r w:rsidR="00D95834">
              <w:fldChar w:fldCharType="separate"/>
            </w:r>
            <w:r w:rsidR="00364D95" w:rsidRPr="00364D95">
              <w:rPr>
                <w:rFonts w:ascii="Arial" w:hAnsi="Arial" w:cs="Arial"/>
                <w:sz w:val="16"/>
                <w:szCs w:val="16"/>
              </w:rPr>
              <w:t xml:space="preserve">Table </w:t>
            </w:r>
            <w:r w:rsidR="00364D95" w:rsidRPr="00364D95">
              <w:rPr>
                <w:rFonts w:ascii="Arial" w:hAnsi="Arial" w:cs="Arial"/>
                <w:noProof/>
                <w:sz w:val="16"/>
                <w:szCs w:val="16"/>
              </w:rPr>
              <w:t>10</w:t>
            </w:r>
            <w:r w:rsidR="00D95834">
              <w:fldChar w:fldCharType="end"/>
            </w:r>
            <w:r w:rsidR="00E642DC" w:rsidRPr="00661167">
              <w:rPr>
                <w:rFonts w:ascii="Arial" w:hAnsi="Arial" w:cs="Arial"/>
                <w:sz w:val="16"/>
                <w:szCs w:val="16"/>
              </w:rPr>
              <w:t>)</w:t>
            </w:r>
            <w:r w:rsidRPr="00661167">
              <w:rPr>
                <w:rFonts w:ascii="Arial" w:hAnsi="Arial" w:cs="Arial"/>
                <w:sz w:val="16"/>
                <w:szCs w:val="16"/>
              </w:rPr>
              <w:t>.</w:t>
            </w:r>
            <w:r w:rsidR="000C6C6C">
              <w:rPr>
                <w:rFonts w:ascii="Arial" w:hAnsi="Arial" w:cs="Arial"/>
                <w:sz w:val="16"/>
                <w:szCs w:val="16"/>
              </w:rPr>
              <w:t xml:space="preserve">  Note: this option can only be used in conjunction with the Subgrid or 2D inertial solvers.</w:t>
            </w:r>
            <w:r w:rsidRPr="00661167">
              <w:rPr>
                <w:rFonts w:ascii="Arial" w:hAnsi="Arial" w:cs="Arial"/>
                <w:sz w:val="16"/>
                <w:szCs w:val="16"/>
              </w:rPr>
              <w:t xml:space="preserve">  </w:t>
            </w:r>
          </w:p>
        </w:tc>
        <w:tc>
          <w:tcPr>
            <w:tcW w:w="1701" w:type="dxa"/>
          </w:tcPr>
          <w:p w:rsidR="000A05F5" w:rsidRDefault="000A05F5" w:rsidP="00456915">
            <w:pPr>
              <w:rPr>
                <w:rFonts w:ascii="Arial" w:hAnsi="Arial" w:cs="Arial"/>
                <w:sz w:val="16"/>
                <w:szCs w:val="16"/>
              </w:rPr>
            </w:pPr>
            <w:r>
              <w:rPr>
                <w:rFonts w:ascii="Arial" w:hAnsi="Arial" w:cs="Arial"/>
                <w:sz w:val="16"/>
                <w:szCs w:val="16"/>
              </w:rPr>
              <w:t>Default: off</w:t>
            </w:r>
          </w:p>
          <w:p w:rsidR="000A05F5" w:rsidRPr="009E6EA2" w:rsidRDefault="000A05F5" w:rsidP="006239F9">
            <w:pPr>
              <w:pStyle w:val="BodyText3"/>
            </w:pPr>
          </w:p>
        </w:tc>
        <w:tc>
          <w:tcPr>
            <w:tcW w:w="1406" w:type="dxa"/>
          </w:tcPr>
          <w:p w:rsidR="000A05F5" w:rsidRPr="004A0924" w:rsidRDefault="000A05F5" w:rsidP="006239F9">
            <w:pPr>
              <w:pStyle w:val="BodyText3"/>
            </w:pPr>
            <w:r>
              <w:t>Subgrid and 2D inertial only</w:t>
            </w:r>
          </w:p>
        </w:tc>
      </w:tr>
      <w:tr w:rsidR="000A05F5" w:rsidTr="003E7FDE">
        <w:tc>
          <w:tcPr>
            <w:tcW w:w="1951" w:type="dxa"/>
          </w:tcPr>
          <w:p w:rsidR="000A05F5" w:rsidRPr="000A05F5" w:rsidRDefault="00736918" w:rsidP="006239F9">
            <w:pPr>
              <w:spacing w:before="240" w:after="60"/>
              <w:outlineLvl w:val="0"/>
              <w:rPr>
                <w:rFonts w:ascii="Arial" w:hAnsi="Arial" w:cs="Arial"/>
                <w:b/>
                <w:sz w:val="16"/>
                <w:szCs w:val="16"/>
              </w:rPr>
            </w:pPr>
            <w:r w:rsidRPr="00736918">
              <w:rPr>
                <w:rFonts w:ascii="Arial" w:hAnsi="Arial" w:cs="Arial"/>
                <w:b/>
                <w:sz w:val="16"/>
                <w:szCs w:val="16"/>
              </w:rPr>
              <w:t xml:space="preserve">SGCwidth </w:t>
            </w:r>
            <w:r w:rsidR="007E26F0">
              <w:rPr>
                <w:rFonts w:ascii="Courier New" w:hAnsi="Courier New" w:cs="Courier New"/>
                <w:b/>
                <w:sz w:val="16"/>
                <w:szCs w:val="16"/>
              </w:rPr>
              <w:t>filename</w:t>
            </w:r>
          </w:p>
        </w:tc>
        <w:tc>
          <w:tcPr>
            <w:tcW w:w="3827" w:type="dxa"/>
          </w:tcPr>
          <w:p w:rsidR="000A05F5" w:rsidRPr="000A05F5" w:rsidRDefault="00736918" w:rsidP="006239F9">
            <w:pPr>
              <w:spacing w:before="240" w:after="60"/>
              <w:outlineLvl w:val="0"/>
              <w:rPr>
                <w:rFonts w:ascii="Arial" w:hAnsi="Arial" w:cs="Arial"/>
                <w:sz w:val="16"/>
                <w:szCs w:val="16"/>
              </w:rPr>
            </w:pPr>
            <w:r w:rsidRPr="00736918">
              <w:rPr>
                <w:rFonts w:ascii="Arial" w:hAnsi="Arial" w:cs="Arial"/>
                <w:sz w:val="16"/>
                <w:szCs w:val="16"/>
              </w:rPr>
              <w:t xml:space="preserve">Channel widths for the sub-grid channel model. This file is essential to switch the model to sub-grid model.  It should be noted that sub-grid uses the </w:t>
            </w:r>
            <w:r w:rsidRPr="00736918">
              <w:rPr>
                <w:rFonts w:ascii="Arial" w:hAnsi="Arial" w:cs="Arial"/>
                <w:sz w:val="16"/>
                <w:szCs w:val="16"/>
              </w:rPr>
              <w:lastRenderedPageBreak/>
              <w:t>2D inertial model for floodplain flow.  Note – this keyword must be accompanied by other subgrid-specific par file items given in table below.</w:t>
            </w:r>
          </w:p>
        </w:tc>
        <w:tc>
          <w:tcPr>
            <w:tcW w:w="1701" w:type="dxa"/>
          </w:tcPr>
          <w:p w:rsidR="000A05F5" w:rsidRPr="000A05F5" w:rsidRDefault="000A05F5" w:rsidP="00192033">
            <w:pPr>
              <w:pStyle w:val="BodyText3"/>
            </w:pPr>
            <w:r w:rsidRPr="000A05F5">
              <w:lastRenderedPageBreak/>
              <w:t>No default value</w:t>
            </w:r>
          </w:p>
          <w:p w:rsidR="000A05F5" w:rsidRPr="000A05F5" w:rsidRDefault="000A05F5" w:rsidP="00192033">
            <w:pPr>
              <w:pStyle w:val="BodyText3"/>
            </w:pPr>
            <w:r w:rsidRPr="000A05F5">
              <w:t>Not used in Buscot test case</w:t>
            </w:r>
          </w:p>
          <w:p w:rsidR="000A05F5" w:rsidRPr="000A05F5" w:rsidRDefault="000A05F5" w:rsidP="006239F9">
            <w:pPr>
              <w:pStyle w:val="BodyText3"/>
            </w:pPr>
          </w:p>
        </w:tc>
        <w:tc>
          <w:tcPr>
            <w:tcW w:w="1406" w:type="dxa"/>
          </w:tcPr>
          <w:p w:rsidR="000A05F5" w:rsidRPr="000A05F5" w:rsidRDefault="000A05F5" w:rsidP="006239F9">
            <w:pPr>
              <w:pStyle w:val="BodyText3"/>
            </w:pPr>
            <w:r w:rsidRPr="000A05F5">
              <w:lastRenderedPageBreak/>
              <w:t>Subgrid</w:t>
            </w:r>
          </w:p>
        </w:tc>
      </w:tr>
      <w:tr w:rsidR="000A05F5" w:rsidTr="003E7FDE">
        <w:tc>
          <w:tcPr>
            <w:tcW w:w="1951" w:type="dxa"/>
          </w:tcPr>
          <w:p w:rsidR="000A05F5" w:rsidRPr="00A60D50" w:rsidRDefault="000A05F5" w:rsidP="00C25A25">
            <w:pPr>
              <w:spacing w:before="240" w:after="60"/>
              <w:outlineLvl w:val="0"/>
              <w:rPr>
                <w:rFonts w:ascii="Arial" w:hAnsi="Arial" w:cs="Arial"/>
                <w:b/>
                <w:sz w:val="16"/>
                <w:szCs w:val="16"/>
              </w:rPr>
            </w:pPr>
            <w:r w:rsidRPr="00A60D50">
              <w:rPr>
                <w:rFonts w:ascii="Arial" w:hAnsi="Arial" w:cs="Arial"/>
                <w:b/>
                <w:sz w:val="16"/>
                <w:szCs w:val="16"/>
              </w:rPr>
              <w:t>Roe</w:t>
            </w:r>
          </w:p>
        </w:tc>
        <w:tc>
          <w:tcPr>
            <w:tcW w:w="3827" w:type="dxa"/>
          </w:tcPr>
          <w:p w:rsidR="000A05F5" w:rsidRDefault="000A05F5" w:rsidP="006239F9">
            <w:pPr>
              <w:spacing w:before="240" w:after="60"/>
              <w:outlineLvl w:val="0"/>
              <w:rPr>
                <w:rFonts w:ascii="Arial" w:hAnsi="Arial" w:cs="Arial"/>
                <w:sz w:val="16"/>
                <w:szCs w:val="16"/>
              </w:rPr>
            </w:pPr>
            <w:r>
              <w:rPr>
                <w:rFonts w:ascii="Arial" w:hAnsi="Arial" w:cs="Arial"/>
                <w:sz w:val="16"/>
                <w:szCs w:val="16"/>
              </w:rPr>
              <w:t xml:space="preserve">Keyword which turns on </w:t>
            </w:r>
            <w:r w:rsidRPr="002D0950">
              <w:rPr>
                <w:rFonts w:ascii="Arial" w:hAnsi="Arial" w:cs="Arial"/>
                <w:sz w:val="16"/>
                <w:szCs w:val="16"/>
              </w:rPr>
              <w:t>the 2D shallow water model (Roe solver)</w:t>
            </w:r>
            <w:r>
              <w:rPr>
                <w:rFonts w:ascii="Arial" w:hAnsi="Arial" w:cs="Arial"/>
                <w:sz w:val="16"/>
                <w:szCs w:val="16"/>
              </w:rPr>
              <w:t xml:space="preserve">.  </w:t>
            </w:r>
            <w:r w:rsidRPr="002D0950">
              <w:rPr>
                <w:rFonts w:ascii="Arial" w:hAnsi="Arial" w:cs="Arial"/>
                <w:sz w:val="16"/>
                <w:szCs w:val="16"/>
              </w:rPr>
              <w:t>*note – don’t use with “adaptoff”</w:t>
            </w:r>
          </w:p>
        </w:tc>
        <w:tc>
          <w:tcPr>
            <w:tcW w:w="1701" w:type="dxa"/>
          </w:tcPr>
          <w:p w:rsidR="000A05F5" w:rsidRPr="009E6EA2" w:rsidRDefault="000A05F5" w:rsidP="00192033">
            <w:pPr>
              <w:pStyle w:val="BodyText3"/>
            </w:pPr>
            <w:r w:rsidRPr="002D0950">
              <w:t>Option off as default</w:t>
            </w:r>
          </w:p>
          <w:p w:rsidR="000A05F5" w:rsidRPr="002D0950" w:rsidRDefault="000A05F5" w:rsidP="006239F9">
            <w:pPr>
              <w:pStyle w:val="BodyText3"/>
            </w:pPr>
            <w:r w:rsidRPr="002D0950">
              <w:t>Not used in Buscot test case</w:t>
            </w:r>
          </w:p>
        </w:tc>
        <w:tc>
          <w:tcPr>
            <w:tcW w:w="1406" w:type="dxa"/>
          </w:tcPr>
          <w:p w:rsidR="000A05F5" w:rsidRPr="004A0924" w:rsidRDefault="000A05F5" w:rsidP="006239F9">
            <w:pPr>
              <w:pStyle w:val="BodyText3"/>
            </w:pPr>
            <w:r w:rsidRPr="004A0924">
              <w:t>2D shallow water model</w:t>
            </w:r>
          </w:p>
        </w:tc>
      </w:tr>
    </w:tbl>
    <w:p w:rsidR="000025A4" w:rsidRDefault="000025A4" w:rsidP="000025A4"/>
    <w:p w:rsidR="006716FE" w:rsidRDefault="000025A4">
      <w:pPr>
        <w:pStyle w:val="Caption"/>
        <w:keepNext/>
        <w:jc w:val="left"/>
      </w:pPr>
      <w:bookmarkStart w:id="719" w:name="_Ref363639017"/>
      <w:bookmarkStart w:id="720" w:name="_Toc46213699"/>
      <w:r>
        <w:t xml:space="preserve">Table </w:t>
      </w:r>
      <w:r w:rsidR="001E113F">
        <w:fldChar w:fldCharType="begin"/>
      </w:r>
      <w:r>
        <w:instrText xml:space="preserve"> SEQ Table \* ARABIC </w:instrText>
      </w:r>
      <w:r w:rsidR="001E113F">
        <w:fldChar w:fldCharType="separate"/>
      </w:r>
      <w:r w:rsidR="005A56F8">
        <w:rPr>
          <w:noProof/>
        </w:rPr>
        <w:t>7</w:t>
      </w:r>
      <w:r w:rsidR="001E113F">
        <w:fldChar w:fldCharType="end"/>
      </w:r>
      <w:bookmarkEnd w:id="719"/>
      <w:r>
        <w:t xml:space="preserve"> Defining river channel location and properties</w:t>
      </w:r>
      <w:bookmarkEnd w:id="720"/>
    </w:p>
    <w:tbl>
      <w:tblPr>
        <w:tblStyle w:val="TableGrid"/>
        <w:tblW w:w="0" w:type="auto"/>
        <w:tblLook w:val="04A0" w:firstRow="1" w:lastRow="0" w:firstColumn="1" w:lastColumn="0" w:noHBand="0" w:noVBand="1"/>
      </w:tblPr>
      <w:tblGrid>
        <w:gridCol w:w="1951"/>
        <w:gridCol w:w="3827"/>
        <w:gridCol w:w="1701"/>
        <w:gridCol w:w="1406"/>
      </w:tblGrid>
      <w:tr w:rsidR="00A14F97" w:rsidTr="003E7FDE">
        <w:tc>
          <w:tcPr>
            <w:tcW w:w="1951" w:type="dxa"/>
          </w:tcPr>
          <w:p w:rsidR="00A14F97" w:rsidRDefault="00A14F97" w:rsidP="006239F9">
            <w:pPr>
              <w:pStyle w:val="BodyText3"/>
            </w:pPr>
            <w:r w:rsidRPr="002E044D">
              <w:rPr>
                <w:b/>
              </w:rPr>
              <w:t>Item name</w:t>
            </w:r>
            <w:r>
              <w:rPr>
                <w:b/>
              </w:rPr>
              <w:t xml:space="preserve"> </w:t>
            </w:r>
            <w:r w:rsidRPr="00A14F97">
              <w:rPr>
                <w:rFonts w:ascii="Courier New" w:hAnsi="Courier New" w:cs="Courier New"/>
                <w:b/>
              </w:rPr>
              <w:t>input</w:t>
            </w:r>
          </w:p>
        </w:tc>
        <w:tc>
          <w:tcPr>
            <w:tcW w:w="3827" w:type="dxa"/>
          </w:tcPr>
          <w:p w:rsidR="00A14F97" w:rsidRPr="0014688A" w:rsidRDefault="00A14F97" w:rsidP="006239F9">
            <w:pPr>
              <w:pStyle w:val="BodyText3"/>
            </w:pPr>
            <w:r w:rsidRPr="002E044D">
              <w:rPr>
                <w:b/>
              </w:rPr>
              <w:t>Description</w:t>
            </w:r>
          </w:p>
        </w:tc>
        <w:tc>
          <w:tcPr>
            <w:tcW w:w="1701" w:type="dxa"/>
          </w:tcPr>
          <w:p w:rsidR="00A14F97" w:rsidRPr="002D0950" w:rsidRDefault="00A14F97" w:rsidP="006239F9">
            <w:pPr>
              <w:pStyle w:val="BodyText3"/>
            </w:pPr>
            <w:r w:rsidRPr="002E044D">
              <w:rPr>
                <w:b/>
              </w:rPr>
              <w:t>Value in the Buscot weir test case</w:t>
            </w:r>
            <w:r>
              <w:rPr>
                <w:b/>
              </w:rPr>
              <w:t xml:space="preserve"> (Diffusive case)</w:t>
            </w:r>
          </w:p>
        </w:tc>
        <w:tc>
          <w:tcPr>
            <w:tcW w:w="1406" w:type="dxa"/>
          </w:tcPr>
          <w:p w:rsidR="00A14F97" w:rsidRDefault="00A14F97" w:rsidP="006239F9">
            <w:pPr>
              <w:pStyle w:val="BodyText3"/>
            </w:pPr>
            <w:r>
              <w:rPr>
                <w:b/>
              </w:rPr>
              <w:t>Applicable model solver</w:t>
            </w:r>
          </w:p>
        </w:tc>
      </w:tr>
      <w:tr w:rsidR="00A14F97" w:rsidTr="003E7FDE">
        <w:tc>
          <w:tcPr>
            <w:tcW w:w="1951" w:type="dxa"/>
          </w:tcPr>
          <w:p w:rsidR="00A14F97" w:rsidRPr="00B60660" w:rsidRDefault="00736918" w:rsidP="006239F9">
            <w:pPr>
              <w:pStyle w:val="BodyText3"/>
              <w:rPr>
                <w:b/>
              </w:rPr>
            </w:pPr>
            <w:r w:rsidRPr="00736918">
              <w:rPr>
                <w:b/>
              </w:rPr>
              <w:t xml:space="preserve">riverfile </w:t>
            </w:r>
            <w:r w:rsidRPr="00736918">
              <w:rPr>
                <w:rFonts w:ascii="Courier New" w:hAnsi="Courier New" w:cs="Courier New"/>
                <w:b/>
              </w:rPr>
              <w:t>filename</w:t>
            </w:r>
          </w:p>
        </w:tc>
        <w:tc>
          <w:tcPr>
            <w:tcW w:w="3827" w:type="dxa"/>
          </w:tcPr>
          <w:p w:rsidR="00A14F97" w:rsidRPr="0014688A" w:rsidRDefault="00A14F97" w:rsidP="006239F9">
            <w:pPr>
              <w:pStyle w:val="BodyText3"/>
            </w:pPr>
            <w:r w:rsidRPr="0014688A">
              <w:t>Name of file containing channel geometry and boundary condition information. Omit if no channel</w:t>
            </w:r>
            <w:r>
              <w:t>.</w:t>
            </w:r>
          </w:p>
        </w:tc>
        <w:tc>
          <w:tcPr>
            <w:tcW w:w="1701" w:type="dxa"/>
          </w:tcPr>
          <w:p w:rsidR="00A14F97" w:rsidRPr="009E6EA2" w:rsidRDefault="00A14F97" w:rsidP="006239F9">
            <w:pPr>
              <w:pStyle w:val="BodyText3"/>
            </w:pPr>
            <w:r w:rsidRPr="002D0950">
              <w:t>Option off as default</w:t>
            </w:r>
          </w:p>
          <w:p w:rsidR="00A14F97" w:rsidRDefault="00A14F97" w:rsidP="006239F9">
            <w:pPr>
              <w:pStyle w:val="BodyText3"/>
              <w:keepNext/>
              <w:outlineLvl w:val="0"/>
            </w:pPr>
            <w:r w:rsidRPr="002D0950">
              <w:t>Buscot: buscot_D.river</w:t>
            </w:r>
          </w:p>
        </w:tc>
        <w:tc>
          <w:tcPr>
            <w:tcW w:w="1406" w:type="dxa"/>
          </w:tcPr>
          <w:p w:rsidR="00A14F97" w:rsidRPr="0014688A" w:rsidRDefault="00A14F97" w:rsidP="006239F9">
            <w:pPr>
              <w:pStyle w:val="BodyText3"/>
            </w:pPr>
            <w:r>
              <w:t xml:space="preserve">1D Diffusive and kinematic </w:t>
            </w:r>
          </w:p>
        </w:tc>
      </w:tr>
      <w:tr w:rsidR="00A14F97" w:rsidTr="003E7FDE">
        <w:tc>
          <w:tcPr>
            <w:tcW w:w="1951" w:type="dxa"/>
          </w:tcPr>
          <w:p w:rsidR="00A14F97" w:rsidRPr="00B60660" w:rsidRDefault="00736918" w:rsidP="006239F9">
            <w:pPr>
              <w:pStyle w:val="BodyText3"/>
              <w:rPr>
                <w:b/>
              </w:rPr>
            </w:pPr>
            <w:r w:rsidRPr="00736918">
              <w:rPr>
                <w:b/>
              </w:rPr>
              <w:t xml:space="preserve">Multiriverfile </w:t>
            </w:r>
            <w:r w:rsidRPr="00736918">
              <w:rPr>
                <w:rFonts w:ascii="Courier New" w:hAnsi="Courier New" w:cs="Courier New"/>
                <w:b/>
              </w:rPr>
              <w:t>filename</w:t>
            </w:r>
          </w:p>
        </w:tc>
        <w:tc>
          <w:tcPr>
            <w:tcW w:w="3827" w:type="dxa"/>
          </w:tcPr>
          <w:p w:rsidR="00A14F97" w:rsidRDefault="00A14F97" w:rsidP="006239F9">
            <w:pPr>
              <w:pStyle w:val="BodyText3"/>
            </w:pPr>
            <w:r w:rsidRPr="0014688A">
              <w:t xml:space="preserve">Name of </w:t>
            </w:r>
            <w:r>
              <w:t xml:space="preserve">file containing index of .river files for models with multiple 1D river networks in the same domain.  </w:t>
            </w:r>
          </w:p>
        </w:tc>
        <w:tc>
          <w:tcPr>
            <w:tcW w:w="1701" w:type="dxa"/>
          </w:tcPr>
          <w:p w:rsidR="00A14F97" w:rsidRPr="009E6EA2" w:rsidRDefault="00A14F97" w:rsidP="006239F9">
            <w:pPr>
              <w:pStyle w:val="BodyText3"/>
            </w:pPr>
            <w:r w:rsidRPr="002D0950">
              <w:t>Option off as default</w:t>
            </w:r>
          </w:p>
          <w:p w:rsidR="00A14F97" w:rsidRPr="009E6EA2" w:rsidRDefault="00A14F97" w:rsidP="006239F9">
            <w:pPr>
              <w:pStyle w:val="BodyText3"/>
              <w:outlineLvl w:val="0"/>
            </w:pPr>
            <w:r w:rsidRPr="002D0950">
              <w:t xml:space="preserve">Not used in the Buscot test case </w:t>
            </w:r>
          </w:p>
        </w:tc>
        <w:tc>
          <w:tcPr>
            <w:tcW w:w="1406" w:type="dxa"/>
          </w:tcPr>
          <w:p w:rsidR="00A14F97" w:rsidRDefault="00A14F97" w:rsidP="006239F9">
            <w:pPr>
              <w:pStyle w:val="BodyText3"/>
            </w:pPr>
            <w:r>
              <w:t xml:space="preserve">1D Diffusive and kinematic </w:t>
            </w:r>
          </w:p>
        </w:tc>
      </w:tr>
      <w:tr w:rsidR="00A14F97" w:rsidTr="003E7FDE">
        <w:tc>
          <w:tcPr>
            <w:tcW w:w="1951" w:type="dxa"/>
          </w:tcPr>
          <w:p w:rsidR="00A14F97" w:rsidRPr="00B60660" w:rsidRDefault="00736918" w:rsidP="006239F9">
            <w:pPr>
              <w:pStyle w:val="BodyText3"/>
              <w:rPr>
                <w:b/>
              </w:rPr>
            </w:pPr>
            <w:r w:rsidRPr="00736918">
              <w:rPr>
                <w:b/>
              </w:rPr>
              <w:t xml:space="preserve">SGCwidth </w:t>
            </w:r>
            <w:r w:rsidRPr="00736918">
              <w:rPr>
                <w:rFonts w:ascii="Courier New" w:hAnsi="Courier New" w:cs="Courier New"/>
                <w:b/>
              </w:rPr>
              <w:t>filename</w:t>
            </w:r>
          </w:p>
        </w:tc>
        <w:tc>
          <w:tcPr>
            <w:tcW w:w="3827" w:type="dxa"/>
          </w:tcPr>
          <w:p w:rsidR="00A14F97" w:rsidRDefault="00A14F97" w:rsidP="006239F9">
            <w:pPr>
              <w:pStyle w:val="BodyText3"/>
            </w:pPr>
            <w:r>
              <w:t>Channel widths for the sub-grid channel model. This file is essential to switch the model to sub-grid model.  It should be noted that sub-grid uses the 2D inertial model for floodplain flow.</w:t>
            </w:r>
          </w:p>
        </w:tc>
        <w:tc>
          <w:tcPr>
            <w:tcW w:w="1701" w:type="dxa"/>
          </w:tcPr>
          <w:p w:rsidR="00A14F97" w:rsidRPr="009E6EA2" w:rsidRDefault="00A14F97" w:rsidP="006239F9">
            <w:pPr>
              <w:pStyle w:val="BodyText3"/>
            </w:pPr>
            <w:r w:rsidRPr="002D0950">
              <w:t>No default value</w:t>
            </w:r>
          </w:p>
          <w:p w:rsidR="00521986" w:rsidRDefault="00A14F97">
            <w:pPr>
              <w:pStyle w:val="BodyText3"/>
            </w:pPr>
            <w:r w:rsidRPr="002D0950">
              <w:t>Not used in Buscot test case</w:t>
            </w:r>
          </w:p>
        </w:tc>
        <w:tc>
          <w:tcPr>
            <w:tcW w:w="1406" w:type="dxa"/>
          </w:tcPr>
          <w:p w:rsidR="00A14F97" w:rsidRDefault="00A14F97" w:rsidP="006239F9">
            <w:pPr>
              <w:pStyle w:val="BodyText3"/>
            </w:pPr>
            <w:r>
              <w:t>Subgrid</w:t>
            </w:r>
          </w:p>
        </w:tc>
      </w:tr>
      <w:tr w:rsidR="00A14F97" w:rsidTr="003E7FDE">
        <w:tc>
          <w:tcPr>
            <w:tcW w:w="1951" w:type="dxa"/>
          </w:tcPr>
          <w:p w:rsidR="00A14F97" w:rsidRPr="00B60660" w:rsidRDefault="00736918" w:rsidP="006239F9">
            <w:pPr>
              <w:pStyle w:val="BodyText3"/>
              <w:rPr>
                <w:b/>
              </w:rPr>
            </w:pPr>
            <w:r w:rsidRPr="00736918">
              <w:rPr>
                <w:b/>
              </w:rPr>
              <w:t xml:space="preserve">SGCbank </w:t>
            </w:r>
            <w:r w:rsidRPr="00736918">
              <w:rPr>
                <w:rFonts w:ascii="Courier New" w:hAnsi="Courier New" w:cs="Courier New"/>
                <w:b/>
              </w:rPr>
              <w:t>filename</w:t>
            </w:r>
          </w:p>
        </w:tc>
        <w:tc>
          <w:tcPr>
            <w:tcW w:w="3827" w:type="dxa"/>
          </w:tcPr>
          <w:p w:rsidR="00A14F97" w:rsidRDefault="00A14F97" w:rsidP="006239F9">
            <w:pPr>
              <w:pStyle w:val="BodyText3"/>
            </w:pPr>
            <w:r>
              <w:t xml:space="preserve">Channel bank heights file for the sub-grid channel model. </w:t>
            </w:r>
            <w:r w:rsidRPr="002D0950">
              <w:t>Must be specified but can be the DEM file</w:t>
            </w:r>
          </w:p>
        </w:tc>
        <w:tc>
          <w:tcPr>
            <w:tcW w:w="1701" w:type="dxa"/>
          </w:tcPr>
          <w:p w:rsidR="00A14F97" w:rsidRPr="009E6EA2" w:rsidRDefault="00A14F97" w:rsidP="006239F9">
            <w:pPr>
              <w:pStyle w:val="BodyText3"/>
            </w:pPr>
            <w:r w:rsidRPr="002D0950">
              <w:t>No default value</w:t>
            </w:r>
          </w:p>
          <w:p w:rsidR="00521986" w:rsidRDefault="00A14F97">
            <w:pPr>
              <w:pStyle w:val="BodyText3"/>
            </w:pPr>
            <w:r w:rsidRPr="002D0950">
              <w:t>Not used in Buscot test case</w:t>
            </w:r>
          </w:p>
        </w:tc>
        <w:tc>
          <w:tcPr>
            <w:tcW w:w="1406" w:type="dxa"/>
          </w:tcPr>
          <w:p w:rsidR="00A14F97" w:rsidRDefault="00A14F97" w:rsidP="006239F9">
            <w:pPr>
              <w:pStyle w:val="BodyText3"/>
            </w:pPr>
            <w:r>
              <w:t>Subgrid</w:t>
            </w:r>
          </w:p>
        </w:tc>
      </w:tr>
      <w:tr w:rsidR="00A14F97" w:rsidTr="003E7FDE">
        <w:tc>
          <w:tcPr>
            <w:tcW w:w="1951" w:type="dxa"/>
          </w:tcPr>
          <w:p w:rsidR="00A14F97" w:rsidRPr="00B60660" w:rsidRDefault="00736918" w:rsidP="006239F9">
            <w:pPr>
              <w:pStyle w:val="BodyText3"/>
              <w:rPr>
                <w:b/>
              </w:rPr>
            </w:pPr>
            <w:r w:rsidRPr="00736918">
              <w:rPr>
                <w:b/>
              </w:rPr>
              <w:t xml:space="preserve">SGCbed </w:t>
            </w:r>
            <w:r w:rsidRPr="00736918">
              <w:rPr>
                <w:rFonts w:ascii="Courier New" w:hAnsi="Courier New" w:cs="Courier New"/>
                <w:b/>
              </w:rPr>
              <w:t>filename</w:t>
            </w:r>
          </w:p>
        </w:tc>
        <w:tc>
          <w:tcPr>
            <w:tcW w:w="3827" w:type="dxa"/>
          </w:tcPr>
          <w:p w:rsidR="00A14F97" w:rsidRDefault="00A14F97" w:rsidP="00014340">
            <w:pPr>
              <w:pStyle w:val="BodyText3"/>
            </w:pPr>
            <w:r>
              <w:t>Channel bed elevations file for the sub-grid channel model. If not specified channel parameters will be used to estimate the depth.</w:t>
            </w:r>
            <w:r w:rsidR="00CA2D2C">
              <w:t xml:space="preserve">  If no channel parameters </w:t>
            </w:r>
            <w:r w:rsidR="00014340">
              <w:t>are provided (see below) then depth will be estimated assuming a rectangular cross section channel and geometry values suitable for an average UK gravel bed river</w:t>
            </w:r>
            <w:r w:rsidR="00CA2D2C">
              <w:t xml:space="preserve"> </w:t>
            </w:r>
          </w:p>
        </w:tc>
        <w:tc>
          <w:tcPr>
            <w:tcW w:w="1701" w:type="dxa"/>
          </w:tcPr>
          <w:p w:rsidR="00A14F97" w:rsidRPr="009E6EA2" w:rsidRDefault="00014340" w:rsidP="006239F9">
            <w:pPr>
              <w:pStyle w:val="BodyText3"/>
            </w:pPr>
            <w:r>
              <w:t>Default: values calculated as detailed in box to left</w:t>
            </w:r>
          </w:p>
          <w:p w:rsidR="00521986" w:rsidRDefault="00A14F97">
            <w:pPr>
              <w:pStyle w:val="BodyText3"/>
            </w:pPr>
            <w:r w:rsidRPr="002D0950">
              <w:t>Not used in Buscot test case</w:t>
            </w:r>
          </w:p>
        </w:tc>
        <w:tc>
          <w:tcPr>
            <w:tcW w:w="1406" w:type="dxa"/>
          </w:tcPr>
          <w:p w:rsidR="00A14F97" w:rsidRDefault="00A14F97" w:rsidP="006239F9">
            <w:pPr>
              <w:pStyle w:val="BodyText3"/>
            </w:pPr>
            <w:r>
              <w:t>Subgrid</w:t>
            </w:r>
          </w:p>
        </w:tc>
      </w:tr>
      <w:tr w:rsidR="00A14F97" w:rsidTr="003E7FDE">
        <w:tc>
          <w:tcPr>
            <w:tcW w:w="1951" w:type="dxa"/>
          </w:tcPr>
          <w:p w:rsidR="00A14F97" w:rsidRPr="00B60660" w:rsidRDefault="00736918" w:rsidP="006239F9">
            <w:pPr>
              <w:pStyle w:val="BodyText3"/>
              <w:rPr>
                <w:b/>
              </w:rPr>
            </w:pPr>
            <w:r w:rsidRPr="00736918">
              <w:rPr>
                <w:b/>
              </w:rPr>
              <w:t xml:space="preserve">SGCchangroup </w:t>
            </w:r>
            <w:r w:rsidRPr="00736918">
              <w:rPr>
                <w:rFonts w:ascii="Courier New" w:hAnsi="Courier New" w:cs="Courier New"/>
                <w:b/>
              </w:rPr>
              <w:t>filename</w:t>
            </w:r>
          </w:p>
        </w:tc>
        <w:tc>
          <w:tcPr>
            <w:tcW w:w="3827" w:type="dxa"/>
          </w:tcPr>
          <w:p w:rsidR="00A14F97" w:rsidRDefault="00A14F97" w:rsidP="006239F9">
            <w:pPr>
              <w:pStyle w:val="BodyText3"/>
            </w:pPr>
            <w:r>
              <w:t>Channel parameter regions file for the sub-grid channel model.</w:t>
            </w:r>
          </w:p>
        </w:tc>
        <w:tc>
          <w:tcPr>
            <w:tcW w:w="1701" w:type="dxa"/>
          </w:tcPr>
          <w:p w:rsidR="00A14F97" w:rsidRPr="009E6EA2" w:rsidRDefault="00A14F97" w:rsidP="006239F9">
            <w:pPr>
              <w:pStyle w:val="BodyText3"/>
            </w:pPr>
            <w:r w:rsidRPr="002D0950">
              <w:t>No default value</w:t>
            </w:r>
          </w:p>
          <w:p w:rsidR="00521986" w:rsidRDefault="00A14F97">
            <w:pPr>
              <w:pStyle w:val="BodyText3"/>
            </w:pPr>
            <w:r w:rsidRPr="002D0950">
              <w:t>Not used in Buscot test case</w:t>
            </w:r>
          </w:p>
        </w:tc>
        <w:tc>
          <w:tcPr>
            <w:tcW w:w="1406" w:type="dxa"/>
          </w:tcPr>
          <w:p w:rsidR="00A14F97" w:rsidRDefault="00A14F97" w:rsidP="006239F9">
            <w:pPr>
              <w:pStyle w:val="BodyText3"/>
            </w:pPr>
            <w:r>
              <w:t>Subgrid</w:t>
            </w:r>
          </w:p>
        </w:tc>
      </w:tr>
      <w:tr w:rsidR="00A14F97" w:rsidTr="003E7FDE">
        <w:tc>
          <w:tcPr>
            <w:tcW w:w="1951" w:type="dxa"/>
          </w:tcPr>
          <w:p w:rsidR="00A14F97" w:rsidRPr="00B60660" w:rsidRDefault="00736918" w:rsidP="006239F9">
            <w:pPr>
              <w:pStyle w:val="BodyText3"/>
              <w:rPr>
                <w:b/>
              </w:rPr>
            </w:pPr>
            <w:r w:rsidRPr="00736918">
              <w:rPr>
                <w:b/>
              </w:rPr>
              <w:t xml:space="preserve">SGCchanprams </w:t>
            </w:r>
            <w:r w:rsidRPr="00736918">
              <w:rPr>
                <w:rFonts w:ascii="Courier New" w:hAnsi="Courier New" w:cs="Courier New"/>
                <w:b/>
              </w:rPr>
              <w:t>filename</w:t>
            </w:r>
          </w:p>
        </w:tc>
        <w:tc>
          <w:tcPr>
            <w:tcW w:w="3827" w:type="dxa"/>
          </w:tcPr>
          <w:p w:rsidR="00A14F97" w:rsidRDefault="00A14F97" w:rsidP="006239F9">
            <w:pPr>
              <w:pStyle w:val="BodyText3"/>
            </w:pPr>
            <w:r>
              <w:t>Channel parameters file for sub-grid channel parameter regions</w:t>
            </w:r>
          </w:p>
        </w:tc>
        <w:tc>
          <w:tcPr>
            <w:tcW w:w="1701" w:type="dxa"/>
          </w:tcPr>
          <w:p w:rsidR="00A14F97" w:rsidRPr="009E6EA2" w:rsidRDefault="00A14F97" w:rsidP="006239F9">
            <w:pPr>
              <w:pStyle w:val="BodyText3"/>
            </w:pPr>
            <w:r w:rsidRPr="002D0950">
              <w:t>No default value</w:t>
            </w:r>
          </w:p>
          <w:p w:rsidR="00521986" w:rsidRDefault="00A14F97">
            <w:pPr>
              <w:pStyle w:val="BodyText3"/>
            </w:pPr>
            <w:r w:rsidRPr="002D0950">
              <w:t>Not used in Buscot test case</w:t>
            </w:r>
          </w:p>
        </w:tc>
        <w:tc>
          <w:tcPr>
            <w:tcW w:w="1406" w:type="dxa"/>
          </w:tcPr>
          <w:p w:rsidR="00A14F97" w:rsidRDefault="00A14F97" w:rsidP="006239F9">
            <w:pPr>
              <w:pStyle w:val="BodyText3"/>
            </w:pPr>
            <w:r>
              <w:t>Subgrid</w:t>
            </w:r>
          </w:p>
        </w:tc>
      </w:tr>
      <w:tr w:rsidR="00A14F97" w:rsidTr="003E7FDE">
        <w:tc>
          <w:tcPr>
            <w:tcW w:w="1951" w:type="dxa"/>
          </w:tcPr>
          <w:p w:rsidR="00A14F97" w:rsidRPr="00B60660" w:rsidRDefault="00736918" w:rsidP="006239F9">
            <w:pPr>
              <w:pStyle w:val="BodyText3"/>
              <w:rPr>
                <w:b/>
              </w:rPr>
            </w:pPr>
            <w:r w:rsidRPr="00736918">
              <w:rPr>
                <w:b/>
              </w:rPr>
              <w:t xml:space="preserve">SGCn </w:t>
            </w:r>
            <w:r w:rsidRPr="00736918">
              <w:rPr>
                <w:rFonts w:ascii="Courier New" w:hAnsi="Courier New" w:cs="Courier New"/>
                <w:b/>
              </w:rPr>
              <w:t>value</w:t>
            </w:r>
          </w:p>
        </w:tc>
        <w:tc>
          <w:tcPr>
            <w:tcW w:w="3827" w:type="dxa"/>
          </w:tcPr>
          <w:p w:rsidR="00A14F97" w:rsidRDefault="00A14F97" w:rsidP="006239F9">
            <w:pPr>
              <w:pStyle w:val="BodyText3"/>
            </w:pPr>
            <w:r>
              <w:t>Global channel n for the sub-grid channel model.</w:t>
            </w:r>
          </w:p>
        </w:tc>
        <w:tc>
          <w:tcPr>
            <w:tcW w:w="1701" w:type="dxa"/>
          </w:tcPr>
          <w:p w:rsidR="00A14F97" w:rsidRPr="009E6EA2" w:rsidRDefault="00A14F97" w:rsidP="006239F9">
            <w:pPr>
              <w:pStyle w:val="BodyText3"/>
            </w:pPr>
            <w:r w:rsidRPr="002D0950">
              <w:t>Default: 0.035</w:t>
            </w:r>
          </w:p>
          <w:p w:rsidR="00521986" w:rsidRDefault="00A14F97">
            <w:pPr>
              <w:pStyle w:val="BodyText3"/>
            </w:pPr>
            <w:r w:rsidRPr="002D0950">
              <w:t>Not used in Buscot test case</w:t>
            </w:r>
          </w:p>
        </w:tc>
        <w:tc>
          <w:tcPr>
            <w:tcW w:w="1406" w:type="dxa"/>
          </w:tcPr>
          <w:p w:rsidR="00A14F97" w:rsidRDefault="00A14F97" w:rsidP="006239F9">
            <w:pPr>
              <w:pStyle w:val="BodyText3"/>
            </w:pPr>
            <w:r>
              <w:t>Subgrid</w:t>
            </w:r>
          </w:p>
        </w:tc>
      </w:tr>
      <w:tr w:rsidR="00A14F97" w:rsidTr="003E7FDE">
        <w:tc>
          <w:tcPr>
            <w:tcW w:w="1951" w:type="dxa"/>
          </w:tcPr>
          <w:p w:rsidR="00A14F97" w:rsidRPr="00B60660" w:rsidRDefault="00736918" w:rsidP="006239F9">
            <w:pPr>
              <w:pStyle w:val="BodyText3"/>
              <w:rPr>
                <w:b/>
              </w:rPr>
            </w:pPr>
            <w:r w:rsidRPr="00736918">
              <w:rPr>
                <w:b/>
              </w:rPr>
              <w:t xml:space="preserve">SGCr </w:t>
            </w:r>
            <w:r w:rsidRPr="00736918">
              <w:rPr>
                <w:rFonts w:ascii="Courier New" w:hAnsi="Courier New" w:cs="Courier New"/>
                <w:b/>
              </w:rPr>
              <w:t>value</w:t>
            </w:r>
          </w:p>
        </w:tc>
        <w:tc>
          <w:tcPr>
            <w:tcW w:w="3827" w:type="dxa"/>
          </w:tcPr>
          <w:p w:rsidR="00A14F97" w:rsidRPr="007F141E" w:rsidRDefault="00A14F97" w:rsidP="006239F9">
            <w:pPr>
              <w:pStyle w:val="BodyText3"/>
            </w:pPr>
            <w:r w:rsidRPr="007F141E">
              <w:t>Global parameter for</w:t>
            </w:r>
            <w:r w:rsidRPr="00A96259">
              <w:t xml:space="preserve"> </w:t>
            </w:r>
            <w:r w:rsidRPr="002D0950">
              <w:t>calculating</w:t>
            </w:r>
            <w:r w:rsidRPr="007F141E">
              <w:t xml:space="preserve"> the sub-grid channel depth. </w:t>
            </w:r>
          </w:p>
        </w:tc>
        <w:tc>
          <w:tcPr>
            <w:tcW w:w="1701" w:type="dxa"/>
          </w:tcPr>
          <w:p w:rsidR="00A14F97" w:rsidRDefault="00A14F97" w:rsidP="006239F9">
            <w:pPr>
              <w:pStyle w:val="BodyText3"/>
              <w:keepNext/>
              <w:outlineLvl w:val="1"/>
            </w:pPr>
            <w:r w:rsidRPr="002D0950">
              <w:t>Default 0.3</w:t>
            </w:r>
          </w:p>
          <w:p w:rsidR="006716FE" w:rsidRDefault="00A14F97">
            <w:pPr>
              <w:pStyle w:val="BodyText3"/>
            </w:pPr>
            <w:r w:rsidRPr="002D0950">
              <w:t>Not used in Buscot test case</w:t>
            </w:r>
          </w:p>
        </w:tc>
        <w:tc>
          <w:tcPr>
            <w:tcW w:w="1406" w:type="dxa"/>
          </w:tcPr>
          <w:p w:rsidR="00A14F97" w:rsidRDefault="00A14F97" w:rsidP="006239F9">
            <w:pPr>
              <w:pStyle w:val="BodyText3"/>
            </w:pPr>
            <w:r>
              <w:t>Subgrid</w:t>
            </w:r>
          </w:p>
        </w:tc>
      </w:tr>
      <w:tr w:rsidR="00A14F97" w:rsidTr="003E7FDE">
        <w:tc>
          <w:tcPr>
            <w:tcW w:w="1951" w:type="dxa"/>
          </w:tcPr>
          <w:p w:rsidR="00A14F97" w:rsidRPr="00B60660" w:rsidRDefault="00736918" w:rsidP="006239F9">
            <w:pPr>
              <w:pStyle w:val="BodyText3"/>
              <w:rPr>
                <w:b/>
              </w:rPr>
            </w:pPr>
            <w:r w:rsidRPr="00736918">
              <w:rPr>
                <w:b/>
              </w:rPr>
              <w:t xml:space="preserve">SGCp </w:t>
            </w:r>
            <w:r w:rsidRPr="00736918">
              <w:rPr>
                <w:rFonts w:ascii="Courier New" w:hAnsi="Courier New" w:cs="Courier New"/>
                <w:b/>
              </w:rPr>
              <w:t>value</w:t>
            </w:r>
          </w:p>
        </w:tc>
        <w:tc>
          <w:tcPr>
            <w:tcW w:w="3827" w:type="dxa"/>
          </w:tcPr>
          <w:p w:rsidR="00A14F97" w:rsidRPr="007F141E" w:rsidRDefault="00A14F97" w:rsidP="006239F9">
            <w:pPr>
              <w:pStyle w:val="BodyText3"/>
            </w:pPr>
            <w:r w:rsidRPr="007F141E">
              <w:t>Global parameter for</w:t>
            </w:r>
            <w:r w:rsidRPr="00A96259">
              <w:t xml:space="preserve"> </w:t>
            </w:r>
            <w:r w:rsidRPr="002D0950">
              <w:t>calculating</w:t>
            </w:r>
            <w:r w:rsidRPr="007F141E">
              <w:t xml:space="preserve"> the sub-grid channel depth. </w:t>
            </w:r>
          </w:p>
        </w:tc>
        <w:tc>
          <w:tcPr>
            <w:tcW w:w="1701" w:type="dxa"/>
          </w:tcPr>
          <w:p w:rsidR="00A14F97" w:rsidRDefault="00A14F97" w:rsidP="006239F9">
            <w:pPr>
              <w:pStyle w:val="BodyText3"/>
              <w:keepNext/>
              <w:outlineLvl w:val="1"/>
            </w:pPr>
            <w:r w:rsidRPr="002D0950">
              <w:t>Default: 0.76</w:t>
            </w:r>
          </w:p>
          <w:p w:rsidR="006716FE" w:rsidRDefault="00A14F97">
            <w:pPr>
              <w:pStyle w:val="BodyText3"/>
            </w:pPr>
            <w:r w:rsidRPr="002D0950">
              <w:t>Not used in Buscot test case</w:t>
            </w:r>
          </w:p>
        </w:tc>
        <w:tc>
          <w:tcPr>
            <w:tcW w:w="1406" w:type="dxa"/>
          </w:tcPr>
          <w:p w:rsidR="00A14F97" w:rsidRDefault="00A14F97" w:rsidP="006239F9">
            <w:pPr>
              <w:pStyle w:val="BodyText3"/>
            </w:pPr>
            <w:r>
              <w:t>Subgrid</w:t>
            </w:r>
          </w:p>
        </w:tc>
      </w:tr>
      <w:tr w:rsidR="00A14F97" w:rsidTr="003E7FDE">
        <w:tc>
          <w:tcPr>
            <w:tcW w:w="1951" w:type="dxa"/>
          </w:tcPr>
          <w:p w:rsidR="00A14F97" w:rsidRPr="00B60660" w:rsidRDefault="00736918" w:rsidP="006239F9">
            <w:pPr>
              <w:pStyle w:val="BodyText3"/>
              <w:rPr>
                <w:b/>
              </w:rPr>
            </w:pPr>
            <w:r w:rsidRPr="00736918">
              <w:rPr>
                <w:b/>
              </w:rPr>
              <w:t xml:space="preserve">SGCchan </w:t>
            </w:r>
            <w:r w:rsidRPr="00736918">
              <w:rPr>
                <w:rFonts w:ascii="Courier New" w:hAnsi="Courier New" w:cs="Courier New"/>
                <w:b/>
              </w:rPr>
              <w:t>value</w:t>
            </w:r>
          </w:p>
        </w:tc>
        <w:tc>
          <w:tcPr>
            <w:tcW w:w="3827" w:type="dxa"/>
          </w:tcPr>
          <w:p w:rsidR="00A14F97" w:rsidRDefault="00A14F97" w:rsidP="006239F9">
            <w:pPr>
              <w:pStyle w:val="BodyText3"/>
            </w:pPr>
            <w:r>
              <w:t>Global sub-grid channel model shape type (integer).</w:t>
            </w:r>
          </w:p>
        </w:tc>
        <w:tc>
          <w:tcPr>
            <w:tcW w:w="1701" w:type="dxa"/>
          </w:tcPr>
          <w:p w:rsidR="00A14F97" w:rsidRDefault="00A14F97" w:rsidP="006239F9">
            <w:pPr>
              <w:pStyle w:val="BodyText3"/>
              <w:keepNext/>
              <w:outlineLvl w:val="1"/>
            </w:pPr>
            <w:r w:rsidRPr="002D0950">
              <w:t xml:space="preserve">Default: 1 (rectangular) </w:t>
            </w:r>
          </w:p>
          <w:p w:rsidR="006716FE" w:rsidRDefault="00A14F97">
            <w:pPr>
              <w:pStyle w:val="BodyText3"/>
            </w:pPr>
            <w:r w:rsidRPr="002D0950">
              <w:t>Not used in Buscot test case</w:t>
            </w:r>
          </w:p>
        </w:tc>
        <w:tc>
          <w:tcPr>
            <w:tcW w:w="1406" w:type="dxa"/>
          </w:tcPr>
          <w:p w:rsidR="00A14F97" w:rsidRDefault="00A14F97" w:rsidP="006239F9">
            <w:pPr>
              <w:pStyle w:val="BodyText3"/>
            </w:pPr>
            <w:r>
              <w:t>Subgrid</w:t>
            </w:r>
          </w:p>
        </w:tc>
      </w:tr>
      <w:tr w:rsidR="00A14F97" w:rsidTr="003E7FDE">
        <w:tc>
          <w:tcPr>
            <w:tcW w:w="1951" w:type="dxa"/>
          </w:tcPr>
          <w:p w:rsidR="00A14F97" w:rsidRPr="00B60660" w:rsidRDefault="00736918" w:rsidP="006239F9">
            <w:pPr>
              <w:pStyle w:val="BodyText3"/>
              <w:rPr>
                <w:b/>
              </w:rPr>
            </w:pPr>
            <w:r w:rsidRPr="00736918">
              <w:rPr>
                <w:b/>
              </w:rPr>
              <w:t xml:space="preserve">SGCs </w:t>
            </w:r>
            <w:r w:rsidRPr="00736918">
              <w:rPr>
                <w:rFonts w:ascii="Courier New" w:hAnsi="Courier New" w:cs="Courier New"/>
                <w:b/>
              </w:rPr>
              <w:t>value</w:t>
            </w:r>
          </w:p>
        </w:tc>
        <w:tc>
          <w:tcPr>
            <w:tcW w:w="3827" w:type="dxa"/>
          </w:tcPr>
          <w:p w:rsidR="00A14F97" w:rsidRDefault="00A14F97" w:rsidP="006239F9">
            <w:pPr>
              <w:pStyle w:val="BodyText3"/>
            </w:pPr>
            <w:r>
              <w:t>Global parameter necessary for some sub-grid channel model shape types.</w:t>
            </w:r>
          </w:p>
        </w:tc>
        <w:tc>
          <w:tcPr>
            <w:tcW w:w="1701" w:type="dxa"/>
          </w:tcPr>
          <w:p w:rsidR="00A14F97" w:rsidRPr="009E6EA2" w:rsidRDefault="00A14F97" w:rsidP="006239F9">
            <w:pPr>
              <w:pStyle w:val="BodyText3"/>
            </w:pPr>
            <w:r w:rsidRPr="002D0950">
              <w:t>Default: 2 (parabolic)</w:t>
            </w:r>
          </w:p>
          <w:p w:rsidR="00521986" w:rsidRDefault="00A14F97">
            <w:pPr>
              <w:pStyle w:val="BodyText3"/>
            </w:pPr>
            <w:r w:rsidRPr="002D0950">
              <w:t>Not used in Buscot test case</w:t>
            </w:r>
          </w:p>
        </w:tc>
        <w:tc>
          <w:tcPr>
            <w:tcW w:w="1406" w:type="dxa"/>
          </w:tcPr>
          <w:p w:rsidR="00A14F97" w:rsidRDefault="00A14F97" w:rsidP="006239F9">
            <w:pPr>
              <w:pStyle w:val="BodyText3"/>
            </w:pPr>
            <w:r>
              <w:t>Subgrid</w:t>
            </w:r>
          </w:p>
        </w:tc>
      </w:tr>
    </w:tbl>
    <w:p w:rsidR="006716FE" w:rsidRDefault="000025A4">
      <w:pPr>
        <w:pStyle w:val="Caption"/>
        <w:keepNext/>
        <w:jc w:val="left"/>
      </w:pPr>
      <w:bookmarkStart w:id="721" w:name="_Ref363639022"/>
      <w:bookmarkStart w:id="722" w:name="_Toc46213700"/>
      <w:r>
        <w:lastRenderedPageBreak/>
        <w:t xml:space="preserve">Table </w:t>
      </w:r>
      <w:r w:rsidR="001E113F">
        <w:fldChar w:fldCharType="begin"/>
      </w:r>
      <w:r>
        <w:instrText xml:space="preserve"> SEQ Table \* ARABIC </w:instrText>
      </w:r>
      <w:r w:rsidR="001E113F">
        <w:fldChar w:fldCharType="separate"/>
      </w:r>
      <w:r w:rsidR="005A56F8">
        <w:rPr>
          <w:noProof/>
        </w:rPr>
        <w:t>8</w:t>
      </w:r>
      <w:r w:rsidR="001E113F">
        <w:fldChar w:fldCharType="end"/>
      </w:r>
      <w:bookmarkEnd w:id="721"/>
      <w:r>
        <w:t xml:space="preserve"> Defining additional water inputs and outputs (rainfall, evaporation and infiltration)</w:t>
      </w:r>
      <w:bookmarkEnd w:id="722"/>
    </w:p>
    <w:tbl>
      <w:tblPr>
        <w:tblStyle w:val="TableGrid"/>
        <w:tblW w:w="0" w:type="auto"/>
        <w:tblLook w:val="04A0" w:firstRow="1" w:lastRow="0" w:firstColumn="1" w:lastColumn="0" w:noHBand="0" w:noVBand="1"/>
      </w:tblPr>
      <w:tblGrid>
        <w:gridCol w:w="1951"/>
        <w:gridCol w:w="3827"/>
        <w:gridCol w:w="1701"/>
        <w:gridCol w:w="1406"/>
      </w:tblGrid>
      <w:tr w:rsidR="00A14F97" w:rsidTr="003E7FDE">
        <w:tc>
          <w:tcPr>
            <w:tcW w:w="1951" w:type="dxa"/>
          </w:tcPr>
          <w:p w:rsidR="006716FE" w:rsidRDefault="00736918">
            <w:pPr>
              <w:keepNext/>
              <w:spacing w:after="480"/>
              <w:ind w:left="432"/>
              <w:outlineLvl w:val="0"/>
              <w:rPr>
                <w:rFonts w:ascii="Arial" w:hAnsi="Arial" w:cs="Arial"/>
                <w:b/>
                <w:bCs/>
                <w:sz w:val="16"/>
                <w:szCs w:val="16"/>
              </w:rPr>
            </w:pPr>
            <w:r w:rsidRPr="00736918">
              <w:rPr>
                <w:rFonts w:ascii="Arial" w:hAnsi="Arial" w:cs="Arial"/>
                <w:b/>
                <w:sz w:val="16"/>
                <w:szCs w:val="16"/>
              </w:rPr>
              <w:t>Item name</w:t>
            </w:r>
            <w:r w:rsidRPr="00736918">
              <w:rPr>
                <w:rFonts w:ascii="Courier New" w:hAnsi="Courier New" w:cs="Courier New"/>
                <w:b/>
                <w:sz w:val="16"/>
                <w:szCs w:val="16"/>
              </w:rPr>
              <w:t xml:space="preserve"> input</w:t>
            </w:r>
          </w:p>
        </w:tc>
        <w:tc>
          <w:tcPr>
            <w:tcW w:w="3827" w:type="dxa"/>
          </w:tcPr>
          <w:p w:rsidR="00A14F97" w:rsidRPr="00A14F97" w:rsidRDefault="00736918" w:rsidP="006239F9">
            <w:pPr>
              <w:rPr>
                <w:rFonts w:ascii="Arial" w:hAnsi="Arial" w:cs="Arial"/>
                <w:sz w:val="16"/>
                <w:szCs w:val="16"/>
              </w:rPr>
            </w:pPr>
            <w:r w:rsidRPr="00736918">
              <w:rPr>
                <w:rFonts w:ascii="Arial" w:hAnsi="Arial" w:cs="Arial"/>
                <w:b/>
                <w:sz w:val="16"/>
                <w:szCs w:val="16"/>
              </w:rPr>
              <w:t>Description</w:t>
            </w:r>
          </w:p>
        </w:tc>
        <w:tc>
          <w:tcPr>
            <w:tcW w:w="1701" w:type="dxa"/>
          </w:tcPr>
          <w:p w:rsidR="00A14F97" w:rsidRPr="00A14F97" w:rsidRDefault="00736918" w:rsidP="006239F9">
            <w:pPr>
              <w:rPr>
                <w:rFonts w:ascii="Arial" w:hAnsi="Arial" w:cs="Arial"/>
                <w:sz w:val="16"/>
                <w:szCs w:val="16"/>
              </w:rPr>
            </w:pPr>
            <w:r w:rsidRPr="00736918">
              <w:rPr>
                <w:rFonts w:ascii="Arial" w:hAnsi="Arial" w:cs="Arial"/>
                <w:b/>
                <w:sz w:val="16"/>
                <w:szCs w:val="16"/>
              </w:rPr>
              <w:t>Value in the Buscot weir test case (Diffusive case)</w:t>
            </w:r>
          </w:p>
        </w:tc>
        <w:tc>
          <w:tcPr>
            <w:tcW w:w="1406" w:type="dxa"/>
          </w:tcPr>
          <w:p w:rsidR="00A14F97" w:rsidRPr="00A14F97" w:rsidRDefault="00736918" w:rsidP="006239F9">
            <w:pPr>
              <w:rPr>
                <w:rFonts w:ascii="Arial" w:hAnsi="Arial" w:cs="Arial"/>
                <w:sz w:val="16"/>
                <w:szCs w:val="16"/>
              </w:rPr>
            </w:pPr>
            <w:r w:rsidRPr="00736918">
              <w:rPr>
                <w:rFonts w:ascii="Arial" w:hAnsi="Arial" w:cs="Arial"/>
                <w:b/>
                <w:sz w:val="16"/>
                <w:szCs w:val="16"/>
              </w:rPr>
              <w:t>Applicable model solver</w:t>
            </w:r>
          </w:p>
        </w:tc>
      </w:tr>
      <w:tr w:rsidR="00A14F97" w:rsidTr="003E7FDE">
        <w:tc>
          <w:tcPr>
            <w:tcW w:w="1951" w:type="dxa"/>
          </w:tcPr>
          <w:p w:rsidR="00A14F97" w:rsidRPr="00B60660" w:rsidRDefault="00736918" w:rsidP="006239F9">
            <w:pPr>
              <w:rPr>
                <w:b/>
              </w:rPr>
            </w:pPr>
            <w:r w:rsidRPr="00736918">
              <w:rPr>
                <w:rFonts w:ascii="Arial" w:hAnsi="Arial" w:cs="Arial"/>
                <w:b/>
                <w:sz w:val="16"/>
                <w:szCs w:val="16"/>
              </w:rPr>
              <w:t xml:space="preserve">rainfall </w:t>
            </w:r>
            <w:r w:rsidRPr="00736918">
              <w:rPr>
                <w:rFonts w:ascii="Courier New" w:hAnsi="Courier New" w:cs="Courier New"/>
                <w:b/>
                <w:sz w:val="16"/>
                <w:szCs w:val="16"/>
              </w:rPr>
              <w:t>filename</w:t>
            </w:r>
          </w:p>
        </w:tc>
        <w:tc>
          <w:tcPr>
            <w:tcW w:w="3827" w:type="dxa"/>
          </w:tcPr>
          <w:p w:rsidR="00A14F97" w:rsidRDefault="00A14F97" w:rsidP="007F11A8">
            <w:r>
              <w:rPr>
                <w:rFonts w:ascii="Arial" w:hAnsi="Arial" w:cs="Arial"/>
                <w:sz w:val="16"/>
                <w:szCs w:val="16"/>
              </w:rPr>
              <w:t xml:space="preserve">Name of file containing rainfall data.  Applies spatially uniform rainfall field to all cells.  </w:t>
            </w:r>
            <w:r w:rsidR="007F11A8">
              <w:rPr>
                <w:rFonts w:ascii="Arial" w:hAnsi="Arial" w:cs="Arial"/>
                <w:sz w:val="16"/>
                <w:szCs w:val="16"/>
              </w:rPr>
              <w:t xml:space="preserve">.  It is recommended to enable the routing scheme if DEM contains any steep slopes (see </w:t>
            </w:r>
            <w:r w:rsidR="00736918" w:rsidRPr="00736918">
              <w:rPr>
                <w:rFonts w:ascii="Courier New" w:hAnsi="Courier New" w:cs="Courier New"/>
                <w:sz w:val="16"/>
                <w:szCs w:val="16"/>
              </w:rPr>
              <w:t>routing</w:t>
            </w:r>
            <w:r w:rsidR="007F11A8">
              <w:rPr>
                <w:rFonts w:ascii="Arial" w:hAnsi="Arial" w:cs="Arial"/>
                <w:sz w:val="16"/>
                <w:szCs w:val="16"/>
              </w:rPr>
              <w:t xml:space="preserve"> keyword).</w:t>
            </w:r>
          </w:p>
        </w:tc>
        <w:tc>
          <w:tcPr>
            <w:tcW w:w="1701" w:type="dxa"/>
          </w:tcPr>
          <w:p w:rsidR="00A14F97" w:rsidRDefault="00A14F97" w:rsidP="006239F9">
            <w:r w:rsidRPr="002D0950">
              <w:rPr>
                <w:rFonts w:ascii="Arial" w:hAnsi="Arial" w:cs="Arial"/>
                <w:sz w:val="16"/>
                <w:szCs w:val="16"/>
              </w:rPr>
              <w:t>Option off as default</w:t>
            </w:r>
          </w:p>
          <w:p w:rsidR="00A14F97" w:rsidRDefault="00A14F97" w:rsidP="006239F9">
            <w:r>
              <w:rPr>
                <w:rFonts w:ascii="Arial" w:hAnsi="Arial" w:cs="Arial"/>
                <w:sz w:val="16"/>
                <w:szCs w:val="16"/>
              </w:rPr>
              <w:t>Not used in the Buscot test case</w:t>
            </w:r>
          </w:p>
        </w:tc>
        <w:tc>
          <w:tcPr>
            <w:tcW w:w="1406" w:type="dxa"/>
          </w:tcPr>
          <w:p w:rsidR="00A14F97" w:rsidRDefault="00A14F97" w:rsidP="006239F9">
            <w:r>
              <w:rPr>
                <w:rFonts w:ascii="Arial" w:hAnsi="Arial" w:cs="Arial"/>
                <w:sz w:val="16"/>
                <w:szCs w:val="16"/>
              </w:rPr>
              <w:t xml:space="preserve">All 2D models </w:t>
            </w:r>
            <w:ins w:id="723" w:author="James Shaw" w:date="2020-07-20T13:22:00Z">
              <w:r w:rsidR="004D6C7D">
                <w:rPr>
                  <w:rFonts w:ascii="Arial" w:hAnsi="Arial" w:cs="Arial"/>
                  <w:sz w:val="16"/>
                  <w:szCs w:val="16"/>
                </w:rPr>
                <w:t>except FV1, DG2</w:t>
              </w:r>
            </w:ins>
          </w:p>
        </w:tc>
      </w:tr>
      <w:tr w:rsidR="002E4A9C" w:rsidTr="003E7FDE">
        <w:trPr>
          <w:ins w:id="724" w:author="James Shaw" w:date="2020-07-17T10:23:00Z"/>
        </w:trPr>
        <w:tc>
          <w:tcPr>
            <w:tcW w:w="1951" w:type="dxa"/>
          </w:tcPr>
          <w:p w:rsidR="002E4A9C" w:rsidRPr="00736918" w:rsidRDefault="002E4A9C" w:rsidP="006239F9">
            <w:pPr>
              <w:rPr>
                <w:ins w:id="725" w:author="James Shaw" w:date="2020-07-17T10:23:00Z"/>
                <w:rFonts w:ascii="Arial" w:hAnsi="Arial" w:cs="Arial"/>
                <w:b/>
                <w:sz w:val="16"/>
                <w:szCs w:val="16"/>
              </w:rPr>
            </w:pPr>
            <w:ins w:id="726" w:author="James Shaw" w:date="2020-07-17T10:23:00Z">
              <w:r>
                <w:rPr>
                  <w:rFonts w:ascii="Arial" w:hAnsi="Arial" w:cs="Arial"/>
                  <w:b/>
                  <w:sz w:val="16"/>
                  <w:szCs w:val="16"/>
                </w:rPr>
                <w:t xml:space="preserve">dynamicrainfile </w:t>
              </w:r>
              <w:r w:rsidRPr="00736918">
                <w:rPr>
                  <w:rFonts w:ascii="Courier New" w:hAnsi="Courier New" w:cs="Courier New"/>
                  <w:b/>
                  <w:sz w:val="16"/>
                  <w:szCs w:val="16"/>
                </w:rPr>
                <w:t>filename</w:t>
              </w:r>
            </w:ins>
          </w:p>
        </w:tc>
        <w:tc>
          <w:tcPr>
            <w:tcW w:w="3827" w:type="dxa"/>
          </w:tcPr>
          <w:p w:rsidR="002E4A9C" w:rsidRDefault="002E4A9C" w:rsidP="002677DD">
            <w:pPr>
              <w:rPr>
                <w:ins w:id="727" w:author="James Shaw" w:date="2020-07-17T10:23:00Z"/>
                <w:rFonts w:ascii="Arial" w:hAnsi="Arial" w:cs="Arial"/>
                <w:sz w:val="16"/>
                <w:szCs w:val="16"/>
              </w:rPr>
            </w:pPr>
            <w:ins w:id="728" w:author="James Shaw" w:date="2020-07-17T10:24:00Z">
              <w:r>
                <w:rPr>
                  <w:rFonts w:ascii="Arial" w:hAnsi="Arial" w:cs="Arial"/>
                  <w:sz w:val="16"/>
                  <w:szCs w:val="16"/>
                </w:rPr>
                <w:t>Name of spatially- and temporally-varying rainfall data, i</w:t>
              </w:r>
              <w:r w:rsidR="004D6C7D">
                <w:rPr>
                  <w:rFonts w:ascii="Arial" w:hAnsi="Arial" w:cs="Arial"/>
                  <w:sz w:val="16"/>
                  <w:szCs w:val="16"/>
                </w:rPr>
                <w:t xml:space="preserve">n TUFLOW NetCDF rainfall format </w:t>
              </w:r>
            </w:ins>
            <w:ins w:id="729" w:author="James Shaw" w:date="2020-07-20T13:21:00Z">
              <w:r w:rsidR="004D6C7D">
                <w:rPr>
                  <w:rFonts w:ascii="Arial" w:hAnsi="Arial" w:cs="Arial"/>
                  <w:sz w:val="16"/>
                  <w:szCs w:val="16"/>
                </w:rPr>
                <w:t xml:space="preserve">(see Section </w:t>
              </w:r>
            </w:ins>
            <w:ins w:id="730" w:author="James Shaw" w:date="2020-07-20T13:22:00Z">
              <w:r w:rsidR="004D6C7D">
                <w:rPr>
                  <w:rFonts w:ascii="Arial" w:hAnsi="Arial" w:cs="Arial"/>
                  <w:sz w:val="16"/>
                  <w:szCs w:val="16"/>
                </w:rPr>
                <w:fldChar w:fldCharType="begin"/>
              </w:r>
              <w:r w:rsidR="004D6C7D">
                <w:rPr>
                  <w:rFonts w:ascii="Arial" w:hAnsi="Arial" w:cs="Arial"/>
                  <w:sz w:val="16"/>
                  <w:szCs w:val="16"/>
                </w:rPr>
                <w:instrText xml:space="preserve"> REF _Ref46143737 \r \h </w:instrText>
              </w:r>
            </w:ins>
            <w:r w:rsidR="004D6C7D">
              <w:rPr>
                <w:rFonts w:ascii="Arial" w:hAnsi="Arial" w:cs="Arial"/>
                <w:sz w:val="16"/>
                <w:szCs w:val="16"/>
              </w:rPr>
            </w:r>
            <w:r w:rsidR="004D6C7D">
              <w:rPr>
                <w:rFonts w:ascii="Arial" w:hAnsi="Arial" w:cs="Arial"/>
                <w:sz w:val="16"/>
                <w:szCs w:val="16"/>
              </w:rPr>
              <w:fldChar w:fldCharType="separate"/>
            </w:r>
            <w:ins w:id="731" w:author="James Shaw" w:date="2020-07-20T13:22:00Z">
              <w:r w:rsidR="004D6C7D">
                <w:rPr>
                  <w:rFonts w:ascii="Arial" w:hAnsi="Arial" w:cs="Arial"/>
                  <w:sz w:val="16"/>
                  <w:szCs w:val="16"/>
                </w:rPr>
                <w:t>3.2.21</w:t>
              </w:r>
              <w:r w:rsidR="004D6C7D">
                <w:rPr>
                  <w:rFonts w:ascii="Arial" w:hAnsi="Arial" w:cs="Arial"/>
                  <w:sz w:val="16"/>
                  <w:szCs w:val="16"/>
                </w:rPr>
                <w:fldChar w:fldCharType="end"/>
              </w:r>
              <w:r w:rsidR="004D6C7D">
                <w:rPr>
                  <w:rFonts w:ascii="Arial" w:hAnsi="Arial" w:cs="Arial"/>
                  <w:sz w:val="16"/>
                  <w:szCs w:val="16"/>
                </w:rPr>
                <w:t>)</w:t>
              </w:r>
            </w:ins>
          </w:p>
        </w:tc>
        <w:tc>
          <w:tcPr>
            <w:tcW w:w="1701" w:type="dxa"/>
          </w:tcPr>
          <w:p w:rsidR="004D6C7D" w:rsidRDefault="004D6C7D" w:rsidP="004D6C7D">
            <w:pPr>
              <w:rPr>
                <w:ins w:id="732" w:author="James Shaw" w:date="2020-07-20T13:21:00Z"/>
                <w:rFonts w:ascii="Arial" w:hAnsi="Arial" w:cs="Arial"/>
                <w:sz w:val="16"/>
                <w:szCs w:val="16"/>
              </w:rPr>
            </w:pPr>
            <w:ins w:id="733" w:author="James Shaw" w:date="2020-07-20T13:21:00Z">
              <w:r>
                <w:rPr>
                  <w:rFonts w:ascii="Arial" w:hAnsi="Arial" w:cs="Arial"/>
                  <w:sz w:val="16"/>
                  <w:szCs w:val="16"/>
                </w:rPr>
                <w:t>Default: off</w:t>
              </w:r>
            </w:ins>
          </w:p>
          <w:p w:rsidR="002E4A9C" w:rsidRPr="002D0950" w:rsidRDefault="002E4A9C" w:rsidP="006239F9">
            <w:pPr>
              <w:rPr>
                <w:ins w:id="734" w:author="James Shaw" w:date="2020-07-17T10:23:00Z"/>
                <w:rFonts w:ascii="Arial" w:hAnsi="Arial" w:cs="Arial"/>
                <w:sz w:val="16"/>
                <w:szCs w:val="16"/>
              </w:rPr>
            </w:pPr>
          </w:p>
        </w:tc>
        <w:tc>
          <w:tcPr>
            <w:tcW w:w="1406" w:type="dxa"/>
          </w:tcPr>
          <w:p w:rsidR="002E4A9C" w:rsidRDefault="002E4A9C" w:rsidP="006239F9">
            <w:pPr>
              <w:rPr>
                <w:ins w:id="735" w:author="James Shaw" w:date="2020-07-17T10:23:00Z"/>
                <w:rFonts w:ascii="Arial" w:hAnsi="Arial" w:cs="Arial"/>
                <w:sz w:val="16"/>
                <w:szCs w:val="16"/>
              </w:rPr>
            </w:pPr>
            <w:ins w:id="736" w:author="James Shaw" w:date="2020-07-17T10:23:00Z">
              <w:r>
                <w:rPr>
                  <w:rFonts w:ascii="Arial" w:hAnsi="Arial" w:cs="Arial"/>
                  <w:sz w:val="16"/>
                  <w:szCs w:val="16"/>
                </w:rPr>
                <w:t>All 2D models</w:t>
              </w:r>
            </w:ins>
          </w:p>
        </w:tc>
      </w:tr>
      <w:tr w:rsidR="00A14F97" w:rsidTr="003E7FDE">
        <w:tc>
          <w:tcPr>
            <w:tcW w:w="1951" w:type="dxa"/>
          </w:tcPr>
          <w:p w:rsidR="00A14F97" w:rsidRPr="00B60660" w:rsidRDefault="00736918" w:rsidP="006239F9">
            <w:pPr>
              <w:rPr>
                <w:b/>
              </w:rPr>
            </w:pPr>
            <w:r w:rsidRPr="00736918">
              <w:rPr>
                <w:rFonts w:ascii="Arial" w:hAnsi="Arial" w:cs="Arial"/>
                <w:b/>
                <w:sz w:val="16"/>
                <w:szCs w:val="16"/>
              </w:rPr>
              <w:t xml:space="preserve">infiltration </w:t>
            </w:r>
            <w:r w:rsidRPr="00736918">
              <w:rPr>
                <w:rFonts w:ascii="Courier New" w:hAnsi="Courier New" w:cs="Courier New"/>
                <w:b/>
                <w:sz w:val="16"/>
                <w:szCs w:val="16"/>
              </w:rPr>
              <w:t>value</w:t>
            </w:r>
          </w:p>
        </w:tc>
        <w:tc>
          <w:tcPr>
            <w:tcW w:w="3827" w:type="dxa"/>
          </w:tcPr>
          <w:p w:rsidR="00A14F97" w:rsidRDefault="00A14F97" w:rsidP="006239F9">
            <w:r>
              <w:rPr>
                <w:rFonts w:ascii="Arial" w:hAnsi="Arial" w:cs="Arial"/>
                <w:sz w:val="16"/>
                <w:szCs w:val="16"/>
              </w:rPr>
              <w:t>Spatially uniform infiltration rate for the floodplain in ms</w:t>
            </w:r>
            <w:r>
              <w:rPr>
                <w:rFonts w:ascii="Arial" w:hAnsi="Arial" w:cs="Arial"/>
                <w:sz w:val="16"/>
                <w:szCs w:val="16"/>
                <w:vertAlign w:val="superscript"/>
              </w:rPr>
              <w:t>-1</w:t>
            </w:r>
            <w:r>
              <w:rPr>
                <w:rFonts w:ascii="Arial" w:hAnsi="Arial" w:cs="Arial"/>
                <w:sz w:val="16"/>
                <w:szCs w:val="16"/>
              </w:rPr>
              <w:t xml:space="preserve">.      </w:t>
            </w:r>
          </w:p>
        </w:tc>
        <w:tc>
          <w:tcPr>
            <w:tcW w:w="1701" w:type="dxa"/>
          </w:tcPr>
          <w:p w:rsidR="00A14F97" w:rsidRDefault="00A14F97" w:rsidP="006239F9">
            <w:r w:rsidRPr="002D0950">
              <w:rPr>
                <w:rFonts w:ascii="Arial" w:hAnsi="Arial" w:cs="Arial"/>
                <w:sz w:val="16"/>
                <w:szCs w:val="16"/>
              </w:rPr>
              <w:t>Default: 0</w:t>
            </w:r>
          </w:p>
          <w:p w:rsidR="00A14F97" w:rsidRDefault="00A14F97" w:rsidP="006239F9">
            <w:r w:rsidRPr="002D0950">
              <w:rPr>
                <w:rFonts w:ascii="Arial" w:hAnsi="Arial" w:cs="Arial"/>
                <w:sz w:val="16"/>
                <w:szCs w:val="16"/>
              </w:rPr>
              <w:t xml:space="preserve">Buscot: </w:t>
            </w:r>
            <w:r>
              <w:rPr>
                <w:rFonts w:ascii="Arial" w:hAnsi="Arial" w:cs="Arial"/>
                <w:sz w:val="16"/>
                <w:szCs w:val="16"/>
              </w:rPr>
              <w:t>0.0000001</w:t>
            </w:r>
            <w:r w:rsidRPr="002D0950">
              <w:rPr>
                <w:rFonts w:ascii="Arial" w:hAnsi="Arial" w:cs="Arial"/>
                <w:sz w:val="16"/>
                <w:szCs w:val="16"/>
              </w:rPr>
              <w:t xml:space="preserve"> but c</w:t>
            </w:r>
            <w:r>
              <w:rPr>
                <w:rFonts w:ascii="Arial" w:hAnsi="Arial" w:cs="Arial"/>
                <w:sz w:val="16"/>
                <w:szCs w:val="16"/>
              </w:rPr>
              <w:t>ommented out</w:t>
            </w:r>
          </w:p>
        </w:tc>
        <w:tc>
          <w:tcPr>
            <w:tcW w:w="1406" w:type="dxa"/>
          </w:tcPr>
          <w:p w:rsidR="00A14F97" w:rsidRDefault="00A14F97" w:rsidP="006239F9">
            <w:r>
              <w:rPr>
                <w:rFonts w:ascii="Arial" w:hAnsi="Arial" w:cs="Arial"/>
                <w:sz w:val="16"/>
                <w:szCs w:val="16"/>
              </w:rPr>
              <w:t xml:space="preserve">All 2D models except </w:t>
            </w:r>
            <w:ins w:id="737" w:author="James Shaw" w:date="2020-07-20T13:22:00Z">
              <w:r w:rsidR="004D6C7D">
                <w:rPr>
                  <w:rFonts w:ascii="Arial" w:hAnsi="Arial" w:cs="Arial"/>
                  <w:sz w:val="16"/>
                  <w:szCs w:val="16"/>
                </w:rPr>
                <w:t xml:space="preserve">FV1, DG2, </w:t>
              </w:r>
            </w:ins>
            <w:r>
              <w:rPr>
                <w:rFonts w:ascii="Arial" w:hAnsi="Arial" w:cs="Arial"/>
                <w:sz w:val="16"/>
                <w:szCs w:val="16"/>
              </w:rPr>
              <w:t>Roe</w:t>
            </w:r>
          </w:p>
        </w:tc>
      </w:tr>
      <w:tr w:rsidR="00A14F97" w:rsidTr="003E7FDE">
        <w:tc>
          <w:tcPr>
            <w:tcW w:w="1951" w:type="dxa"/>
          </w:tcPr>
          <w:p w:rsidR="00A14F97" w:rsidRPr="00B60660" w:rsidRDefault="00736918" w:rsidP="006239F9">
            <w:pPr>
              <w:rPr>
                <w:b/>
              </w:rPr>
            </w:pPr>
            <w:r w:rsidRPr="00736918">
              <w:rPr>
                <w:rFonts w:ascii="Arial" w:hAnsi="Arial" w:cs="Arial"/>
                <w:b/>
                <w:sz w:val="16"/>
                <w:szCs w:val="16"/>
              </w:rPr>
              <w:t xml:space="preserve">evaporation </w:t>
            </w:r>
            <w:r w:rsidRPr="00736918">
              <w:rPr>
                <w:rFonts w:ascii="Courier New" w:hAnsi="Courier New" w:cs="Courier New"/>
                <w:b/>
                <w:sz w:val="16"/>
                <w:szCs w:val="16"/>
              </w:rPr>
              <w:t>filename</w:t>
            </w:r>
          </w:p>
        </w:tc>
        <w:tc>
          <w:tcPr>
            <w:tcW w:w="3827" w:type="dxa"/>
          </w:tcPr>
          <w:p w:rsidR="00A14F97" w:rsidRDefault="00A14F97" w:rsidP="006239F9">
            <w:r>
              <w:rPr>
                <w:rFonts w:ascii="Arial" w:hAnsi="Arial" w:cs="Arial"/>
                <w:sz w:val="16"/>
                <w:szCs w:val="16"/>
              </w:rPr>
              <w:t xml:space="preserve">Name of file containing evaporation data. </w:t>
            </w:r>
          </w:p>
        </w:tc>
        <w:tc>
          <w:tcPr>
            <w:tcW w:w="1701" w:type="dxa"/>
          </w:tcPr>
          <w:p w:rsidR="00A14F97" w:rsidRDefault="00A14F97" w:rsidP="006239F9">
            <w:r w:rsidRPr="002D0950">
              <w:rPr>
                <w:rFonts w:ascii="Arial" w:hAnsi="Arial" w:cs="Arial"/>
                <w:sz w:val="16"/>
                <w:szCs w:val="16"/>
              </w:rPr>
              <w:t>Option off as default</w:t>
            </w:r>
          </w:p>
          <w:p w:rsidR="00A14F97" w:rsidRDefault="00A14F97" w:rsidP="006239F9">
            <w:r w:rsidRPr="002D0950">
              <w:rPr>
                <w:rFonts w:ascii="Arial" w:hAnsi="Arial" w:cs="Arial"/>
                <w:sz w:val="16"/>
                <w:szCs w:val="16"/>
              </w:rPr>
              <w:t>Not used in the Buscot test case</w:t>
            </w:r>
          </w:p>
        </w:tc>
        <w:tc>
          <w:tcPr>
            <w:tcW w:w="1406" w:type="dxa"/>
          </w:tcPr>
          <w:p w:rsidR="00A14F97" w:rsidRDefault="00A14F97" w:rsidP="006239F9">
            <w:r>
              <w:rPr>
                <w:rFonts w:ascii="Arial" w:hAnsi="Arial" w:cs="Arial"/>
                <w:sz w:val="16"/>
                <w:szCs w:val="16"/>
              </w:rPr>
              <w:t xml:space="preserve">All 2D models except </w:t>
            </w:r>
            <w:ins w:id="738" w:author="James Shaw" w:date="2020-07-20T13:22:00Z">
              <w:r w:rsidR="004D6C7D">
                <w:rPr>
                  <w:rFonts w:ascii="Arial" w:hAnsi="Arial" w:cs="Arial"/>
                  <w:sz w:val="16"/>
                  <w:szCs w:val="16"/>
                </w:rPr>
                <w:t xml:space="preserve">FV1, DG2, </w:t>
              </w:r>
            </w:ins>
            <w:r>
              <w:rPr>
                <w:rFonts w:ascii="Arial" w:hAnsi="Arial" w:cs="Arial"/>
                <w:sz w:val="16"/>
                <w:szCs w:val="16"/>
              </w:rPr>
              <w:t>Roe</w:t>
            </w:r>
          </w:p>
        </w:tc>
      </w:tr>
      <w:tr w:rsidR="00F31364" w:rsidTr="003E7FDE">
        <w:trPr>
          <w:ins w:id="739" w:author="James Shaw" w:date="2020-07-20T13:59:00Z"/>
        </w:trPr>
        <w:tc>
          <w:tcPr>
            <w:tcW w:w="1951" w:type="dxa"/>
          </w:tcPr>
          <w:p w:rsidR="00F31364" w:rsidRPr="00736918" w:rsidRDefault="00F31364" w:rsidP="006239F9">
            <w:pPr>
              <w:rPr>
                <w:ins w:id="740" w:author="James Shaw" w:date="2020-07-20T13:59:00Z"/>
                <w:rFonts w:ascii="Arial" w:hAnsi="Arial" w:cs="Arial"/>
                <w:b/>
                <w:sz w:val="16"/>
                <w:szCs w:val="16"/>
              </w:rPr>
            </w:pPr>
            <w:ins w:id="741" w:author="James Shaw" w:date="2020-07-20T13:59:00Z">
              <w:r>
                <w:rPr>
                  <w:rFonts w:ascii="Arial" w:hAnsi="Arial" w:cs="Arial"/>
                  <w:b/>
                  <w:sz w:val="16"/>
                  <w:szCs w:val="16"/>
                </w:rPr>
                <w:t xml:space="preserve">nodata_elevation </w:t>
              </w:r>
              <w:r w:rsidRPr="00F31364">
                <w:rPr>
                  <w:rFonts w:ascii="Courier New" w:hAnsi="Courier New" w:cs="Courier New"/>
                  <w:b/>
                  <w:sz w:val="16"/>
                  <w:szCs w:val="16"/>
                  <w:rPrChange w:id="742" w:author="James Shaw" w:date="2020-07-20T13:59:00Z">
                    <w:rPr>
                      <w:rFonts w:ascii="Arial" w:hAnsi="Arial" w:cs="Arial"/>
                      <w:b/>
                      <w:sz w:val="16"/>
                      <w:szCs w:val="16"/>
                    </w:rPr>
                  </w:rPrChange>
                </w:rPr>
                <w:t>value</w:t>
              </w:r>
            </w:ins>
          </w:p>
        </w:tc>
        <w:tc>
          <w:tcPr>
            <w:tcW w:w="3827" w:type="dxa"/>
          </w:tcPr>
          <w:p w:rsidR="00F31364" w:rsidRPr="005F6F36" w:rsidRDefault="0072656F" w:rsidP="005F6F36">
            <w:pPr>
              <w:rPr>
                <w:ins w:id="743" w:author="James Shaw" w:date="2020-07-20T13:59:00Z"/>
                <w:rFonts w:ascii="Arial" w:hAnsi="Arial" w:cs="Arial"/>
                <w:sz w:val="16"/>
                <w:szCs w:val="16"/>
              </w:rPr>
            </w:pPr>
            <w:ins w:id="744" w:author="James Shaw" w:date="2020-07-20T16:34:00Z">
              <w:r>
                <w:rPr>
                  <w:rFonts w:ascii="Arial" w:hAnsi="Arial" w:cs="Arial"/>
                  <w:sz w:val="16"/>
                  <w:szCs w:val="16"/>
                </w:rPr>
                <w:t xml:space="preserve">Terrain elevation value that replaces </w:t>
              </w:r>
            </w:ins>
            <w:ins w:id="745" w:author="James Shaw" w:date="2020-07-20T16:33:00Z">
              <w:r>
                <w:rPr>
                  <w:rFonts w:ascii="Arial" w:hAnsi="Arial" w:cs="Arial"/>
                  <w:sz w:val="16"/>
                  <w:szCs w:val="16"/>
                </w:rPr>
                <w:t xml:space="preserve">NODATA values in the </w:t>
              </w:r>
            </w:ins>
            <w:ins w:id="746" w:author="James Shaw" w:date="2020-07-20T16:34:00Z">
              <w:r w:rsidRPr="0072656F">
                <w:rPr>
                  <w:rFonts w:ascii="Courier New" w:hAnsi="Courier New" w:cs="Courier New"/>
                  <w:sz w:val="16"/>
                  <w:szCs w:val="16"/>
                  <w:rPrChange w:id="747" w:author="James Shaw" w:date="2020-07-20T16:34:00Z">
                    <w:rPr>
                      <w:rFonts w:ascii="Arial" w:hAnsi="Arial" w:cs="Arial"/>
                      <w:sz w:val="16"/>
                      <w:szCs w:val="16"/>
                    </w:rPr>
                  </w:rPrChange>
                </w:rPr>
                <w:t>DEMfile</w:t>
              </w:r>
              <w:r>
                <w:rPr>
                  <w:rFonts w:ascii="Arial" w:hAnsi="Arial" w:cs="Arial"/>
                  <w:sz w:val="16"/>
                  <w:szCs w:val="16"/>
                </w:rPr>
                <w:t>.</w:t>
              </w:r>
            </w:ins>
            <w:ins w:id="748" w:author="James Shaw" w:date="2020-07-20T16:36:00Z">
              <w:r>
                <w:rPr>
                  <w:rFonts w:ascii="Arial" w:hAnsi="Arial" w:cs="Arial"/>
                  <w:sz w:val="16"/>
                  <w:szCs w:val="16"/>
                </w:rPr>
                <w:t xml:space="preserve">  B</w:t>
              </w:r>
            </w:ins>
            <w:ins w:id="749" w:author="James Shaw" w:date="2020-07-20T16:37:00Z">
              <w:r>
                <w:rPr>
                  <w:rFonts w:ascii="Arial" w:hAnsi="Arial" w:cs="Arial"/>
                  <w:sz w:val="16"/>
                  <w:szCs w:val="16"/>
                </w:rPr>
                <w:t xml:space="preserve">y default, NODATA values are treated as very high walls, providing a reflective, irregular boundary.  </w:t>
              </w:r>
            </w:ins>
            <w:ins w:id="750" w:author="James Shaw" w:date="2020-07-20T16:38:00Z">
              <w:r>
                <w:rPr>
                  <w:rFonts w:ascii="Arial" w:hAnsi="Arial" w:cs="Arial"/>
                  <w:sz w:val="16"/>
                  <w:szCs w:val="16"/>
                </w:rPr>
                <w:t>If a free irregular boundary is required, set nodata_elevation</w:t>
              </w:r>
            </w:ins>
            <w:ins w:id="751" w:author="James Shaw" w:date="2020-07-20T16:40:00Z">
              <w:r>
                <w:rPr>
                  <w:rFonts w:ascii="Arial" w:hAnsi="Arial" w:cs="Arial"/>
                  <w:sz w:val="16"/>
                  <w:szCs w:val="16"/>
                </w:rPr>
                <w:t xml:space="preserve"> to a negative value</w:t>
              </w:r>
            </w:ins>
            <w:ins w:id="752" w:author="James Shaw" w:date="2020-07-20T16:38:00Z">
              <w:r>
                <w:rPr>
                  <w:rFonts w:ascii="Arial" w:hAnsi="Arial" w:cs="Arial"/>
                  <w:sz w:val="16"/>
                  <w:szCs w:val="16"/>
                </w:rPr>
                <w:t xml:space="preserve"> </w:t>
              </w:r>
            </w:ins>
            <w:ins w:id="753" w:author="James Shaw" w:date="2020-07-20T16:41:00Z">
              <w:r>
                <w:rPr>
                  <w:rFonts w:ascii="Arial" w:hAnsi="Arial" w:cs="Arial"/>
                  <w:sz w:val="16"/>
                  <w:szCs w:val="16"/>
                </w:rPr>
                <w:t>such as -</w:t>
              </w:r>
            </w:ins>
            <w:ins w:id="754" w:author="James Shaw" w:date="2020-07-20T16:40:00Z">
              <w:r>
                <w:rPr>
                  <w:rFonts w:ascii="Arial" w:hAnsi="Arial" w:cs="Arial"/>
                  <w:sz w:val="16"/>
                  <w:szCs w:val="16"/>
                </w:rPr>
                <w:t>10</w:t>
              </w:r>
              <w:r w:rsidRPr="005F6F36">
                <w:rPr>
                  <w:rFonts w:ascii="Arial" w:hAnsi="Arial" w:cs="Arial"/>
                  <w:sz w:val="16"/>
                  <w:szCs w:val="16"/>
                  <w:vertAlign w:val="superscript"/>
                </w:rPr>
                <w:t>10</w:t>
              </w:r>
            </w:ins>
            <w:ins w:id="755" w:author="James Shaw" w:date="2020-07-20T16:41:00Z">
              <w:r>
                <w:rPr>
                  <w:rFonts w:ascii="Arial" w:hAnsi="Arial" w:cs="Arial"/>
                  <w:sz w:val="16"/>
                  <w:szCs w:val="16"/>
                </w:rPr>
                <w:t xml:space="preserve"> and enable </w:t>
              </w:r>
              <w:r w:rsidRPr="0072656F">
                <w:rPr>
                  <w:rFonts w:ascii="Courier New" w:hAnsi="Courier New" w:cs="Courier New"/>
                  <w:sz w:val="16"/>
                  <w:szCs w:val="16"/>
                  <w:rPrChange w:id="756" w:author="James Shaw" w:date="2020-07-20T16:41:00Z">
                    <w:rPr>
                      <w:rFonts w:ascii="Arial" w:hAnsi="Arial" w:cs="Arial"/>
                      <w:sz w:val="16"/>
                      <w:szCs w:val="16"/>
                    </w:rPr>
                  </w:rPrChange>
                </w:rPr>
                <w:t>drain_nodata</w:t>
              </w:r>
              <w:r w:rsidRPr="0072656F">
                <w:rPr>
                  <w:rFonts w:ascii="Arial" w:hAnsi="Arial" w:cs="Arial"/>
                  <w:sz w:val="16"/>
                  <w:szCs w:val="16"/>
                  <w:rPrChange w:id="757" w:author="James Shaw" w:date="2020-07-20T16:42:00Z">
                    <w:rPr>
                      <w:rFonts w:ascii="Courier New" w:hAnsi="Courier New" w:cs="Courier New"/>
                      <w:sz w:val="16"/>
                      <w:szCs w:val="16"/>
                    </w:rPr>
                  </w:rPrChange>
                </w:rPr>
                <w:t>.</w:t>
              </w:r>
            </w:ins>
          </w:p>
        </w:tc>
        <w:tc>
          <w:tcPr>
            <w:tcW w:w="1701" w:type="dxa"/>
          </w:tcPr>
          <w:p w:rsidR="00F31364" w:rsidRPr="002D0950" w:rsidRDefault="0072656F" w:rsidP="006239F9">
            <w:pPr>
              <w:rPr>
                <w:ins w:id="758" w:author="James Shaw" w:date="2020-07-20T13:59:00Z"/>
                <w:rFonts w:ascii="Arial" w:hAnsi="Arial" w:cs="Arial"/>
                <w:sz w:val="16"/>
                <w:szCs w:val="16"/>
              </w:rPr>
            </w:pPr>
            <w:ins w:id="759" w:author="James Shaw" w:date="2020-07-20T16:33:00Z">
              <w:r>
                <w:rPr>
                  <w:rFonts w:ascii="Arial" w:hAnsi="Arial" w:cs="Arial"/>
                  <w:sz w:val="16"/>
                  <w:szCs w:val="16"/>
                </w:rPr>
                <w:t>Default: 10</w:t>
              </w:r>
              <w:r w:rsidRPr="0072656F">
                <w:rPr>
                  <w:rFonts w:ascii="Arial" w:hAnsi="Arial" w:cs="Arial"/>
                  <w:sz w:val="16"/>
                  <w:szCs w:val="16"/>
                  <w:vertAlign w:val="superscript"/>
                  <w:rPrChange w:id="760" w:author="James Shaw" w:date="2020-07-20T16:33:00Z">
                    <w:rPr>
                      <w:rFonts w:ascii="Arial" w:hAnsi="Arial" w:cs="Arial"/>
                      <w:sz w:val="16"/>
                      <w:szCs w:val="16"/>
                    </w:rPr>
                  </w:rPrChange>
                </w:rPr>
                <w:t>10</w:t>
              </w:r>
            </w:ins>
          </w:p>
        </w:tc>
        <w:tc>
          <w:tcPr>
            <w:tcW w:w="1406" w:type="dxa"/>
          </w:tcPr>
          <w:p w:rsidR="00F31364" w:rsidRDefault="0072656F" w:rsidP="006239F9">
            <w:pPr>
              <w:rPr>
                <w:ins w:id="761" w:author="James Shaw" w:date="2020-07-20T13:59:00Z"/>
                <w:rFonts w:ascii="Arial" w:hAnsi="Arial" w:cs="Arial"/>
                <w:sz w:val="16"/>
                <w:szCs w:val="16"/>
              </w:rPr>
            </w:pPr>
            <w:ins w:id="762" w:author="James Shaw" w:date="2020-07-20T16:37:00Z">
              <w:r>
                <w:rPr>
                  <w:rFonts w:ascii="Arial" w:hAnsi="Arial" w:cs="Arial"/>
                  <w:sz w:val="16"/>
                  <w:szCs w:val="16"/>
                </w:rPr>
                <w:t>All 2D models</w:t>
              </w:r>
            </w:ins>
          </w:p>
        </w:tc>
      </w:tr>
      <w:tr w:rsidR="00F31364" w:rsidTr="003E7FDE">
        <w:trPr>
          <w:ins w:id="763" w:author="James Shaw" w:date="2020-07-20T13:59:00Z"/>
        </w:trPr>
        <w:tc>
          <w:tcPr>
            <w:tcW w:w="1951" w:type="dxa"/>
          </w:tcPr>
          <w:p w:rsidR="00F31364" w:rsidRDefault="00F31364" w:rsidP="006239F9">
            <w:pPr>
              <w:rPr>
                <w:ins w:id="764" w:author="James Shaw" w:date="2020-07-20T13:59:00Z"/>
                <w:rFonts w:ascii="Arial" w:hAnsi="Arial" w:cs="Arial"/>
                <w:b/>
                <w:sz w:val="16"/>
                <w:szCs w:val="16"/>
              </w:rPr>
            </w:pPr>
            <w:ins w:id="765" w:author="James Shaw" w:date="2020-07-20T13:59:00Z">
              <w:r>
                <w:rPr>
                  <w:rFonts w:ascii="Arial" w:hAnsi="Arial" w:cs="Arial"/>
                  <w:b/>
                  <w:sz w:val="16"/>
                  <w:szCs w:val="16"/>
                </w:rPr>
                <w:t>drain_nodata</w:t>
              </w:r>
            </w:ins>
          </w:p>
        </w:tc>
        <w:tc>
          <w:tcPr>
            <w:tcW w:w="3827" w:type="dxa"/>
          </w:tcPr>
          <w:p w:rsidR="00F31364" w:rsidRDefault="0072656F" w:rsidP="005F6F36">
            <w:pPr>
              <w:rPr>
                <w:ins w:id="766" w:author="James Shaw" w:date="2020-07-20T13:59:00Z"/>
                <w:rFonts w:ascii="Arial" w:hAnsi="Arial" w:cs="Arial"/>
                <w:sz w:val="16"/>
                <w:szCs w:val="16"/>
              </w:rPr>
            </w:pPr>
            <w:ins w:id="767" w:author="James Shaw" w:date="2020-07-20T16:44:00Z">
              <w:r>
                <w:rPr>
                  <w:rFonts w:ascii="Arial" w:hAnsi="Arial" w:cs="Arial"/>
                  <w:sz w:val="16"/>
                  <w:szCs w:val="16"/>
                </w:rPr>
                <w:t xml:space="preserve">Enable to remove water </w:t>
              </w:r>
              <w:r w:rsidR="00BB0EC4">
                <w:rPr>
                  <w:rFonts w:ascii="Arial" w:hAnsi="Arial" w:cs="Arial"/>
                  <w:sz w:val="16"/>
                  <w:szCs w:val="16"/>
                </w:rPr>
                <w:t xml:space="preserve">in cells with </w:t>
              </w:r>
            </w:ins>
            <w:ins w:id="768" w:author="James Shaw" w:date="2020-07-20T16:45:00Z">
              <w:r w:rsidR="00BB0EC4">
                <w:rPr>
                  <w:rFonts w:ascii="Arial" w:hAnsi="Arial" w:cs="Arial"/>
                  <w:sz w:val="16"/>
                  <w:szCs w:val="16"/>
                </w:rPr>
                <w:t xml:space="preserve">NODATA elevation.  Use in conjunction with </w:t>
              </w:r>
              <w:r w:rsidR="00BB0EC4" w:rsidRPr="00BB0EC4">
                <w:rPr>
                  <w:rFonts w:ascii="Courier New" w:hAnsi="Courier New" w:cs="Courier New"/>
                  <w:sz w:val="16"/>
                  <w:szCs w:val="16"/>
                  <w:rPrChange w:id="769" w:author="James Shaw" w:date="2020-07-20T16:45:00Z">
                    <w:rPr>
                      <w:rFonts w:ascii="Arial" w:hAnsi="Arial" w:cs="Arial"/>
                      <w:sz w:val="16"/>
                      <w:szCs w:val="16"/>
                    </w:rPr>
                  </w:rPrChange>
                </w:rPr>
                <w:t>nodata_elevation</w:t>
              </w:r>
              <w:r w:rsidR="00BB0EC4">
                <w:rPr>
                  <w:rFonts w:ascii="Arial" w:hAnsi="Arial" w:cs="Arial"/>
                  <w:sz w:val="16"/>
                  <w:szCs w:val="16"/>
                </w:rPr>
                <w:t>.</w:t>
              </w:r>
            </w:ins>
          </w:p>
        </w:tc>
        <w:tc>
          <w:tcPr>
            <w:tcW w:w="1701" w:type="dxa"/>
          </w:tcPr>
          <w:p w:rsidR="00F31364" w:rsidRPr="002D0950" w:rsidRDefault="00F31364" w:rsidP="006239F9">
            <w:pPr>
              <w:rPr>
                <w:ins w:id="770" w:author="James Shaw" w:date="2020-07-20T13:59:00Z"/>
                <w:rFonts w:ascii="Arial" w:hAnsi="Arial" w:cs="Arial"/>
                <w:sz w:val="16"/>
                <w:szCs w:val="16"/>
              </w:rPr>
            </w:pPr>
            <w:ins w:id="771" w:author="James Shaw" w:date="2020-07-20T14:00:00Z">
              <w:r>
                <w:rPr>
                  <w:rFonts w:ascii="Arial" w:hAnsi="Arial" w:cs="Arial"/>
                  <w:sz w:val="16"/>
                  <w:szCs w:val="16"/>
                </w:rPr>
                <w:t>Default: off</w:t>
              </w:r>
            </w:ins>
          </w:p>
        </w:tc>
        <w:tc>
          <w:tcPr>
            <w:tcW w:w="1406" w:type="dxa"/>
          </w:tcPr>
          <w:p w:rsidR="00F31364" w:rsidRDefault="00BB0EC4" w:rsidP="006239F9">
            <w:pPr>
              <w:rPr>
                <w:ins w:id="772" w:author="James Shaw" w:date="2020-07-20T13:59:00Z"/>
                <w:rFonts w:ascii="Arial" w:hAnsi="Arial" w:cs="Arial"/>
                <w:sz w:val="16"/>
                <w:szCs w:val="16"/>
              </w:rPr>
            </w:pPr>
            <w:ins w:id="773" w:author="James Shaw" w:date="2020-07-20T16:45:00Z">
              <w:r>
                <w:rPr>
                  <w:rFonts w:ascii="Arial" w:hAnsi="Arial" w:cs="Arial"/>
                  <w:sz w:val="16"/>
                  <w:szCs w:val="16"/>
                </w:rPr>
                <w:t>All 2D models</w:t>
              </w:r>
            </w:ins>
          </w:p>
        </w:tc>
      </w:tr>
    </w:tbl>
    <w:p w:rsidR="000025A4" w:rsidRDefault="000025A4" w:rsidP="000025A4"/>
    <w:p w:rsidR="006716FE" w:rsidRDefault="005C4146">
      <w:pPr>
        <w:pStyle w:val="Caption"/>
        <w:keepNext/>
        <w:jc w:val="left"/>
      </w:pPr>
      <w:bookmarkStart w:id="774" w:name="_Ref363639046"/>
      <w:bookmarkStart w:id="775" w:name="_Toc46213701"/>
      <w:r>
        <w:t xml:space="preserve">Table </w:t>
      </w:r>
      <w:r w:rsidR="001E113F">
        <w:fldChar w:fldCharType="begin"/>
      </w:r>
      <w:r>
        <w:instrText xml:space="preserve"> SEQ Table \* ARABIC </w:instrText>
      </w:r>
      <w:r w:rsidR="001E113F">
        <w:fldChar w:fldCharType="separate"/>
      </w:r>
      <w:r w:rsidR="005A56F8">
        <w:rPr>
          <w:noProof/>
        </w:rPr>
        <w:t>9</w:t>
      </w:r>
      <w:r w:rsidR="001E113F">
        <w:fldChar w:fldCharType="end"/>
      </w:r>
      <w:bookmarkEnd w:id="774"/>
      <w:r>
        <w:t xml:space="preserve"> Options relating specifically to model starting conditions</w:t>
      </w:r>
      <w:bookmarkEnd w:id="775"/>
    </w:p>
    <w:tbl>
      <w:tblPr>
        <w:tblStyle w:val="TableGrid"/>
        <w:tblW w:w="0" w:type="auto"/>
        <w:tblLook w:val="04A0" w:firstRow="1" w:lastRow="0" w:firstColumn="1" w:lastColumn="0" w:noHBand="0" w:noVBand="1"/>
      </w:tblPr>
      <w:tblGrid>
        <w:gridCol w:w="1951"/>
        <w:gridCol w:w="3827"/>
        <w:gridCol w:w="1701"/>
        <w:gridCol w:w="1406"/>
      </w:tblGrid>
      <w:tr w:rsidR="00A14F97" w:rsidTr="003E7FDE">
        <w:tc>
          <w:tcPr>
            <w:tcW w:w="1951" w:type="dxa"/>
          </w:tcPr>
          <w:p w:rsidR="006716FE" w:rsidRDefault="00736918">
            <w:pPr>
              <w:tabs>
                <w:tab w:val="left" w:pos="0"/>
              </w:tabs>
              <w:spacing w:before="240" w:after="60"/>
              <w:jc w:val="left"/>
              <w:outlineLvl w:val="0"/>
              <w:rPr>
                <w:rFonts w:ascii="Arial" w:hAnsi="Arial" w:cs="Arial"/>
                <w:b/>
                <w:bCs/>
                <w:sz w:val="16"/>
                <w:szCs w:val="16"/>
              </w:rPr>
            </w:pPr>
            <w:r w:rsidRPr="00736918">
              <w:rPr>
                <w:rFonts w:ascii="Arial" w:hAnsi="Arial" w:cs="Arial"/>
                <w:b/>
                <w:sz w:val="16"/>
                <w:szCs w:val="16"/>
              </w:rPr>
              <w:t xml:space="preserve">Item name </w:t>
            </w:r>
            <w:r w:rsidRPr="00736918">
              <w:rPr>
                <w:rFonts w:ascii="Courier New" w:hAnsi="Courier New" w:cs="Courier New"/>
                <w:b/>
                <w:sz w:val="16"/>
                <w:szCs w:val="16"/>
              </w:rPr>
              <w:t>input</w:t>
            </w:r>
          </w:p>
        </w:tc>
        <w:tc>
          <w:tcPr>
            <w:tcW w:w="3827" w:type="dxa"/>
          </w:tcPr>
          <w:p w:rsidR="006716FE" w:rsidRDefault="00A14F97">
            <w:pPr>
              <w:pStyle w:val="BodyText3"/>
              <w:jc w:val="left"/>
              <w:rPr>
                <w:b/>
                <w:bCs/>
              </w:rPr>
            </w:pPr>
            <w:r w:rsidRPr="00A14F97">
              <w:rPr>
                <w:b/>
              </w:rPr>
              <w:t>Description</w:t>
            </w:r>
          </w:p>
        </w:tc>
        <w:tc>
          <w:tcPr>
            <w:tcW w:w="1701" w:type="dxa"/>
          </w:tcPr>
          <w:p w:rsidR="006716FE" w:rsidRDefault="00A14F97">
            <w:pPr>
              <w:pStyle w:val="BodyText3"/>
              <w:jc w:val="left"/>
            </w:pPr>
            <w:r w:rsidRPr="00A14F97">
              <w:rPr>
                <w:b/>
              </w:rPr>
              <w:t>Value in the Buscot weir test case</w:t>
            </w:r>
            <w:r w:rsidR="00736918" w:rsidRPr="00736918">
              <w:rPr>
                <w:b/>
              </w:rPr>
              <w:t xml:space="preserve"> (Diffusive case)</w:t>
            </w:r>
          </w:p>
        </w:tc>
        <w:tc>
          <w:tcPr>
            <w:tcW w:w="1406" w:type="dxa"/>
          </w:tcPr>
          <w:p w:rsidR="006716FE" w:rsidRDefault="00736918">
            <w:pPr>
              <w:pStyle w:val="BodyText3"/>
              <w:jc w:val="left"/>
            </w:pPr>
            <w:r w:rsidRPr="00736918">
              <w:rPr>
                <w:b/>
              </w:rPr>
              <w:t>Applicable model solver</w:t>
            </w:r>
          </w:p>
        </w:tc>
      </w:tr>
      <w:tr w:rsidR="00A14F97" w:rsidTr="003E7FDE">
        <w:tc>
          <w:tcPr>
            <w:tcW w:w="1951" w:type="dxa"/>
          </w:tcPr>
          <w:p w:rsidR="00A14F97" w:rsidRPr="00B60660" w:rsidRDefault="00736918" w:rsidP="006239F9">
            <w:pPr>
              <w:tabs>
                <w:tab w:val="left" w:pos="952"/>
              </w:tabs>
              <w:spacing w:before="240" w:after="60"/>
              <w:outlineLvl w:val="0"/>
              <w:rPr>
                <w:rFonts w:ascii="Arial" w:hAnsi="Arial" w:cs="Arial"/>
                <w:b/>
                <w:sz w:val="16"/>
                <w:szCs w:val="16"/>
              </w:rPr>
            </w:pPr>
            <w:r w:rsidRPr="00736918">
              <w:rPr>
                <w:rFonts w:ascii="Arial" w:hAnsi="Arial" w:cs="Arial"/>
                <w:b/>
                <w:sz w:val="16"/>
                <w:szCs w:val="16"/>
              </w:rPr>
              <w:t xml:space="preserve">tstart </w:t>
            </w:r>
            <w:r w:rsidRPr="00736918">
              <w:rPr>
                <w:rFonts w:ascii="Courier New" w:hAnsi="Courier New" w:cs="Courier New"/>
                <w:b/>
                <w:sz w:val="16"/>
                <w:szCs w:val="16"/>
              </w:rPr>
              <w:t>value</w:t>
            </w:r>
            <w:r w:rsidRPr="00736918">
              <w:rPr>
                <w:rFonts w:ascii="Arial" w:hAnsi="Arial" w:cs="Arial"/>
                <w:b/>
                <w:sz w:val="16"/>
                <w:szCs w:val="16"/>
              </w:rPr>
              <w:tab/>
            </w:r>
          </w:p>
          <w:p w:rsidR="00A14F97" w:rsidRPr="00B60660" w:rsidRDefault="00A14F97" w:rsidP="006239F9">
            <w:pPr>
              <w:pStyle w:val="BodyText3"/>
              <w:rPr>
                <w:b/>
              </w:rPr>
            </w:pPr>
          </w:p>
        </w:tc>
        <w:tc>
          <w:tcPr>
            <w:tcW w:w="3827" w:type="dxa"/>
          </w:tcPr>
          <w:p w:rsidR="00A14F97" w:rsidRPr="0014688A" w:rsidRDefault="00A14F97" w:rsidP="006239F9">
            <w:pPr>
              <w:pStyle w:val="BodyText3"/>
            </w:pPr>
            <w:r>
              <w:t xml:space="preserve">Options to change the simulation start </w:t>
            </w:r>
            <w:r w:rsidRPr="001679C4">
              <w:t>time.</w:t>
            </w:r>
            <w:r w:rsidRPr="002D0950">
              <w:t xml:space="preserve"> </w:t>
            </w:r>
            <w:r>
              <w:t>Units are seconds</w:t>
            </w:r>
          </w:p>
        </w:tc>
        <w:tc>
          <w:tcPr>
            <w:tcW w:w="1701" w:type="dxa"/>
          </w:tcPr>
          <w:p w:rsidR="00A14F97" w:rsidRPr="009E6EA2" w:rsidRDefault="00A14F97" w:rsidP="006239F9">
            <w:pPr>
              <w:pStyle w:val="BodyText3"/>
            </w:pPr>
            <w:r w:rsidRPr="002D0950">
              <w:t>Default: 0</w:t>
            </w:r>
          </w:p>
          <w:p w:rsidR="00A14F97" w:rsidRPr="009E6EA2" w:rsidRDefault="00A14F97" w:rsidP="006239F9">
            <w:pPr>
              <w:pStyle w:val="BodyText3"/>
            </w:pPr>
            <w:r w:rsidRPr="002D0950">
              <w:t>Not used in the Buscot test case</w:t>
            </w:r>
          </w:p>
        </w:tc>
        <w:tc>
          <w:tcPr>
            <w:tcW w:w="1406" w:type="dxa"/>
          </w:tcPr>
          <w:p w:rsidR="00A14F97" w:rsidRDefault="00A14F97" w:rsidP="006239F9">
            <w:pPr>
              <w:pStyle w:val="BodyText3"/>
            </w:pPr>
            <w:r>
              <w:t>All models</w:t>
            </w:r>
          </w:p>
        </w:tc>
      </w:tr>
      <w:tr w:rsidR="00A14F97" w:rsidTr="003E7FDE">
        <w:tc>
          <w:tcPr>
            <w:tcW w:w="1951" w:type="dxa"/>
          </w:tcPr>
          <w:p w:rsidR="00A14F97" w:rsidRPr="00B60660" w:rsidRDefault="00736918" w:rsidP="006239F9">
            <w:pPr>
              <w:pStyle w:val="BodyText3"/>
              <w:rPr>
                <w:b/>
              </w:rPr>
            </w:pPr>
            <w:r w:rsidRPr="00736918">
              <w:rPr>
                <w:b/>
              </w:rPr>
              <w:t xml:space="preserve">checkpoint </w:t>
            </w:r>
            <w:r w:rsidRPr="00736918">
              <w:rPr>
                <w:rFonts w:ascii="Courier New" w:hAnsi="Courier New" w:cs="Courier New"/>
                <w:b/>
              </w:rPr>
              <w:t>value</w:t>
            </w:r>
          </w:p>
        </w:tc>
        <w:tc>
          <w:tcPr>
            <w:tcW w:w="3827" w:type="dxa"/>
          </w:tcPr>
          <w:p w:rsidR="00A14F97" w:rsidRDefault="00A14F97" w:rsidP="006239F9">
            <w:pPr>
              <w:pStyle w:val="BodyText3"/>
            </w:pPr>
            <w:r w:rsidRPr="0014688A">
              <w:t xml:space="preserve">Logical keyword which turns on checkpointing.  Followed by interval in hours of computation time at which checkpointing occurs.  If no value is set a default value of </w:t>
            </w:r>
            <w:r>
              <w:t>1</w:t>
            </w:r>
            <w:r w:rsidRPr="0014688A">
              <w:t xml:space="preserve"> hour is used.  </w:t>
            </w:r>
            <w:r>
              <w:t xml:space="preserve">When the </w:t>
            </w:r>
            <w:r w:rsidRPr="0014688A">
              <w:t xml:space="preserve">model </w:t>
            </w:r>
            <w:r>
              <w:t xml:space="preserve">starts it </w:t>
            </w:r>
            <w:r w:rsidRPr="0014688A">
              <w:t xml:space="preserve">automatically </w:t>
            </w:r>
            <w:r>
              <w:t xml:space="preserve">looks for and reads in </w:t>
            </w:r>
            <w:r w:rsidRPr="0014688A">
              <w:t xml:space="preserve">the </w:t>
            </w:r>
            <w:r>
              <w:t xml:space="preserve">default </w:t>
            </w:r>
            <w:r w:rsidRPr="0014688A">
              <w:t xml:space="preserve">file named </w:t>
            </w:r>
            <w:r w:rsidRPr="002E044D">
              <w:rPr>
                <w:i/>
              </w:rPr>
              <w:t>“resroot”</w:t>
            </w:r>
            <w:r w:rsidRPr="002E044D">
              <w:rPr>
                <w:rFonts w:ascii="Courier New" w:hAnsi="Courier New"/>
              </w:rPr>
              <w:t>.chkpnt</w:t>
            </w:r>
            <w:r w:rsidRPr="0014688A">
              <w:t xml:space="preserve"> in the directory from which the model was executed</w:t>
            </w:r>
            <w:r>
              <w:t>,</w:t>
            </w:r>
            <w:r w:rsidRPr="0014688A">
              <w:t xml:space="preserve"> unless the </w:t>
            </w:r>
            <w:r w:rsidRPr="002E044D">
              <w:rPr>
                <w:rFonts w:ascii="Courier New" w:hAnsi="Courier New"/>
              </w:rPr>
              <w:t>loadcheck</w:t>
            </w:r>
            <w:r w:rsidRPr="0014688A">
              <w:t xml:space="preserve"> keyword</w:t>
            </w:r>
            <w:r>
              <w:t xml:space="preserve"> with alternative filename is used</w:t>
            </w:r>
            <w:r w:rsidRPr="0014688A">
              <w:t xml:space="preserve">.  The user needs to delete the </w:t>
            </w:r>
            <w:r w:rsidRPr="002E044D">
              <w:rPr>
                <w:rFonts w:ascii="Courier New" w:hAnsi="Courier New"/>
              </w:rPr>
              <w:t xml:space="preserve">.chkpnt </w:t>
            </w:r>
            <w:r w:rsidRPr="0014688A">
              <w:t>or turn off this option to commence the simulation again from the beginning.</w:t>
            </w:r>
            <w:r>
              <w:t xml:space="preserve"> </w:t>
            </w:r>
          </w:p>
        </w:tc>
        <w:tc>
          <w:tcPr>
            <w:tcW w:w="1701" w:type="dxa"/>
          </w:tcPr>
          <w:p w:rsidR="00A14F97" w:rsidRPr="009E6EA2" w:rsidRDefault="00A14F97" w:rsidP="006239F9">
            <w:pPr>
              <w:pStyle w:val="BodyText3"/>
              <w:outlineLvl w:val="0"/>
            </w:pPr>
            <w:r w:rsidRPr="002D0950">
              <w:t>Option off as default.  If keyword is specified then default value is 1 (hr).</w:t>
            </w:r>
          </w:p>
          <w:p w:rsidR="00A14F97" w:rsidRPr="009E6EA2" w:rsidRDefault="00A14F97" w:rsidP="006239F9">
            <w:pPr>
              <w:pStyle w:val="BodyText3"/>
            </w:pPr>
            <w:r w:rsidRPr="002D0950">
              <w:t>Not used in the Buscot test case (commented out)</w:t>
            </w:r>
          </w:p>
        </w:tc>
        <w:tc>
          <w:tcPr>
            <w:tcW w:w="1406" w:type="dxa"/>
          </w:tcPr>
          <w:p w:rsidR="00A14F97" w:rsidRDefault="00A14F97" w:rsidP="006239F9">
            <w:pPr>
              <w:pStyle w:val="BodyText3"/>
            </w:pPr>
            <w:r>
              <w:t xml:space="preserve">All models except </w:t>
            </w:r>
            <w:ins w:id="776" w:author="James Shaw" w:date="2020-07-20T13:23:00Z">
              <w:r w:rsidR="004D6C7D">
                <w:t xml:space="preserve">FV1, DG2, </w:t>
              </w:r>
            </w:ins>
            <w:r>
              <w:t>Roe (in theory)</w:t>
            </w:r>
          </w:p>
        </w:tc>
      </w:tr>
      <w:tr w:rsidR="00A14F97" w:rsidTr="003E7FDE">
        <w:tc>
          <w:tcPr>
            <w:tcW w:w="1951" w:type="dxa"/>
          </w:tcPr>
          <w:p w:rsidR="00A14F97" w:rsidRPr="00B60660" w:rsidRDefault="00736918" w:rsidP="006239F9">
            <w:pPr>
              <w:pStyle w:val="BodyText3"/>
              <w:rPr>
                <w:b/>
              </w:rPr>
            </w:pPr>
            <w:r w:rsidRPr="00736918">
              <w:rPr>
                <w:b/>
              </w:rPr>
              <w:t xml:space="preserve">loadcheck </w:t>
            </w:r>
            <w:r w:rsidRPr="00736918">
              <w:rPr>
                <w:rFonts w:ascii="Courier New" w:hAnsi="Courier New" w:cs="Courier New"/>
                <w:b/>
              </w:rPr>
              <w:t>filename</w:t>
            </w:r>
          </w:p>
        </w:tc>
        <w:tc>
          <w:tcPr>
            <w:tcW w:w="3827" w:type="dxa"/>
          </w:tcPr>
          <w:p w:rsidR="00A14F97" w:rsidRDefault="00A14F97" w:rsidP="006239F9">
            <w:pPr>
              <w:pStyle w:val="BodyText3"/>
            </w:pPr>
            <w:r>
              <w:t>Name of an alternative file used to start the checkpointing. By default, the program uses a single file which is overwritten at the checkpointing interval. This alternative start file allows you to start from a file that does not get overwritten by the checkpoint function</w:t>
            </w:r>
          </w:p>
        </w:tc>
        <w:tc>
          <w:tcPr>
            <w:tcW w:w="1701" w:type="dxa"/>
          </w:tcPr>
          <w:p w:rsidR="00A14F97" w:rsidRPr="009E6EA2" w:rsidRDefault="00A14F97" w:rsidP="006239F9">
            <w:pPr>
              <w:pStyle w:val="BodyText3"/>
            </w:pPr>
            <w:r w:rsidRPr="002D0950">
              <w:t xml:space="preserve">Option off as default.  </w:t>
            </w:r>
          </w:p>
          <w:p w:rsidR="00A14F97" w:rsidRPr="009E6EA2" w:rsidRDefault="00A14F97" w:rsidP="006239F9">
            <w:pPr>
              <w:pStyle w:val="BodyText3"/>
            </w:pPr>
            <w:r w:rsidRPr="002D0950">
              <w:t>Not used in the Buscot test case</w:t>
            </w:r>
          </w:p>
        </w:tc>
        <w:tc>
          <w:tcPr>
            <w:tcW w:w="1406" w:type="dxa"/>
          </w:tcPr>
          <w:p w:rsidR="00A14F97" w:rsidRDefault="00A14F97" w:rsidP="006239F9">
            <w:pPr>
              <w:pStyle w:val="BodyText3"/>
            </w:pPr>
            <w:r>
              <w:t xml:space="preserve">All models except </w:t>
            </w:r>
            <w:ins w:id="777" w:author="James Shaw" w:date="2020-07-20T13:23:00Z">
              <w:r w:rsidR="004D6C7D">
                <w:t xml:space="preserve">FV1, DG2, </w:t>
              </w:r>
            </w:ins>
            <w:r>
              <w:t>Roe (in theory)</w:t>
            </w:r>
          </w:p>
        </w:tc>
      </w:tr>
      <w:tr w:rsidR="00A14F97" w:rsidTr="003E7FDE">
        <w:tc>
          <w:tcPr>
            <w:tcW w:w="1951" w:type="dxa"/>
          </w:tcPr>
          <w:p w:rsidR="00A14F97" w:rsidRPr="00B60660" w:rsidRDefault="00736918" w:rsidP="006239F9">
            <w:pPr>
              <w:pStyle w:val="BodyText3"/>
              <w:rPr>
                <w:b/>
              </w:rPr>
            </w:pPr>
            <w:r w:rsidRPr="00736918">
              <w:rPr>
                <w:b/>
              </w:rPr>
              <w:t xml:space="preserve">ch_start_h </w:t>
            </w:r>
            <w:r w:rsidRPr="00736918">
              <w:rPr>
                <w:rFonts w:ascii="Courier New" w:hAnsi="Courier New" w:cs="Courier New"/>
                <w:b/>
              </w:rPr>
              <w:t>value</w:t>
            </w:r>
          </w:p>
        </w:tc>
        <w:tc>
          <w:tcPr>
            <w:tcW w:w="3827" w:type="dxa"/>
          </w:tcPr>
          <w:p w:rsidR="00A14F97" w:rsidRPr="0014688A" w:rsidRDefault="00A14F97" w:rsidP="006239F9">
            <w:pPr>
              <w:pStyle w:val="BodyText3"/>
            </w:pPr>
            <w:r>
              <w:t xml:space="preserve">By default, the channel solver will start with a water depth of 2m for the whole channel. The user can override this by using this option and a value. This can </w:t>
            </w:r>
            <w:r w:rsidR="0071311C">
              <w:t>speed up</w:t>
            </w:r>
            <w:r>
              <w:t xml:space="preserve"> the spinup time of the model.</w:t>
            </w:r>
          </w:p>
        </w:tc>
        <w:tc>
          <w:tcPr>
            <w:tcW w:w="1701" w:type="dxa"/>
          </w:tcPr>
          <w:p w:rsidR="00A14F97" w:rsidRPr="009E6EA2" w:rsidRDefault="00A14F97" w:rsidP="006239F9">
            <w:pPr>
              <w:pStyle w:val="BodyText3"/>
            </w:pPr>
            <w:r w:rsidRPr="002D0950">
              <w:t>Default: 2</w:t>
            </w:r>
          </w:p>
          <w:p w:rsidR="00A14F97" w:rsidRPr="009E6EA2" w:rsidRDefault="00A14F97" w:rsidP="006239F9">
            <w:pPr>
              <w:pStyle w:val="BodyText3"/>
            </w:pPr>
            <w:r>
              <w:t xml:space="preserve">Not </w:t>
            </w:r>
            <w:r w:rsidRPr="002D0950">
              <w:t>specified in the</w:t>
            </w:r>
            <w:r>
              <w:t xml:space="preserve"> Buscot test case</w:t>
            </w:r>
          </w:p>
        </w:tc>
        <w:tc>
          <w:tcPr>
            <w:tcW w:w="1406" w:type="dxa"/>
          </w:tcPr>
          <w:p w:rsidR="00A14F97" w:rsidRDefault="00A14F97" w:rsidP="006239F9">
            <w:pPr>
              <w:pStyle w:val="BodyText3"/>
            </w:pPr>
            <w:r>
              <w:t>1D Diffusive and kinematic</w:t>
            </w:r>
          </w:p>
        </w:tc>
      </w:tr>
      <w:tr w:rsidR="00A14F97" w:rsidTr="003E7FDE">
        <w:tc>
          <w:tcPr>
            <w:tcW w:w="1951" w:type="dxa"/>
          </w:tcPr>
          <w:p w:rsidR="00A14F97" w:rsidRPr="00B60660" w:rsidRDefault="00736918" w:rsidP="006239F9">
            <w:pPr>
              <w:pStyle w:val="BodyText3"/>
              <w:rPr>
                <w:b/>
              </w:rPr>
            </w:pPr>
            <w:r w:rsidRPr="00736918">
              <w:rPr>
                <w:b/>
              </w:rPr>
              <w:t xml:space="preserve">startq </w:t>
            </w:r>
          </w:p>
        </w:tc>
        <w:tc>
          <w:tcPr>
            <w:tcW w:w="3827" w:type="dxa"/>
          </w:tcPr>
          <w:p w:rsidR="00A14F97" w:rsidRPr="0014688A" w:rsidRDefault="00A14F97" w:rsidP="006239F9">
            <w:pPr>
              <w:pStyle w:val="BodyText3"/>
            </w:pPr>
            <w:r>
              <w:t xml:space="preserve">In kinematic mode, the model will calculate a water level for each section given the inflow at the top of the reach. In diffusive mode, the model will iterate to the initial steady state solution given a downstream boundary condition and an upstream inflow. Will dramatically decrease spin up time for complex channels. See “ch_dyanmic” below for </w:t>
            </w:r>
            <w:r>
              <w:lastRenderedPageBreak/>
              <w:t>more details</w:t>
            </w:r>
          </w:p>
        </w:tc>
        <w:tc>
          <w:tcPr>
            <w:tcW w:w="1701" w:type="dxa"/>
          </w:tcPr>
          <w:p w:rsidR="00A14F97" w:rsidRPr="009E6EA2" w:rsidRDefault="00A14F97" w:rsidP="006239F9">
            <w:pPr>
              <w:pStyle w:val="BodyText3"/>
            </w:pPr>
            <w:r w:rsidRPr="002D0950">
              <w:lastRenderedPageBreak/>
              <w:t>Option is off as default</w:t>
            </w:r>
          </w:p>
          <w:p w:rsidR="00A14F97" w:rsidRPr="009E6EA2" w:rsidRDefault="00A14F97" w:rsidP="006239F9">
            <w:pPr>
              <w:pStyle w:val="BodyText3"/>
            </w:pPr>
            <w:r>
              <w:t xml:space="preserve">Not used in the Buscot test case </w:t>
            </w:r>
          </w:p>
        </w:tc>
        <w:tc>
          <w:tcPr>
            <w:tcW w:w="1406" w:type="dxa"/>
          </w:tcPr>
          <w:p w:rsidR="00A14F97" w:rsidRDefault="00A14F97" w:rsidP="006239F9">
            <w:pPr>
              <w:pStyle w:val="BodyText3"/>
            </w:pPr>
            <w:r>
              <w:t>1D Diffusive and kinematic</w:t>
            </w:r>
          </w:p>
        </w:tc>
      </w:tr>
      <w:tr w:rsidR="00A14F97" w:rsidTr="003E7FDE">
        <w:tc>
          <w:tcPr>
            <w:tcW w:w="1951" w:type="dxa"/>
          </w:tcPr>
          <w:p w:rsidR="00A14F97" w:rsidRPr="00B60660" w:rsidRDefault="00736918" w:rsidP="006239F9">
            <w:pPr>
              <w:pStyle w:val="BodyText3"/>
              <w:rPr>
                <w:b/>
              </w:rPr>
            </w:pPr>
            <w:r w:rsidRPr="00736918">
              <w:rPr>
                <w:b/>
              </w:rPr>
              <w:t>ch_dynamic</w:t>
            </w:r>
          </w:p>
        </w:tc>
        <w:tc>
          <w:tcPr>
            <w:tcW w:w="3827" w:type="dxa"/>
          </w:tcPr>
          <w:p w:rsidR="00A14F97" w:rsidRPr="0014688A" w:rsidRDefault="0071311C" w:rsidP="006239F9">
            <w:pPr>
              <w:pStyle w:val="BodyText3"/>
            </w:pPr>
            <w:r>
              <w:t>Startq</w:t>
            </w:r>
            <w:r w:rsidR="00A14F97">
              <w:t xml:space="preserve"> will automatically use the diffusive steady state solution in diffusive mode. Use this keyword to activate full dynamic steady state initial condition. Mainly incorporated for forward compatibility and very complex channel systems. Can only be used in conjunction with “startq”     </w:t>
            </w:r>
          </w:p>
        </w:tc>
        <w:tc>
          <w:tcPr>
            <w:tcW w:w="1701" w:type="dxa"/>
          </w:tcPr>
          <w:p w:rsidR="00A14F97" w:rsidRPr="009E6EA2" w:rsidRDefault="00A14F97" w:rsidP="006239F9">
            <w:pPr>
              <w:pStyle w:val="BodyText3"/>
            </w:pPr>
            <w:r w:rsidRPr="002D0950">
              <w:t>Option is off as default</w:t>
            </w:r>
          </w:p>
          <w:p w:rsidR="00A14F97" w:rsidRPr="009E6EA2" w:rsidRDefault="00A14F97" w:rsidP="006239F9">
            <w:pPr>
              <w:pStyle w:val="BodyText3"/>
            </w:pPr>
            <w:r>
              <w:t xml:space="preserve">Not used in the Buscot test case </w:t>
            </w:r>
          </w:p>
        </w:tc>
        <w:tc>
          <w:tcPr>
            <w:tcW w:w="1406" w:type="dxa"/>
          </w:tcPr>
          <w:p w:rsidR="00A14F97" w:rsidRPr="0014688A" w:rsidRDefault="00A14F97" w:rsidP="006239F9">
            <w:pPr>
              <w:pStyle w:val="BodyText3"/>
            </w:pPr>
            <w:r>
              <w:t xml:space="preserve">1D Diffusive </w:t>
            </w:r>
          </w:p>
        </w:tc>
      </w:tr>
      <w:tr w:rsidR="00A14F97" w:rsidTr="003E7FDE">
        <w:tc>
          <w:tcPr>
            <w:tcW w:w="1951" w:type="dxa"/>
          </w:tcPr>
          <w:p w:rsidR="00A14F97" w:rsidRPr="00B60660" w:rsidRDefault="00736918" w:rsidP="006239F9">
            <w:pPr>
              <w:pStyle w:val="BodyText3"/>
              <w:rPr>
                <w:b/>
              </w:rPr>
            </w:pPr>
            <w:r w:rsidRPr="00736918">
              <w:rPr>
                <w:b/>
              </w:rPr>
              <w:t xml:space="preserve">binarystartfile </w:t>
            </w:r>
            <w:r w:rsidRPr="00736918">
              <w:rPr>
                <w:rFonts w:ascii="Courier New" w:hAnsi="Courier New" w:cs="Courier New"/>
                <w:b/>
              </w:rPr>
              <w:t>filename</w:t>
            </w:r>
          </w:p>
        </w:tc>
        <w:tc>
          <w:tcPr>
            <w:tcW w:w="3827" w:type="dxa"/>
          </w:tcPr>
          <w:p w:rsidR="00A14F97" w:rsidRPr="0014688A" w:rsidRDefault="00A14F97" w:rsidP="006239F9">
            <w:pPr>
              <w:pStyle w:val="BodyText3"/>
            </w:pPr>
            <w:r>
              <w:t xml:space="preserve">This is the same as the keyword startfile (above) but the input data are in binary format.      As default this option is off and this keyword must be specified to activate it  </w:t>
            </w:r>
          </w:p>
        </w:tc>
        <w:tc>
          <w:tcPr>
            <w:tcW w:w="1701" w:type="dxa"/>
          </w:tcPr>
          <w:p w:rsidR="00A14F97" w:rsidRPr="009E6EA2" w:rsidRDefault="00A14F97" w:rsidP="006239F9">
            <w:pPr>
              <w:pStyle w:val="BodyText3"/>
            </w:pPr>
            <w:r w:rsidRPr="002D0950">
              <w:t xml:space="preserve">Option is off as default.  </w:t>
            </w:r>
          </w:p>
          <w:p w:rsidR="00A14F97" w:rsidRPr="009E6EA2" w:rsidRDefault="00A14F97" w:rsidP="006239F9">
            <w:pPr>
              <w:pStyle w:val="BodyText3"/>
            </w:pPr>
            <w:r>
              <w:t>Not used in the Buscot test case</w:t>
            </w:r>
          </w:p>
        </w:tc>
        <w:tc>
          <w:tcPr>
            <w:tcW w:w="1406" w:type="dxa"/>
          </w:tcPr>
          <w:p w:rsidR="00A14F97" w:rsidRDefault="00A14F97" w:rsidP="006239F9">
            <w:pPr>
              <w:pStyle w:val="BodyText3"/>
            </w:pPr>
            <w:r>
              <w:t>All 2D models and subgrid</w:t>
            </w:r>
          </w:p>
        </w:tc>
      </w:tr>
      <w:tr w:rsidR="00A14F97" w:rsidTr="003E7FDE">
        <w:tc>
          <w:tcPr>
            <w:tcW w:w="1951" w:type="dxa"/>
          </w:tcPr>
          <w:p w:rsidR="00A14F97" w:rsidRPr="00B60660" w:rsidRDefault="00736918" w:rsidP="006239F9">
            <w:pPr>
              <w:spacing w:before="240" w:after="60"/>
              <w:outlineLvl w:val="0"/>
              <w:rPr>
                <w:rFonts w:ascii="Arial" w:hAnsi="Arial" w:cs="Arial"/>
                <w:b/>
                <w:sz w:val="16"/>
                <w:szCs w:val="16"/>
              </w:rPr>
            </w:pPr>
            <w:r w:rsidRPr="00736918">
              <w:rPr>
                <w:rFonts w:ascii="Arial" w:hAnsi="Arial" w:cs="Arial"/>
                <w:b/>
                <w:sz w:val="16"/>
                <w:szCs w:val="16"/>
              </w:rPr>
              <w:t xml:space="preserve">startelev </w:t>
            </w:r>
            <w:r w:rsidRPr="00736918">
              <w:rPr>
                <w:rFonts w:ascii="Courier New" w:hAnsi="Courier New" w:cs="Courier New"/>
                <w:b/>
                <w:sz w:val="16"/>
                <w:szCs w:val="16"/>
              </w:rPr>
              <w:t>filename</w:t>
            </w:r>
          </w:p>
          <w:p w:rsidR="00A14F97" w:rsidRPr="00B60660" w:rsidRDefault="00A14F97" w:rsidP="006239F9">
            <w:pPr>
              <w:pStyle w:val="BodyText3"/>
              <w:rPr>
                <w:b/>
              </w:rPr>
            </w:pPr>
          </w:p>
        </w:tc>
        <w:tc>
          <w:tcPr>
            <w:tcW w:w="3827" w:type="dxa"/>
          </w:tcPr>
          <w:p w:rsidR="00A14F97" w:rsidRDefault="00A14F97" w:rsidP="006239F9">
            <w:pPr>
              <w:pStyle w:val="BodyText3"/>
            </w:pPr>
            <w:r>
              <w:t xml:space="preserve">Similar to startfile but initialises the model with water surface elevation rather than depth.      As default this option is off and this keyword must be specified to activate it  </w:t>
            </w:r>
          </w:p>
        </w:tc>
        <w:tc>
          <w:tcPr>
            <w:tcW w:w="1701" w:type="dxa"/>
          </w:tcPr>
          <w:p w:rsidR="00A14F97" w:rsidRPr="009E6EA2" w:rsidRDefault="00A14F97" w:rsidP="006239F9">
            <w:pPr>
              <w:pStyle w:val="BodyText3"/>
            </w:pPr>
            <w:r w:rsidRPr="002D0950">
              <w:t xml:space="preserve">Option is off as default.  </w:t>
            </w:r>
          </w:p>
          <w:p w:rsidR="00A14F97" w:rsidRPr="009E6EA2" w:rsidRDefault="00A14F97" w:rsidP="006239F9">
            <w:pPr>
              <w:pStyle w:val="BodyText3"/>
            </w:pPr>
            <w:r w:rsidRPr="002D0950">
              <w:t>Not used in the Buscot test case</w:t>
            </w:r>
          </w:p>
        </w:tc>
        <w:tc>
          <w:tcPr>
            <w:tcW w:w="1406" w:type="dxa"/>
          </w:tcPr>
          <w:p w:rsidR="00A14F97" w:rsidRDefault="00A14F97" w:rsidP="006239F9">
            <w:pPr>
              <w:pStyle w:val="BodyText3"/>
            </w:pPr>
            <w:r>
              <w:t>All 2D models and subgrid</w:t>
            </w:r>
          </w:p>
        </w:tc>
      </w:tr>
      <w:tr w:rsidR="00A14F97" w:rsidTr="003E7FDE">
        <w:tc>
          <w:tcPr>
            <w:tcW w:w="1951" w:type="dxa"/>
          </w:tcPr>
          <w:p w:rsidR="00A14F97" w:rsidRPr="00B60660" w:rsidRDefault="00736918" w:rsidP="006239F9">
            <w:pPr>
              <w:pStyle w:val="BodyText3"/>
              <w:rPr>
                <w:b/>
              </w:rPr>
            </w:pPr>
            <w:r w:rsidRPr="00736918">
              <w:rPr>
                <w:b/>
              </w:rPr>
              <w:t xml:space="preserve">startfile </w:t>
            </w:r>
            <w:r w:rsidRPr="00736918">
              <w:rPr>
                <w:rFonts w:ascii="Courier New" w:hAnsi="Courier New" w:cs="Courier New"/>
                <w:b/>
              </w:rPr>
              <w:t>filename</w:t>
            </w:r>
          </w:p>
        </w:tc>
        <w:tc>
          <w:tcPr>
            <w:tcW w:w="3827" w:type="dxa"/>
          </w:tcPr>
          <w:p w:rsidR="00A14F97" w:rsidRPr="0014688A" w:rsidRDefault="00A14F97" w:rsidP="006239F9">
            <w:pPr>
              <w:pStyle w:val="BodyText3"/>
            </w:pPr>
            <w:r w:rsidRPr="0014688A">
              <w:t>Name of previous results file in ARC ascii raster format used to provide initial conditions for a model simulation.</w:t>
            </w:r>
            <w:r>
              <w:t xml:space="preserve"> This should be a water depth file </w:t>
            </w:r>
          </w:p>
        </w:tc>
        <w:tc>
          <w:tcPr>
            <w:tcW w:w="1701" w:type="dxa"/>
          </w:tcPr>
          <w:p w:rsidR="00521986" w:rsidRDefault="00A14F97">
            <w:pPr>
              <w:pStyle w:val="BodyText3"/>
            </w:pPr>
            <w:r w:rsidRPr="002D0950">
              <w:t>Option is off as default Not used in Buscot test case (commented out)</w:t>
            </w:r>
          </w:p>
        </w:tc>
        <w:tc>
          <w:tcPr>
            <w:tcW w:w="1406" w:type="dxa"/>
          </w:tcPr>
          <w:p w:rsidR="00A14F97" w:rsidRPr="0014688A" w:rsidRDefault="00A14F97" w:rsidP="006239F9">
            <w:pPr>
              <w:pStyle w:val="BodyText3"/>
            </w:pPr>
            <w:r>
              <w:t>All 2D models except Roe</w:t>
            </w:r>
          </w:p>
        </w:tc>
      </w:tr>
    </w:tbl>
    <w:p w:rsidR="006716FE" w:rsidRDefault="005C4146">
      <w:pPr>
        <w:pStyle w:val="Caption"/>
        <w:keepNext/>
        <w:jc w:val="left"/>
      </w:pPr>
      <w:bookmarkStart w:id="778" w:name="_Ref363639063"/>
      <w:bookmarkStart w:id="779" w:name="_Toc46213702"/>
      <w:r>
        <w:t xml:space="preserve">Table </w:t>
      </w:r>
      <w:r w:rsidR="001E113F">
        <w:fldChar w:fldCharType="begin"/>
      </w:r>
      <w:r>
        <w:instrText xml:space="preserve"> SEQ Table \* ARABIC </w:instrText>
      </w:r>
      <w:r w:rsidR="001E113F">
        <w:fldChar w:fldCharType="separate"/>
      </w:r>
      <w:r w:rsidR="005A56F8">
        <w:rPr>
          <w:noProof/>
        </w:rPr>
        <w:t>10</w:t>
      </w:r>
      <w:r w:rsidR="001E113F">
        <w:fldChar w:fldCharType="end"/>
      </w:r>
      <w:bookmarkEnd w:id="778"/>
      <w:r>
        <w:t xml:space="preserve"> Additional, less commonly used settings and parameters</w:t>
      </w:r>
      <w:bookmarkEnd w:id="779"/>
    </w:p>
    <w:tbl>
      <w:tblPr>
        <w:tblStyle w:val="TableGrid"/>
        <w:tblW w:w="0" w:type="auto"/>
        <w:tblLook w:val="04A0" w:firstRow="1" w:lastRow="0" w:firstColumn="1" w:lastColumn="0" w:noHBand="0" w:noVBand="1"/>
      </w:tblPr>
      <w:tblGrid>
        <w:gridCol w:w="2039"/>
        <w:gridCol w:w="3764"/>
        <w:gridCol w:w="1685"/>
        <w:gridCol w:w="1397"/>
      </w:tblGrid>
      <w:tr w:rsidR="00A14F97" w:rsidTr="008F2044">
        <w:tc>
          <w:tcPr>
            <w:tcW w:w="2039" w:type="dxa"/>
          </w:tcPr>
          <w:p w:rsidR="00A14F97" w:rsidRDefault="00A14F97" w:rsidP="006239F9">
            <w:pPr>
              <w:pStyle w:val="BodyText3"/>
            </w:pPr>
            <w:r w:rsidRPr="002E044D">
              <w:rPr>
                <w:b/>
              </w:rPr>
              <w:t>Item name</w:t>
            </w:r>
            <w:r>
              <w:rPr>
                <w:b/>
              </w:rPr>
              <w:t xml:space="preserve"> </w:t>
            </w:r>
            <w:r w:rsidRPr="00A14F97">
              <w:rPr>
                <w:rFonts w:ascii="Courier New" w:hAnsi="Courier New" w:cs="Courier New"/>
                <w:b/>
              </w:rPr>
              <w:t>input</w:t>
            </w:r>
          </w:p>
        </w:tc>
        <w:tc>
          <w:tcPr>
            <w:tcW w:w="3764" w:type="dxa"/>
          </w:tcPr>
          <w:p w:rsidR="00A14F97" w:rsidRDefault="00A14F97" w:rsidP="006239F9">
            <w:pPr>
              <w:pStyle w:val="BodyText3"/>
            </w:pPr>
            <w:r w:rsidRPr="002E044D">
              <w:rPr>
                <w:b/>
              </w:rPr>
              <w:t>Description</w:t>
            </w:r>
          </w:p>
        </w:tc>
        <w:tc>
          <w:tcPr>
            <w:tcW w:w="1685" w:type="dxa"/>
          </w:tcPr>
          <w:p w:rsidR="00A14F97" w:rsidRPr="002D0950" w:rsidRDefault="00A14F97" w:rsidP="006239F9">
            <w:pPr>
              <w:pStyle w:val="BodyText3"/>
            </w:pPr>
            <w:r w:rsidRPr="002E044D">
              <w:rPr>
                <w:b/>
              </w:rPr>
              <w:t>Value in the Buscot weir test case</w:t>
            </w:r>
            <w:r>
              <w:rPr>
                <w:b/>
              </w:rPr>
              <w:t xml:space="preserve"> (Diffusive case)</w:t>
            </w:r>
          </w:p>
        </w:tc>
        <w:tc>
          <w:tcPr>
            <w:tcW w:w="1397" w:type="dxa"/>
          </w:tcPr>
          <w:p w:rsidR="00A14F97" w:rsidRDefault="00A14F97" w:rsidP="006239F9">
            <w:pPr>
              <w:pStyle w:val="BodyText3"/>
            </w:pPr>
            <w:r>
              <w:rPr>
                <w:b/>
              </w:rPr>
              <w:t>Applicable model solver</w:t>
            </w:r>
          </w:p>
        </w:tc>
      </w:tr>
      <w:tr w:rsidR="00A14F97" w:rsidTr="008F2044">
        <w:tc>
          <w:tcPr>
            <w:tcW w:w="2039" w:type="dxa"/>
          </w:tcPr>
          <w:p w:rsidR="00A14F97" w:rsidRPr="00B60660" w:rsidRDefault="00736918" w:rsidP="006239F9">
            <w:pPr>
              <w:pStyle w:val="BodyText3"/>
              <w:rPr>
                <w:b/>
              </w:rPr>
            </w:pPr>
            <w:r w:rsidRPr="00736918">
              <w:rPr>
                <w:b/>
              </w:rPr>
              <w:t xml:space="preserve">ts_multiple </w:t>
            </w:r>
            <w:r w:rsidRPr="00736918">
              <w:rPr>
                <w:rFonts w:ascii="Courier New" w:hAnsi="Courier New" w:cs="Courier New"/>
                <w:b/>
              </w:rPr>
              <w:t>value</w:t>
            </w:r>
          </w:p>
        </w:tc>
        <w:tc>
          <w:tcPr>
            <w:tcW w:w="3764" w:type="dxa"/>
          </w:tcPr>
          <w:p w:rsidR="00A14F97" w:rsidRDefault="00A14F97" w:rsidP="006239F9">
            <w:pPr>
              <w:pStyle w:val="BodyText3"/>
            </w:pPr>
            <w:r>
              <w:t xml:space="preserve">Decouples the channel and floodplain time step and increases the channel timestep. Enter a value after the keyword to invoke more than x1. Tests show up to x10 gives almost identical results to x1. If used, check sensitivity of results.  </w:t>
            </w:r>
          </w:p>
        </w:tc>
        <w:tc>
          <w:tcPr>
            <w:tcW w:w="1685" w:type="dxa"/>
          </w:tcPr>
          <w:p w:rsidR="00A14F97" w:rsidRPr="009E6EA2" w:rsidRDefault="00A14F97" w:rsidP="006239F9">
            <w:pPr>
              <w:pStyle w:val="BodyText3"/>
            </w:pPr>
            <w:r w:rsidRPr="002D0950">
              <w:t xml:space="preserve">Option off as default.  If keyword is specified default value is 1.  </w:t>
            </w:r>
          </w:p>
          <w:p w:rsidR="00A14F97" w:rsidRPr="009E6EA2" w:rsidRDefault="00A14F97" w:rsidP="006239F9">
            <w:pPr>
              <w:pStyle w:val="BodyText3"/>
            </w:pPr>
            <w:r w:rsidRPr="002D0950">
              <w:t>Not used in the Buscot test case</w:t>
            </w:r>
          </w:p>
        </w:tc>
        <w:tc>
          <w:tcPr>
            <w:tcW w:w="1397" w:type="dxa"/>
          </w:tcPr>
          <w:p w:rsidR="00A14F97" w:rsidRDefault="00A14F97" w:rsidP="006239F9">
            <w:pPr>
              <w:pStyle w:val="BodyText3"/>
            </w:pPr>
            <w:r>
              <w:t>1D Diffusive and kinematic</w:t>
            </w:r>
          </w:p>
        </w:tc>
      </w:tr>
      <w:tr w:rsidR="00A14F97" w:rsidTr="008F2044">
        <w:tc>
          <w:tcPr>
            <w:tcW w:w="2039" w:type="dxa"/>
          </w:tcPr>
          <w:p w:rsidR="00A14F97" w:rsidRPr="00B60660" w:rsidRDefault="00736918" w:rsidP="006239F9">
            <w:pPr>
              <w:rPr>
                <w:b/>
              </w:rPr>
            </w:pPr>
            <w:r w:rsidRPr="00736918">
              <w:rPr>
                <w:rFonts w:ascii="Arial" w:hAnsi="Arial" w:cs="Arial"/>
                <w:b/>
                <w:sz w:val="16"/>
                <w:szCs w:val="16"/>
              </w:rPr>
              <w:t xml:space="preserve">htol </w:t>
            </w:r>
            <w:r w:rsidRPr="00736918">
              <w:rPr>
                <w:rFonts w:ascii="Courier New" w:hAnsi="Courier New" w:cs="Courier New"/>
                <w:b/>
                <w:sz w:val="16"/>
                <w:szCs w:val="16"/>
              </w:rPr>
              <w:t>value</w:t>
            </w:r>
          </w:p>
        </w:tc>
        <w:tc>
          <w:tcPr>
            <w:tcW w:w="3764" w:type="dxa"/>
          </w:tcPr>
          <w:p w:rsidR="00A14F97" w:rsidRDefault="00A14F97" w:rsidP="006239F9">
            <w:r>
              <w:rPr>
                <w:rFonts w:ascii="Arial" w:hAnsi="Arial" w:cs="Arial"/>
                <w:sz w:val="16"/>
                <w:szCs w:val="16"/>
              </w:rPr>
              <w:t>Optional parameter to override default 1m bank smoothing.</w:t>
            </w:r>
          </w:p>
        </w:tc>
        <w:tc>
          <w:tcPr>
            <w:tcW w:w="1685" w:type="dxa"/>
          </w:tcPr>
          <w:p w:rsidR="00A14F97" w:rsidRDefault="00A14F97" w:rsidP="006239F9">
            <w:r w:rsidRPr="002D0950">
              <w:rPr>
                <w:rFonts w:ascii="Arial" w:hAnsi="Arial" w:cs="Arial"/>
                <w:sz w:val="16"/>
                <w:szCs w:val="16"/>
              </w:rPr>
              <w:t xml:space="preserve">Option is off as default.  </w:t>
            </w:r>
          </w:p>
          <w:p w:rsidR="00A14F97" w:rsidRDefault="00A14F97" w:rsidP="006239F9">
            <w:r w:rsidRPr="002D0950">
              <w:rPr>
                <w:rFonts w:ascii="Arial" w:hAnsi="Arial" w:cs="Arial"/>
                <w:sz w:val="16"/>
                <w:szCs w:val="16"/>
              </w:rPr>
              <w:t>Not used in the Buscot test case</w:t>
            </w:r>
          </w:p>
        </w:tc>
        <w:tc>
          <w:tcPr>
            <w:tcW w:w="1397" w:type="dxa"/>
          </w:tcPr>
          <w:p w:rsidR="00A14F97" w:rsidRDefault="00A14F97" w:rsidP="006239F9">
            <w:r>
              <w:rPr>
                <w:rFonts w:ascii="Arial" w:hAnsi="Arial" w:cs="Arial"/>
                <w:sz w:val="16"/>
                <w:szCs w:val="16"/>
              </w:rPr>
              <w:t>1D Diffusive and kinematic</w:t>
            </w:r>
          </w:p>
        </w:tc>
      </w:tr>
      <w:tr w:rsidR="00A14F97" w:rsidTr="008F2044">
        <w:tc>
          <w:tcPr>
            <w:tcW w:w="2039" w:type="dxa"/>
          </w:tcPr>
          <w:p w:rsidR="00A14F97" w:rsidRPr="00B60660" w:rsidRDefault="00736918" w:rsidP="006239F9">
            <w:pPr>
              <w:pStyle w:val="BodyText3"/>
              <w:rPr>
                <w:b/>
              </w:rPr>
            </w:pPr>
            <w:r w:rsidRPr="00736918">
              <w:rPr>
                <w:b/>
              </w:rPr>
              <w:t>chainageoff</w:t>
            </w:r>
          </w:p>
        </w:tc>
        <w:tc>
          <w:tcPr>
            <w:tcW w:w="3764" w:type="dxa"/>
          </w:tcPr>
          <w:p w:rsidR="00A14F97" w:rsidRDefault="00A14F97" w:rsidP="006239F9">
            <w:pPr>
              <w:pStyle w:val="BodyText3"/>
            </w:pPr>
            <w:r>
              <w:t xml:space="preserve">As default the code now makes river channel chainage independent of </w:t>
            </w:r>
            <w:r w:rsidR="0071311C">
              <w:t>cell size</w:t>
            </w:r>
            <w:r>
              <w:t xml:space="preserve"> and uses straight line distance between entered sections. Use this keyword to revert to the old calculation which used cell dx dimensions.</w:t>
            </w:r>
          </w:p>
        </w:tc>
        <w:tc>
          <w:tcPr>
            <w:tcW w:w="1685" w:type="dxa"/>
          </w:tcPr>
          <w:p w:rsidR="00A14F97" w:rsidRPr="009E6EA2" w:rsidRDefault="00A14F97" w:rsidP="006239F9">
            <w:pPr>
              <w:pStyle w:val="BodyText3"/>
            </w:pPr>
            <w:r w:rsidRPr="002D0950">
              <w:t>Option off as default,</w:t>
            </w:r>
          </w:p>
          <w:p w:rsidR="00A14F97" w:rsidRPr="009E6EA2" w:rsidRDefault="00A14F97" w:rsidP="006239F9">
            <w:pPr>
              <w:pStyle w:val="BodyText3"/>
            </w:pPr>
            <w:r w:rsidRPr="002D0950">
              <w:t xml:space="preserve">Used in the Buscot test case </w:t>
            </w:r>
          </w:p>
        </w:tc>
        <w:tc>
          <w:tcPr>
            <w:tcW w:w="1397" w:type="dxa"/>
          </w:tcPr>
          <w:p w:rsidR="00A14F97" w:rsidRDefault="00A14F97" w:rsidP="006239F9">
            <w:pPr>
              <w:pStyle w:val="BodyText3"/>
            </w:pPr>
            <w:r>
              <w:t>1D Diffusive and kinematic</w:t>
            </w:r>
          </w:p>
        </w:tc>
      </w:tr>
      <w:tr w:rsidR="00A14F97" w:rsidTr="008F2044">
        <w:tc>
          <w:tcPr>
            <w:tcW w:w="2039" w:type="dxa"/>
          </w:tcPr>
          <w:p w:rsidR="00A14F97" w:rsidRPr="00B60660" w:rsidRDefault="00736918" w:rsidP="006239F9">
            <w:pPr>
              <w:pStyle w:val="BodyText3"/>
              <w:rPr>
                <w:b/>
              </w:rPr>
            </w:pPr>
            <w:r w:rsidRPr="00736918">
              <w:rPr>
                <w:b/>
              </w:rPr>
              <w:t xml:space="preserve">depththresh </w:t>
            </w:r>
            <w:r w:rsidRPr="00736918">
              <w:rPr>
                <w:rFonts w:ascii="Courier New" w:hAnsi="Courier New" w:cs="Courier New"/>
                <w:b/>
              </w:rPr>
              <w:t>value</w:t>
            </w:r>
          </w:p>
        </w:tc>
        <w:tc>
          <w:tcPr>
            <w:tcW w:w="3764" w:type="dxa"/>
          </w:tcPr>
          <w:p w:rsidR="00A14F97" w:rsidRDefault="00A14F97" w:rsidP="006239F9">
            <w:pPr>
              <w:pStyle w:val="BodyText3"/>
            </w:pPr>
            <w:r>
              <w:t xml:space="preserve">Option to change the depth at which a cell is considered wet (in metres).  </w:t>
            </w:r>
            <w:r w:rsidR="00736918" w:rsidRPr="00736918">
              <w:t>Also controls threshold beneath which the rainfall routing scheme operates (if enabled).</w:t>
            </w:r>
          </w:p>
        </w:tc>
        <w:tc>
          <w:tcPr>
            <w:tcW w:w="1685" w:type="dxa"/>
          </w:tcPr>
          <w:p w:rsidR="00A14F97" w:rsidRPr="009E6EA2" w:rsidRDefault="00A14F97" w:rsidP="006239F9">
            <w:pPr>
              <w:pStyle w:val="BodyText3"/>
            </w:pPr>
            <w:r w:rsidRPr="002D0950">
              <w:t>Default: 0.001</w:t>
            </w:r>
            <w:ins w:id="780" w:author="James Shaw" w:date="2020-07-20T13:49:00Z">
              <w:r w:rsidR="00245C61">
                <w:t xml:space="preserve"> </w:t>
              </w:r>
            </w:ins>
            <w:ins w:id="781" w:author="James Shaw" w:date="2020-07-20T13:48:00Z">
              <w:r w:rsidR="00245C61">
                <w:t xml:space="preserve"> (FV1: 10</w:t>
              </w:r>
              <w:r w:rsidR="00245C61" w:rsidRPr="00245C61">
                <w:rPr>
                  <w:vertAlign w:val="superscript"/>
                  <w:rPrChange w:id="782" w:author="James Shaw" w:date="2020-07-20T13:49:00Z">
                    <w:rPr/>
                  </w:rPrChange>
                </w:rPr>
                <w:t>-6</w:t>
              </w:r>
              <w:r w:rsidR="00245C61">
                <w:t>)</w:t>
              </w:r>
            </w:ins>
          </w:p>
          <w:p w:rsidR="00A14F97" w:rsidRPr="009E6EA2" w:rsidRDefault="00A14F97" w:rsidP="006239F9">
            <w:pPr>
              <w:pStyle w:val="BodyText3"/>
            </w:pPr>
            <w:r w:rsidRPr="002D0950">
              <w:t xml:space="preserve">Not used in the Buscot test case </w:t>
            </w:r>
          </w:p>
        </w:tc>
        <w:tc>
          <w:tcPr>
            <w:tcW w:w="1397" w:type="dxa"/>
          </w:tcPr>
          <w:p w:rsidR="00A14F97" w:rsidRPr="0014688A" w:rsidRDefault="00A14F97" w:rsidP="006239F9">
            <w:pPr>
              <w:pStyle w:val="BodyText3"/>
            </w:pPr>
            <w:r>
              <w:t>All 2D models and subgrid</w:t>
            </w:r>
          </w:p>
        </w:tc>
      </w:tr>
      <w:tr w:rsidR="00A14F97" w:rsidTr="008F2044">
        <w:tc>
          <w:tcPr>
            <w:tcW w:w="2039" w:type="dxa"/>
          </w:tcPr>
          <w:p w:rsidR="00A14F97" w:rsidRPr="00B60660" w:rsidRDefault="00736918" w:rsidP="006239F9">
            <w:pPr>
              <w:rPr>
                <w:b/>
                <w:bCs/>
                <w:kern w:val="28"/>
              </w:rPr>
            </w:pPr>
            <w:r w:rsidRPr="00736918">
              <w:rPr>
                <w:rFonts w:ascii="Arial" w:hAnsi="Arial" w:cs="Arial"/>
                <w:b/>
                <w:sz w:val="16"/>
                <w:szCs w:val="16"/>
              </w:rPr>
              <w:t xml:space="preserve">weirfile </w:t>
            </w:r>
            <w:r w:rsidRPr="00736918">
              <w:rPr>
                <w:rFonts w:ascii="Courier New" w:hAnsi="Courier New" w:cs="Courier New"/>
                <w:b/>
                <w:sz w:val="16"/>
                <w:szCs w:val="16"/>
              </w:rPr>
              <w:t>filename</w:t>
            </w:r>
          </w:p>
        </w:tc>
        <w:tc>
          <w:tcPr>
            <w:tcW w:w="3764" w:type="dxa"/>
          </w:tcPr>
          <w:p w:rsidR="00A14F97" w:rsidRDefault="00A14F97" w:rsidP="006239F9">
            <w:pPr>
              <w:rPr>
                <w:b/>
                <w:bCs/>
                <w:kern w:val="28"/>
              </w:rPr>
            </w:pPr>
            <w:r>
              <w:rPr>
                <w:rFonts w:ascii="Arial" w:hAnsi="Arial" w:cs="Arial"/>
                <w:sz w:val="16"/>
                <w:szCs w:val="16"/>
              </w:rPr>
              <w:t>Name of file containing information on location and nature of any weir or bridge linkages between cells to be included in the model.</w:t>
            </w:r>
          </w:p>
        </w:tc>
        <w:tc>
          <w:tcPr>
            <w:tcW w:w="1685" w:type="dxa"/>
          </w:tcPr>
          <w:p w:rsidR="00A14F97" w:rsidRDefault="00A14F97" w:rsidP="006239F9">
            <w:pPr>
              <w:rPr>
                <w:b/>
                <w:bCs/>
                <w:kern w:val="28"/>
              </w:rPr>
            </w:pPr>
            <w:r w:rsidRPr="002D0950">
              <w:rPr>
                <w:rFonts w:ascii="Arial" w:hAnsi="Arial" w:cs="Arial"/>
                <w:sz w:val="16"/>
                <w:szCs w:val="16"/>
              </w:rPr>
              <w:t>No default value</w:t>
            </w:r>
          </w:p>
          <w:p w:rsidR="00A14F97" w:rsidRDefault="00A14F97" w:rsidP="006239F9">
            <w:r>
              <w:rPr>
                <w:rFonts w:ascii="Arial" w:hAnsi="Arial" w:cs="Arial"/>
                <w:sz w:val="16"/>
                <w:szCs w:val="16"/>
              </w:rPr>
              <w:t>buscot.weir</w:t>
            </w:r>
            <w:r w:rsidRPr="002D0950">
              <w:rPr>
                <w:rFonts w:ascii="Arial" w:hAnsi="Arial" w:cs="Arial"/>
                <w:sz w:val="16"/>
                <w:szCs w:val="16"/>
              </w:rPr>
              <w:t xml:space="preserve"> </w:t>
            </w:r>
          </w:p>
        </w:tc>
        <w:tc>
          <w:tcPr>
            <w:tcW w:w="1397" w:type="dxa"/>
          </w:tcPr>
          <w:p w:rsidR="00A14F97" w:rsidRDefault="00A14F97" w:rsidP="006239F9">
            <w:pPr>
              <w:rPr>
                <w:b/>
                <w:bCs/>
                <w:kern w:val="28"/>
              </w:rPr>
            </w:pPr>
            <w:r>
              <w:rPr>
                <w:rFonts w:ascii="Arial" w:hAnsi="Arial" w:cs="Arial"/>
                <w:sz w:val="16"/>
                <w:szCs w:val="16"/>
              </w:rPr>
              <w:t>2D All models for weirs and subgrid channels only  for bridges</w:t>
            </w:r>
          </w:p>
        </w:tc>
      </w:tr>
      <w:tr w:rsidR="00A14F97" w:rsidTr="008F2044">
        <w:tc>
          <w:tcPr>
            <w:tcW w:w="2039" w:type="dxa"/>
          </w:tcPr>
          <w:p w:rsidR="00A14F97" w:rsidRPr="00B60660" w:rsidRDefault="00736918" w:rsidP="006239F9">
            <w:pPr>
              <w:rPr>
                <w:rFonts w:ascii="Arial" w:hAnsi="Arial" w:cs="Arial"/>
                <w:b/>
                <w:sz w:val="16"/>
                <w:szCs w:val="16"/>
              </w:rPr>
            </w:pPr>
            <w:r w:rsidRPr="00736918">
              <w:rPr>
                <w:rFonts w:ascii="Arial" w:hAnsi="Arial" w:cs="Arial"/>
                <w:b/>
                <w:sz w:val="16"/>
                <w:szCs w:val="16"/>
              </w:rPr>
              <w:t xml:space="preserve">cfl </w:t>
            </w:r>
            <w:r w:rsidRPr="00736918">
              <w:rPr>
                <w:rFonts w:ascii="Courier New" w:hAnsi="Courier New" w:cs="Courier New"/>
                <w:b/>
                <w:sz w:val="16"/>
                <w:szCs w:val="16"/>
              </w:rPr>
              <w:t>value</w:t>
            </w:r>
          </w:p>
          <w:p w:rsidR="00A14F97" w:rsidRPr="00B60660" w:rsidRDefault="00A14F97" w:rsidP="006239F9">
            <w:pPr>
              <w:pStyle w:val="BodyText3"/>
              <w:rPr>
                <w:b/>
              </w:rPr>
            </w:pPr>
          </w:p>
        </w:tc>
        <w:tc>
          <w:tcPr>
            <w:tcW w:w="3764" w:type="dxa"/>
          </w:tcPr>
          <w:p w:rsidR="00A14F97" w:rsidRDefault="00A14F97" w:rsidP="006239F9">
            <w:pPr>
              <w:pStyle w:val="BodyText3"/>
            </w:pPr>
            <w:r>
              <w:t>Option to change the stability coefficient used to determine the model time step.</w:t>
            </w:r>
          </w:p>
        </w:tc>
        <w:tc>
          <w:tcPr>
            <w:tcW w:w="1685" w:type="dxa"/>
          </w:tcPr>
          <w:p w:rsidR="00A14F97" w:rsidRPr="009E6EA2" w:rsidRDefault="00A14F97" w:rsidP="006239F9">
            <w:pPr>
              <w:pStyle w:val="BodyText3"/>
            </w:pPr>
            <w:r w:rsidRPr="002D0950">
              <w:t>Default: 0.7</w:t>
            </w:r>
            <w:ins w:id="783" w:author="James Shaw" w:date="2020-07-20T13:48:00Z">
              <w:r w:rsidR="00245C61">
                <w:t xml:space="preserve"> (FV1: 0.5; DG2: 0.33)</w:t>
              </w:r>
            </w:ins>
          </w:p>
          <w:p w:rsidR="00A14F97" w:rsidRPr="009E6EA2" w:rsidRDefault="00A14F97" w:rsidP="006239F9">
            <w:pPr>
              <w:pStyle w:val="BodyText3"/>
            </w:pPr>
            <w:r w:rsidRPr="002D0950">
              <w:t>Not used in the Buscot test case</w:t>
            </w:r>
          </w:p>
        </w:tc>
        <w:tc>
          <w:tcPr>
            <w:tcW w:w="1397" w:type="dxa"/>
          </w:tcPr>
          <w:p w:rsidR="00A14F97" w:rsidRDefault="00A14F97" w:rsidP="006239F9">
            <w:pPr>
              <w:pStyle w:val="BodyText3"/>
            </w:pPr>
            <w:r>
              <w:t>2D inertial and shallow water models and sub-grid</w:t>
            </w:r>
          </w:p>
        </w:tc>
      </w:tr>
      <w:tr w:rsidR="00204C95" w:rsidTr="008F2044">
        <w:tc>
          <w:tcPr>
            <w:tcW w:w="2039" w:type="dxa"/>
          </w:tcPr>
          <w:p w:rsidR="00204C95" w:rsidRPr="00B60660" w:rsidRDefault="00204C95" w:rsidP="00597917">
            <w:pPr>
              <w:rPr>
                <w:rFonts w:ascii="Arial" w:hAnsi="Arial" w:cs="Arial"/>
                <w:b/>
                <w:sz w:val="16"/>
                <w:szCs w:val="16"/>
              </w:rPr>
            </w:pPr>
            <w:r w:rsidRPr="007D4C7C">
              <w:rPr>
                <w:rFonts w:ascii="Arial" w:hAnsi="Arial" w:cs="Arial"/>
                <w:b/>
                <w:sz w:val="16"/>
                <w:szCs w:val="16"/>
              </w:rPr>
              <w:t>drych</w:t>
            </w:r>
            <w:r>
              <w:rPr>
                <w:rFonts w:ascii="Arial" w:hAnsi="Arial" w:cs="Arial"/>
                <w:b/>
                <w:sz w:val="16"/>
                <w:szCs w:val="16"/>
              </w:rPr>
              <w:t>eckon</w:t>
            </w:r>
          </w:p>
          <w:p w:rsidR="00204C95" w:rsidRPr="00B60660" w:rsidRDefault="00204C95" w:rsidP="006239F9">
            <w:pPr>
              <w:rPr>
                <w:rFonts w:ascii="Arial" w:hAnsi="Arial" w:cs="Arial"/>
                <w:b/>
                <w:sz w:val="16"/>
                <w:szCs w:val="16"/>
              </w:rPr>
            </w:pPr>
          </w:p>
        </w:tc>
        <w:tc>
          <w:tcPr>
            <w:tcW w:w="3764" w:type="dxa"/>
          </w:tcPr>
          <w:p w:rsidR="00204C95" w:rsidRDefault="00204C95">
            <w:pPr>
              <w:pStyle w:val="BodyText3"/>
            </w:pPr>
            <w:r>
              <w:t>Turns on</w:t>
            </w:r>
            <w:r w:rsidRPr="004A0924">
              <w:t xml:space="preserve"> drycheck (see Bates and de Roo 2000)</w:t>
            </w:r>
            <w:r>
              <w:t xml:space="preserve">. </w:t>
            </w:r>
          </w:p>
        </w:tc>
        <w:tc>
          <w:tcPr>
            <w:tcW w:w="1685" w:type="dxa"/>
          </w:tcPr>
          <w:p w:rsidR="00204C95" w:rsidRDefault="00204C95" w:rsidP="006239F9">
            <w:pPr>
              <w:pStyle w:val="BodyText3"/>
            </w:pPr>
            <w:r>
              <w:t>Default: drycheck is off</w:t>
            </w:r>
          </w:p>
          <w:p w:rsidR="00452391" w:rsidRPr="009E6EA2" w:rsidRDefault="00452391" w:rsidP="006239F9">
            <w:pPr>
              <w:pStyle w:val="BodyText3"/>
            </w:pPr>
            <w:r w:rsidRPr="002D0950">
              <w:t>Not used in the Buscot test case</w:t>
            </w:r>
          </w:p>
        </w:tc>
        <w:tc>
          <w:tcPr>
            <w:tcW w:w="1397" w:type="dxa"/>
          </w:tcPr>
          <w:p w:rsidR="00204C95" w:rsidRPr="00E80F95" w:rsidRDefault="00204C95" w:rsidP="006239F9">
            <w:pPr>
              <w:pStyle w:val="BodyText3"/>
            </w:pPr>
            <w:r w:rsidRPr="002D0950">
              <w:t>2D Adaptive, and fixed timestep and inertial models</w:t>
            </w:r>
          </w:p>
        </w:tc>
      </w:tr>
      <w:tr w:rsidR="00204C95" w:rsidTr="008F2044">
        <w:tc>
          <w:tcPr>
            <w:tcW w:w="2039" w:type="dxa"/>
          </w:tcPr>
          <w:p w:rsidR="00204C95" w:rsidRPr="00B60660" w:rsidRDefault="00204C95" w:rsidP="00597917">
            <w:pPr>
              <w:rPr>
                <w:rFonts w:ascii="Arial" w:hAnsi="Arial" w:cs="Arial"/>
                <w:b/>
                <w:sz w:val="16"/>
                <w:szCs w:val="16"/>
              </w:rPr>
            </w:pPr>
            <w:r w:rsidRPr="007D4C7C">
              <w:rPr>
                <w:rFonts w:ascii="Arial" w:hAnsi="Arial" w:cs="Arial"/>
                <w:b/>
                <w:sz w:val="16"/>
                <w:szCs w:val="16"/>
              </w:rPr>
              <w:t>drycheckoff</w:t>
            </w:r>
          </w:p>
          <w:p w:rsidR="00204C95" w:rsidRPr="007D4C7C" w:rsidRDefault="00204C95" w:rsidP="006239F9">
            <w:pPr>
              <w:rPr>
                <w:rFonts w:ascii="Arial" w:hAnsi="Arial" w:cs="Arial"/>
                <w:b/>
                <w:sz w:val="16"/>
                <w:szCs w:val="16"/>
              </w:rPr>
            </w:pPr>
          </w:p>
        </w:tc>
        <w:tc>
          <w:tcPr>
            <w:tcW w:w="3764" w:type="dxa"/>
          </w:tcPr>
          <w:p w:rsidR="00204C95" w:rsidRPr="004A0924" w:rsidRDefault="00204C95">
            <w:pPr>
              <w:pStyle w:val="BodyText3"/>
            </w:pPr>
            <w:r w:rsidRPr="004A0924">
              <w:t>Turns off drycheck (see Bates and de Roo 2000)</w:t>
            </w:r>
            <w:r>
              <w:t xml:space="preserve">. </w:t>
            </w:r>
          </w:p>
        </w:tc>
        <w:tc>
          <w:tcPr>
            <w:tcW w:w="1685" w:type="dxa"/>
          </w:tcPr>
          <w:p w:rsidR="00204C95" w:rsidRDefault="00204C95" w:rsidP="006239F9">
            <w:pPr>
              <w:pStyle w:val="BodyText3"/>
            </w:pPr>
            <w:r>
              <w:t>Default: drycheck is off</w:t>
            </w:r>
          </w:p>
          <w:p w:rsidR="00452391" w:rsidRPr="002D0950" w:rsidRDefault="00452391" w:rsidP="006239F9">
            <w:pPr>
              <w:pStyle w:val="BodyText3"/>
            </w:pPr>
            <w:r w:rsidRPr="002D0950">
              <w:t>Not used in the Buscot test case</w:t>
            </w:r>
          </w:p>
        </w:tc>
        <w:tc>
          <w:tcPr>
            <w:tcW w:w="1397" w:type="dxa"/>
          </w:tcPr>
          <w:p w:rsidR="00204C95" w:rsidRPr="002D0950" w:rsidRDefault="00204C95" w:rsidP="006239F9">
            <w:pPr>
              <w:pStyle w:val="BodyText3"/>
            </w:pPr>
            <w:r w:rsidRPr="002D0950">
              <w:t>2D Adaptive, and fixed timestep and inertial models</w:t>
            </w:r>
          </w:p>
        </w:tc>
      </w:tr>
      <w:tr w:rsidR="00661167" w:rsidTr="008F2044">
        <w:tc>
          <w:tcPr>
            <w:tcW w:w="2039" w:type="dxa"/>
          </w:tcPr>
          <w:p w:rsidR="00661167" w:rsidRPr="00A60D50" w:rsidRDefault="00661167" w:rsidP="006239F9">
            <w:pPr>
              <w:pStyle w:val="BodyText3"/>
              <w:rPr>
                <w:b/>
              </w:rPr>
            </w:pPr>
            <w:r w:rsidRPr="002E274F">
              <w:rPr>
                <w:b/>
              </w:rPr>
              <w:t xml:space="preserve">routingspeed </w:t>
            </w:r>
            <w:r w:rsidRPr="002E274F">
              <w:rPr>
                <w:rFonts w:ascii="Courier New" w:hAnsi="Courier New" w:cs="Courier New"/>
                <w:b/>
              </w:rPr>
              <w:t>value</w:t>
            </w:r>
          </w:p>
        </w:tc>
        <w:tc>
          <w:tcPr>
            <w:tcW w:w="3764" w:type="dxa"/>
          </w:tcPr>
          <w:p w:rsidR="00661167" w:rsidRDefault="00661167" w:rsidP="00661167">
            <w:pPr>
              <w:pStyle w:val="BodyText3"/>
            </w:pPr>
            <w:r>
              <w:t>Sets speed (ms</w:t>
            </w:r>
            <w:r>
              <w:rPr>
                <w:vertAlign w:val="superscript"/>
              </w:rPr>
              <w:t>-1</w:t>
            </w:r>
            <w:r>
              <w:t>) at which water is routed across domain if routing scheme is enabled.</w:t>
            </w:r>
          </w:p>
        </w:tc>
        <w:tc>
          <w:tcPr>
            <w:tcW w:w="1685" w:type="dxa"/>
          </w:tcPr>
          <w:p w:rsidR="00661167" w:rsidRDefault="00661167" w:rsidP="00E3354E">
            <w:r w:rsidRPr="002D0950">
              <w:rPr>
                <w:rFonts w:ascii="Arial" w:hAnsi="Arial" w:cs="Arial"/>
                <w:sz w:val="16"/>
                <w:szCs w:val="16"/>
              </w:rPr>
              <w:t>Option off as default, if routing active then default value is 0.1</w:t>
            </w:r>
          </w:p>
          <w:p w:rsidR="00661167" w:rsidRDefault="00661167" w:rsidP="006239F9">
            <w:pPr>
              <w:pStyle w:val="BodyText3"/>
            </w:pPr>
            <w:r>
              <w:t xml:space="preserve">Not used in the </w:t>
            </w:r>
            <w:r>
              <w:lastRenderedPageBreak/>
              <w:t xml:space="preserve">Buscot test case </w:t>
            </w:r>
          </w:p>
        </w:tc>
        <w:tc>
          <w:tcPr>
            <w:tcW w:w="1397" w:type="dxa"/>
          </w:tcPr>
          <w:p w:rsidR="00661167" w:rsidRDefault="00661167" w:rsidP="006239F9">
            <w:pPr>
              <w:pStyle w:val="BodyText3"/>
            </w:pPr>
            <w:r>
              <w:lastRenderedPageBreak/>
              <w:t>Subgrid and 2D inertial only</w:t>
            </w:r>
          </w:p>
        </w:tc>
      </w:tr>
      <w:tr w:rsidR="00661167" w:rsidTr="008F2044">
        <w:tc>
          <w:tcPr>
            <w:tcW w:w="2039" w:type="dxa"/>
          </w:tcPr>
          <w:p w:rsidR="00661167" w:rsidRPr="00A60D50" w:rsidRDefault="00736918" w:rsidP="006239F9">
            <w:pPr>
              <w:pStyle w:val="BodyText3"/>
              <w:rPr>
                <w:b/>
              </w:rPr>
            </w:pPr>
            <w:r w:rsidRPr="00736918">
              <w:rPr>
                <w:b/>
              </w:rPr>
              <w:t xml:space="preserve">routesfthresh </w:t>
            </w:r>
            <w:r w:rsidR="00661167" w:rsidRPr="00661167">
              <w:rPr>
                <w:rFonts w:ascii="Courier New" w:hAnsi="Courier New" w:cs="Courier New"/>
                <w:b/>
              </w:rPr>
              <w:t>v</w:t>
            </w:r>
            <w:r w:rsidR="00661167" w:rsidRPr="002E274F">
              <w:rPr>
                <w:rFonts w:ascii="Courier New" w:hAnsi="Courier New" w:cs="Courier New"/>
                <w:b/>
              </w:rPr>
              <w:t>alue</w:t>
            </w:r>
          </w:p>
        </w:tc>
        <w:tc>
          <w:tcPr>
            <w:tcW w:w="3764" w:type="dxa"/>
          </w:tcPr>
          <w:p w:rsidR="00661167" w:rsidRPr="00661167" w:rsidRDefault="00736918" w:rsidP="00661167">
            <w:pPr>
              <w:pStyle w:val="BodyText3"/>
            </w:pPr>
            <w:r w:rsidRPr="00736918">
              <w:t>Water surface slope above which routing occurs</w:t>
            </w:r>
            <w:r w:rsidR="00661167">
              <w:t xml:space="preserve"> if routing scheme is enabled.</w:t>
            </w:r>
            <w:r w:rsidRPr="00736918">
              <w:t xml:space="preserve">  Used to enable model stability and conserve mass in areas of steep terrain. </w:t>
            </w:r>
          </w:p>
        </w:tc>
        <w:tc>
          <w:tcPr>
            <w:tcW w:w="1685" w:type="dxa"/>
          </w:tcPr>
          <w:p w:rsidR="00661167" w:rsidRPr="00661167" w:rsidRDefault="00736918" w:rsidP="00E3354E">
            <w:pPr>
              <w:rPr>
                <w:rFonts w:ascii="Arial" w:hAnsi="Arial" w:cs="Arial"/>
                <w:sz w:val="16"/>
                <w:szCs w:val="16"/>
              </w:rPr>
            </w:pPr>
            <w:r w:rsidRPr="00736918">
              <w:rPr>
                <w:rFonts w:ascii="Arial" w:hAnsi="Arial" w:cs="Arial"/>
                <w:sz w:val="16"/>
                <w:szCs w:val="16"/>
              </w:rPr>
              <w:t>Default: 0.1</w:t>
            </w:r>
          </w:p>
          <w:p w:rsidR="00661167" w:rsidRDefault="00736918" w:rsidP="006239F9">
            <w:pPr>
              <w:pStyle w:val="BodyText3"/>
            </w:pPr>
            <w:r w:rsidRPr="00736918">
              <w:t>Not used in the buscot test case</w:t>
            </w:r>
          </w:p>
        </w:tc>
        <w:tc>
          <w:tcPr>
            <w:tcW w:w="1397" w:type="dxa"/>
          </w:tcPr>
          <w:p w:rsidR="00661167" w:rsidRDefault="00661167" w:rsidP="006239F9">
            <w:pPr>
              <w:pStyle w:val="BodyText3"/>
            </w:pPr>
            <w:r>
              <w:t>Subgrid and 2D inertial only</w:t>
            </w:r>
          </w:p>
        </w:tc>
      </w:tr>
      <w:tr w:rsidR="00646F77" w:rsidTr="00646F77">
        <w:tc>
          <w:tcPr>
            <w:tcW w:w="2039" w:type="dxa"/>
          </w:tcPr>
          <w:p w:rsidR="00646F77" w:rsidRPr="00736918" w:rsidRDefault="00646F77" w:rsidP="006239F9">
            <w:pPr>
              <w:pStyle w:val="BodyText3"/>
              <w:rPr>
                <w:b/>
              </w:rPr>
            </w:pPr>
            <w:r w:rsidRPr="00646F77">
              <w:rPr>
                <w:b/>
              </w:rPr>
              <w:t>routing_mass_check</w:t>
            </w:r>
          </w:p>
        </w:tc>
        <w:tc>
          <w:tcPr>
            <w:tcW w:w="3764" w:type="dxa"/>
          </w:tcPr>
          <w:p w:rsidR="00646F77" w:rsidRDefault="00646F77" w:rsidP="00646F77">
            <w:pPr>
              <w:pStyle w:val="BodyText3"/>
            </w:pPr>
            <w:r>
              <w:t>Enable routing scheme mass balance check Checks each routing cell, and if total volume out exceeds total volume, reduces the routing Q</w:t>
            </w:r>
          </w:p>
          <w:p w:rsidR="00646F77" w:rsidRPr="00736918" w:rsidRDefault="00646F77" w:rsidP="00646F77">
            <w:pPr>
              <w:pStyle w:val="BodyText3"/>
            </w:pPr>
            <w:r>
              <w:t xml:space="preserve"> Enabling this check slows the model processing ~20%</w:t>
            </w:r>
          </w:p>
        </w:tc>
        <w:tc>
          <w:tcPr>
            <w:tcW w:w="1685" w:type="dxa"/>
          </w:tcPr>
          <w:p w:rsidR="00646F77" w:rsidRPr="00736918" w:rsidRDefault="00646F77" w:rsidP="00E3354E">
            <w:pPr>
              <w:rPr>
                <w:rFonts w:ascii="Arial" w:hAnsi="Arial" w:cs="Arial"/>
                <w:sz w:val="16"/>
                <w:szCs w:val="16"/>
              </w:rPr>
            </w:pPr>
          </w:p>
        </w:tc>
        <w:tc>
          <w:tcPr>
            <w:tcW w:w="1397" w:type="dxa"/>
          </w:tcPr>
          <w:p w:rsidR="00646F77" w:rsidRDefault="00646F77" w:rsidP="006239F9">
            <w:pPr>
              <w:pStyle w:val="BodyText3"/>
            </w:pPr>
          </w:p>
        </w:tc>
      </w:tr>
      <w:tr w:rsidR="00646F77" w:rsidTr="00646F77">
        <w:tc>
          <w:tcPr>
            <w:tcW w:w="2039" w:type="dxa"/>
          </w:tcPr>
          <w:p w:rsidR="00646F77" w:rsidRDefault="00646F77" w:rsidP="002E4A9C">
            <w:pPr>
              <w:rPr>
                <w:rFonts w:ascii="Arial" w:hAnsi="Arial" w:cs="Arial"/>
                <w:b/>
                <w:sz w:val="16"/>
                <w:szCs w:val="16"/>
              </w:rPr>
            </w:pPr>
            <w:r w:rsidRPr="00646F77">
              <w:rPr>
                <w:rFonts w:ascii="Arial" w:hAnsi="Arial" w:cs="Arial"/>
                <w:b/>
                <w:sz w:val="16"/>
                <w:szCs w:val="16"/>
              </w:rPr>
              <w:t>diffusive_froude_thresh</w:t>
            </w:r>
            <w:r>
              <w:rPr>
                <w:rFonts w:ascii="Arial" w:hAnsi="Arial" w:cs="Arial"/>
                <w:b/>
                <w:sz w:val="16"/>
                <w:szCs w:val="16"/>
              </w:rPr>
              <w:t xml:space="preserve"> value</w:t>
            </w:r>
          </w:p>
        </w:tc>
        <w:tc>
          <w:tcPr>
            <w:tcW w:w="3764" w:type="dxa"/>
          </w:tcPr>
          <w:p w:rsidR="00646F77" w:rsidRDefault="00646F77" w:rsidP="002E4A9C">
            <w:pPr>
              <w:rPr>
                <w:rFonts w:ascii="Arial" w:hAnsi="Arial" w:cs="Arial"/>
                <w:sz w:val="16"/>
                <w:szCs w:val="16"/>
              </w:rPr>
            </w:pPr>
            <w:r>
              <w:rPr>
                <w:rFonts w:ascii="Arial" w:hAnsi="Arial" w:cs="Arial"/>
                <w:sz w:val="16"/>
                <w:szCs w:val="16"/>
              </w:rPr>
              <w:t>Switch to diffusive when froude above threshold</w:t>
            </w:r>
          </w:p>
        </w:tc>
        <w:tc>
          <w:tcPr>
            <w:tcW w:w="1685" w:type="dxa"/>
          </w:tcPr>
          <w:p w:rsidR="00646F77" w:rsidRDefault="00646F77" w:rsidP="002E4A9C">
            <w:pPr>
              <w:rPr>
                <w:rFonts w:ascii="Arial" w:hAnsi="Arial" w:cs="Arial"/>
                <w:sz w:val="16"/>
                <w:szCs w:val="16"/>
              </w:rPr>
            </w:pPr>
            <w:r>
              <w:rPr>
                <w:rFonts w:ascii="Arial" w:hAnsi="Arial" w:cs="Arial"/>
                <w:sz w:val="16"/>
                <w:szCs w:val="16"/>
              </w:rPr>
              <w:t>Default off</w:t>
            </w:r>
          </w:p>
        </w:tc>
        <w:tc>
          <w:tcPr>
            <w:tcW w:w="1397" w:type="dxa"/>
          </w:tcPr>
          <w:p w:rsidR="00646F77" w:rsidRDefault="00646F77" w:rsidP="002E4A9C">
            <w:pPr>
              <w:rPr>
                <w:rFonts w:ascii="Arial" w:hAnsi="Arial" w:cs="Arial"/>
                <w:sz w:val="16"/>
                <w:szCs w:val="16"/>
              </w:rPr>
            </w:pPr>
            <w:r>
              <w:rPr>
                <w:rFonts w:ascii="Arial" w:hAnsi="Arial" w:cs="Arial"/>
                <w:sz w:val="16"/>
                <w:szCs w:val="16"/>
              </w:rPr>
              <w:t>Subgrid</w:t>
            </w:r>
          </w:p>
        </w:tc>
      </w:tr>
      <w:tr w:rsidR="00204C95" w:rsidTr="008F2044">
        <w:tc>
          <w:tcPr>
            <w:tcW w:w="2039" w:type="dxa"/>
          </w:tcPr>
          <w:p w:rsidR="00204C95" w:rsidRPr="00B60660" w:rsidRDefault="00736918" w:rsidP="006239F9">
            <w:pPr>
              <w:pStyle w:val="BodyText3"/>
              <w:rPr>
                <w:b/>
              </w:rPr>
            </w:pPr>
            <w:r w:rsidRPr="00736918">
              <w:rPr>
                <w:b/>
              </w:rPr>
              <w:t xml:space="preserve">dhlin </w:t>
            </w:r>
            <w:r w:rsidRPr="00736918">
              <w:rPr>
                <w:rFonts w:ascii="Courier New" w:hAnsi="Courier New" w:cs="Courier New"/>
                <w:b/>
              </w:rPr>
              <w:t>value</w:t>
            </w:r>
          </w:p>
        </w:tc>
        <w:tc>
          <w:tcPr>
            <w:tcW w:w="3764" w:type="dxa"/>
          </w:tcPr>
          <w:p w:rsidR="00204C95" w:rsidRPr="0014688A" w:rsidRDefault="00204C95" w:rsidP="00452391">
            <w:pPr>
              <w:pStyle w:val="BodyText3"/>
            </w:pPr>
            <w:r>
              <w:t xml:space="preserve">Option to change linearisation threshold for adaptive version. Increasing the </w:t>
            </w:r>
            <w:r w:rsidR="00452391">
              <w:t>value</w:t>
            </w:r>
            <w:r>
              <w:t xml:space="preserve"> reduces run time and accuracy. </w:t>
            </w:r>
            <w:r w:rsidR="00452391">
              <w:t>As d</w:t>
            </w:r>
            <w:r>
              <w:t xml:space="preserve">efault </w:t>
            </w:r>
            <w:r w:rsidR="00452391">
              <w:t xml:space="preserve">the dhlin </w:t>
            </w:r>
            <w:r>
              <w:t xml:space="preserve">value is </w:t>
            </w:r>
            <w:r w:rsidR="00452391">
              <w:t xml:space="preserve">calculated for each simulation as </w:t>
            </w:r>
            <w:r>
              <w:t>dx</w:t>
            </w:r>
            <w:r w:rsidR="00452391">
              <w:t xml:space="preserve"> times </w:t>
            </w:r>
            <w:r>
              <w:t>0.0002 from Cunge et al., 1980 and Hunter et al., 2005</w:t>
            </w:r>
          </w:p>
        </w:tc>
        <w:tc>
          <w:tcPr>
            <w:tcW w:w="1685" w:type="dxa"/>
          </w:tcPr>
          <w:p w:rsidR="00452391" w:rsidRDefault="00452391" w:rsidP="006239F9">
            <w:pPr>
              <w:pStyle w:val="BodyText3"/>
            </w:pPr>
            <w:r>
              <w:t>Default: see text to left</w:t>
            </w:r>
          </w:p>
          <w:p w:rsidR="00204C95" w:rsidRPr="009E6EA2" w:rsidRDefault="00204C95" w:rsidP="006239F9">
            <w:pPr>
              <w:pStyle w:val="BodyText3"/>
            </w:pPr>
            <w:r>
              <w:t xml:space="preserve">Not used in the Buscot test case </w:t>
            </w:r>
          </w:p>
        </w:tc>
        <w:tc>
          <w:tcPr>
            <w:tcW w:w="1397" w:type="dxa"/>
          </w:tcPr>
          <w:p w:rsidR="00204C95" w:rsidRPr="0014688A" w:rsidRDefault="00204C95" w:rsidP="006239F9">
            <w:pPr>
              <w:pStyle w:val="BodyText3"/>
            </w:pPr>
            <w:r>
              <w:t>2D Adaptive timestep</w:t>
            </w:r>
          </w:p>
        </w:tc>
      </w:tr>
      <w:tr w:rsidR="00204C95" w:rsidTr="008F2044">
        <w:tc>
          <w:tcPr>
            <w:tcW w:w="2039" w:type="dxa"/>
          </w:tcPr>
          <w:p w:rsidR="00204C95" w:rsidRPr="00B60660" w:rsidRDefault="00736918" w:rsidP="006239F9">
            <w:pPr>
              <w:rPr>
                <w:b/>
              </w:rPr>
            </w:pPr>
            <w:r w:rsidRPr="00736918">
              <w:rPr>
                <w:rFonts w:ascii="Arial" w:hAnsi="Arial" w:cs="Arial"/>
                <w:b/>
                <w:sz w:val="16"/>
                <w:szCs w:val="16"/>
              </w:rPr>
              <w:t xml:space="preserve">porfile </w:t>
            </w:r>
            <w:r w:rsidRPr="00736918">
              <w:rPr>
                <w:rFonts w:ascii="Courier New" w:hAnsi="Courier New" w:cs="Courier New"/>
                <w:b/>
                <w:sz w:val="16"/>
                <w:szCs w:val="16"/>
              </w:rPr>
              <w:t>filename</w:t>
            </w:r>
          </w:p>
        </w:tc>
        <w:tc>
          <w:tcPr>
            <w:tcW w:w="3764" w:type="dxa"/>
          </w:tcPr>
          <w:p w:rsidR="00204C95" w:rsidRDefault="00204C95" w:rsidP="007B12F7">
            <w:r>
              <w:rPr>
                <w:rFonts w:ascii="Arial" w:hAnsi="Arial" w:cs="Arial"/>
                <w:sz w:val="16"/>
                <w:szCs w:val="16"/>
              </w:rPr>
              <w:t xml:space="preserve">Option to include cell </w:t>
            </w:r>
            <w:r w:rsidR="0071311C">
              <w:rPr>
                <w:rFonts w:ascii="Arial" w:hAnsi="Arial" w:cs="Arial"/>
                <w:sz w:val="16"/>
                <w:szCs w:val="16"/>
              </w:rPr>
              <w:t>porosity</w:t>
            </w:r>
            <w:r>
              <w:rPr>
                <w:rFonts w:ascii="Arial" w:hAnsi="Arial" w:cs="Arial"/>
                <w:sz w:val="16"/>
                <w:szCs w:val="16"/>
              </w:rPr>
              <w:t xml:space="preserve"> details within the model, i.e. the portion of each cell which is likely to be inundated.   Please </w:t>
            </w:r>
            <w:r w:rsidR="007B12F7">
              <w:rPr>
                <w:rFonts w:ascii="Arial" w:hAnsi="Arial" w:cs="Arial"/>
                <w:sz w:val="16"/>
                <w:szCs w:val="16"/>
              </w:rPr>
              <w:t xml:space="preserve">email for </w:t>
            </w:r>
            <w:r>
              <w:rPr>
                <w:rFonts w:ascii="Arial" w:hAnsi="Arial" w:cs="Arial"/>
                <w:sz w:val="16"/>
                <w:szCs w:val="16"/>
              </w:rPr>
              <w:t xml:space="preserve">Tim Fewtrell’s Porosity manual for full details. Note - while the code for this works fine, the methodology is still at the development stage. </w:t>
            </w:r>
          </w:p>
        </w:tc>
        <w:tc>
          <w:tcPr>
            <w:tcW w:w="1685" w:type="dxa"/>
          </w:tcPr>
          <w:p w:rsidR="00204C95" w:rsidRDefault="00204C95" w:rsidP="006239F9">
            <w:r w:rsidRPr="002D0950">
              <w:rPr>
                <w:rFonts w:ascii="Arial" w:hAnsi="Arial" w:cs="Arial"/>
                <w:sz w:val="16"/>
                <w:szCs w:val="16"/>
              </w:rPr>
              <w:t>Option off as default</w:t>
            </w:r>
          </w:p>
          <w:p w:rsidR="00204C95" w:rsidRDefault="00204C95" w:rsidP="006239F9">
            <w:r w:rsidRPr="002D0950">
              <w:rPr>
                <w:rFonts w:ascii="Arial" w:hAnsi="Arial" w:cs="Arial"/>
                <w:sz w:val="16"/>
                <w:szCs w:val="16"/>
              </w:rPr>
              <w:t>Not used in the Buscot test case</w:t>
            </w:r>
          </w:p>
        </w:tc>
        <w:tc>
          <w:tcPr>
            <w:tcW w:w="1397" w:type="dxa"/>
          </w:tcPr>
          <w:p w:rsidR="00204C95" w:rsidRDefault="00204C95" w:rsidP="006239F9">
            <w:r>
              <w:rPr>
                <w:rFonts w:ascii="Arial" w:hAnsi="Arial" w:cs="Arial"/>
                <w:sz w:val="16"/>
                <w:szCs w:val="16"/>
              </w:rPr>
              <w:t>2D Adaptive time-step</w:t>
            </w:r>
          </w:p>
        </w:tc>
      </w:tr>
      <w:tr w:rsidR="00204C95" w:rsidTr="008F2044">
        <w:tc>
          <w:tcPr>
            <w:tcW w:w="2039" w:type="dxa"/>
          </w:tcPr>
          <w:p w:rsidR="00204C95" w:rsidRPr="00B60660" w:rsidRDefault="00736918" w:rsidP="006239F9">
            <w:pPr>
              <w:rPr>
                <w:rFonts w:ascii="Arial" w:hAnsi="Arial" w:cs="Arial"/>
                <w:b/>
                <w:sz w:val="16"/>
                <w:szCs w:val="16"/>
              </w:rPr>
            </w:pPr>
            <w:r w:rsidRPr="00736918">
              <w:rPr>
                <w:rFonts w:ascii="Arial" w:hAnsi="Arial" w:cs="Arial"/>
                <w:b/>
                <w:sz w:val="16"/>
                <w:szCs w:val="16"/>
              </w:rPr>
              <w:t>1Dfriction</w:t>
            </w:r>
          </w:p>
          <w:p w:rsidR="00204C95" w:rsidRPr="00B60660" w:rsidRDefault="00204C95" w:rsidP="006239F9">
            <w:pPr>
              <w:rPr>
                <w:rFonts w:ascii="Arial" w:hAnsi="Arial" w:cs="Arial"/>
                <w:b/>
                <w:sz w:val="16"/>
                <w:szCs w:val="16"/>
              </w:rPr>
            </w:pPr>
          </w:p>
        </w:tc>
        <w:tc>
          <w:tcPr>
            <w:tcW w:w="3764" w:type="dxa"/>
          </w:tcPr>
          <w:p w:rsidR="00204C95" w:rsidRPr="003A717C" w:rsidRDefault="00204C95" w:rsidP="006239F9">
            <w:pPr>
              <w:rPr>
                <w:rFonts w:ascii="Arial" w:hAnsi="Arial" w:cs="Arial"/>
                <w:sz w:val="16"/>
                <w:szCs w:val="16"/>
              </w:rPr>
            </w:pPr>
            <w:r>
              <w:rPr>
                <w:rFonts w:ascii="Arial" w:hAnsi="Arial" w:cs="Arial"/>
                <w:sz w:val="16"/>
                <w:szCs w:val="16"/>
              </w:rPr>
              <w:t>Option to c</w:t>
            </w:r>
            <w:r w:rsidRPr="002D0950">
              <w:rPr>
                <w:rFonts w:ascii="Arial" w:hAnsi="Arial" w:cs="Arial"/>
                <w:sz w:val="16"/>
                <w:szCs w:val="16"/>
              </w:rPr>
              <w:t>hange</w:t>
            </w:r>
            <w:r>
              <w:rPr>
                <w:rFonts w:ascii="Arial" w:hAnsi="Arial" w:cs="Arial"/>
                <w:sz w:val="16"/>
                <w:szCs w:val="16"/>
              </w:rPr>
              <w:t xml:space="preserve"> to a 1D fricti</w:t>
            </w:r>
            <w:r w:rsidRPr="002D0950">
              <w:rPr>
                <w:rFonts w:ascii="Arial" w:hAnsi="Arial" w:cs="Arial"/>
                <w:sz w:val="16"/>
                <w:szCs w:val="16"/>
              </w:rPr>
              <w:t xml:space="preserve">on treatment </w:t>
            </w:r>
            <w:r>
              <w:rPr>
                <w:rFonts w:ascii="Arial" w:hAnsi="Arial" w:cs="Arial"/>
                <w:sz w:val="16"/>
                <w:szCs w:val="16"/>
              </w:rPr>
              <w:t xml:space="preserve">when </w:t>
            </w:r>
            <w:r w:rsidRPr="002D0950">
              <w:rPr>
                <w:rFonts w:ascii="Arial" w:hAnsi="Arial" w:cs="Arial"/>
                <w:sz w:val="16"/>
                <w:szCs w:val="16"/>
              </w:rPr>
              <w:t>us</w:t>
            </w:r>
            <w:r>
              <w:rPr>
                <w:rFonts w:ascii="Arial" w:hAnsi="Arial" w:cs="Arial"/>
                <w:sz w:val="16"/>
                <w:szCs w:val="16"/>
              </w:rPr>
              <w:t>ing</w:t>
            </w:r>
            <w:r w:rsidRPr="002D0950">
              <w:rPr>
                <w:rFonts w:ascii="Arial" w:hAnsi="Arial" w:cs="Arial"/>
                <w:sz w:val="16"/>
                <w:szCs w:val="16"/>
              </w:rPr>
              <w:t xml:space="preserve"> </w:t>
            </w:r>
            <w:r>
              <w:rPr>
                <w:rFonts w:ascii="Arial" w:hAnsi="Arial" w:cs="Arial"/>
                <w:sz w:val="16"/>
                <w:szCs w:val="16"/>
              </w:rPr>
              <w:t>the</w:t>
            </w:r>
            <w:r w:rsidRPr="002D0950">
              <w:rPr>
                <w:rFonts w:ascii="Arial" w:hAnsi="Arial" w:cs="Arial"/>
                <w:sz w:val="16"/>
                <w:szCs w:val="16"/>
              </w:rPr>
              <w:t xml:space="preserve"> inertial model</w:t>
            </w:r>
            <w:r w:rsidRPr="00A934F7">
              <w:rPr>
                <w:highlight w:val="yellow"/>
              </w:rPr>
              <w:t xml:space="preserve"> </w:t>
            </w:r>
          </w:p>
        </w:tc>
        <w:tc>
          <w:tcPr>
            <w:tcW w:w="1685" w:type="dxa"/>
          </w:tcPr>
          <w:p w:rsidR="00204C95" w:rsidRPr="009E6EA2" w:rsidRDefault="00204C95" w:rsidP="006239F9">
            <w:pPr>
              <w:pStyle w:val="BodyText3"/>
            </w:pPr>
            <w:r w:rsidRPr="002D0950">
              <w:t xml:space="preserve">Option off as default (uses 2D friction treatment) </w:t>
            </w:r>
          </w:p>
          <w:p w:rsidR="00204C95" w:rsidRDefault="00204C95">
            <w:pPr>
              <w:pStyle w:val="BodyText3"/>
            </w:pPr>
            <w:r w:rsidRPr="002D0950">
              <w:t>Not used in Buscot test case</w:t>
            </w:r>
          </w:p>
        </w:tc>
        <w:tc>
          <w:tcPr>
            <w:tcW w:w="1397" w:type="dxa"/>
          </w:tcPr>
          <w:p w:rsidR="00204C95" w:rsidRDefault="00204C95">
            <w:pPr>
              <w:pStyle w:val="BodyText3"/>
            </w:pPr>
            <w:r w:rsidRPr="003A717C">
              <w:t>2D</w:t>
            </w:r>
            <w:r>
              <w:t xml:space="preserve"> </w:t>
            </w:r>
            <w:r w:rsidRPr="003A717C">
              <w:t>inertia model</w:t>
            </w:r>
          </w:p>
        </w:tc>
      </w:tr>
      <w:tr w:rsidR="00204C95" w:rsidTr="008F2044">
        <w:tc>
          <w:tcPr>
            <w:tcW w:w="2039" w:type="dxa"/>
          </w:tcPr>
          <w:p w:rsidR="006716FE" w:rsidRDefault="00736918">
            <w:pPr>
              <w:spacing w:before="240" w:after="60"/>
              <w:outlineLvl w:val="0"/>
              <w:rPr>
                <w:rFonts w:ascii="Arial" w:hAnsi="Arial" w:cs="Arial"/>
                <w:b/>
                <w:sz w:val="16"/>
                <w:szCs w:val="16"/>
              </w:rPr>
            </w:pPr>
            <w:r w:rsidRPr="00736918">
              <w:rPr>
                <w:rFonts w:ascii="Arial" w:hAnsi="Arial" w:cs="Arial"/>
                <w:b/>
                <w:sz w:val="16"/>
                <w:szCs w:val="16"/>
              </w:rPr>
              <w:t xml:space="preserve">theta </w:t>
            </w:r>
            <w:r w:rsidRPr="00736918">
              <w:rPr>
                <w:rFonts w:ascii="Courier New" w:hAnsi="Courier New" w:cs="Courier New"/>
                <w:b/>
                <w:sz w:val="16"/>
                <w:szCs w:val="16"/>
              </w:rPr>
              <w:t>value</w:t>
            </w:r>
          </w:p>
        </w:tc>
        <w:tc>
          <w:tcPr>
            <w:tcW w:w="3764" w:type="dxa"/>
          </w:tcPr>
          <w:p w:rsidR="00204C95" w:rsidRPr="003A717C" w:rsidRDefault="00204C95" w:rsidP="006239F9">
            <w:pPr>
              <w:rPr>
                <w:rFonts w:ascii="Arial" w:hAnsi="Arial" w:cs="Arial"/>
                <w:sz w:val="16"/>
                <w:szCs w:val="16"/>
              </w:rPr>
            </w:pPr>
            <w:r w:rsidRPr="002D0950">
              <w:rPr>
                <w:rFonts w:ascii="Arial" w:hAnsi="Arial" w:cs="Arial"/>
                <w:sz w:val="16"/>
                <w:szCs w:val="16"/>
              </w:rPr>
              <w:t>Adds numerical diffusion to the inertial model if below 1.</w:t>
            </w:r>
          </w:p>
        </w:tc>
        <w:tc>
          <w:tcPr>
            <w:tcW w:w="1685" w:type="dxa"/>
          </w:tcPr>
          <w:p w:rsidR="00204C95" w:rsidRPr="009E6EA2" w:rsidRDefault="00204C95" w:rsidP="006239F9">
            <w:pPr>
              <w:pStyle w:val="BodyText3"/>
            </w:pPr>
            <w:r w:rsidRPr="002D0950">
              <w:t>Default: 1</w:t>
            </w:r>
          </w:p>
          <w:p w:rsidR="00204C95" w:rsidRPr="009E6EA2" w:rsidRDefault="00204C95" w:rsidP="006239F9">
            <w:pPr>
              <w:pStyle w:val="BodyText3"/>
            </w:pPr>
            <w:r w:rsidRPr="002D0950">
              <w:t>Buscot: not specified</w:t>
            </w:r>
          </w:p>
          <w:p w:rsidR="00204C95" w:rsidRPr="009E6EA2" w:rsidRDefault="00204C95" w:rsidP="006239F9">
            <w:pPr>
              <w:pStyle w:val="BodyText3"/>
            </w:pPr>
          </w:p>
        </w:tc>
        <w:tc>
          <w:tcPr>
            <w:tcW w:w="1397" w:type="dxa"/>
          </w:tcPr>
          <w:p w:rsidR="00204C95" w:rsidRPr="003A717C" w:rsidRDefault="00204C95" w:rsidP="006239F9">
            <w:pPr>
              <w:pStyle w:val="BodyText3"/>
            </w:pPr>
            <w:r w:rsidRPr="003A717C">
              <w:t>2D inertial</w:t>
            </w:r>
            <w:r>
              <w:t xml:space="preserve"> model</w:t>
            </w:r>
          </w:p>
        </w:tc>
      </w:tr>
      <w:tr w:rsidR="00245C61" w:rsidTr="008F2044">
        <w:trPr>
          <w:ins w:id="784" w:author="James Shaw" w:date="2020-07-20T13:50:00Z"/>
        </w:trPr>
        <w:tc>
          <w:tcPr>
            <w:tcW w:w="2039" w:type="dxa"/>
          </w:tcPr>
          <w:p w:rsidR="00245C61" w:rsidRPr="00736918" w:rsidRDefault="00245C61">
            <w:pPr>
              <w:spacing w:before="240" w:after="60"/>
              <w:outlineLvl w:val="0"/>
              <w:rPr>
                <w:ins w:id="785" w:author="James Shaw" w:date="2020-07-20T13:50:00Z"/>
                <w:rFonts w:ascii="Arial" w:hAnsi="Arial" w:cs="Arial"/>
                <w:b/>
                <w:sz w:val="16"/>
                <w:szCs w:val="16"/>
              </w:rPr>
            </w:pPr>
            <w:ins w:id="786" w:author="James Shaw" w:date="2020-07-20T13:50:00Z">
              <w:r>
                <w:rPr>
                  <w:rFonts w:ascii="Arial" w:hAnsi="Arial" w:cs="Arial"/>
                  <w:b/>
                  <w:sz w:val="16"/>
                  <w:szCs w:val="16"/>
                </w:rPr>
                <w:t xml:space="preserve">speedthresh </w:t>
              </w:r>
              <w:r w:rsidRPr="00245C61">
                <w:rPr>
                  <w:rFonts w:ascii="Courier New" w:hAnsi="Courier New" w:cs="Courier New"/>
                  <w:b/>
                  <w:sz w:val="16"/>
                  <w:szCs w:val="16"/>
                  <w:rPrChange w:id="787" w:author="James Shaw" w:date="2020-07-20T13:50:00Z">
                    <w:rPr>
                      <w:rFonts w:ascii="Arial" w:hAnsi="Arial" w:cs="Arial"/>
                      <w:b/>
                      <w:sz w:val="16"/>
                      <w:szCs w:val="16"/>
                    </w:rPr>
                  </w:rPrChange>
                </w:rPr>
                <w:t>value</w:t>
              </w:r>
            </w:ins>
          </w:p>
        </w:tc>
        <w:tc>
          <w:tcPr>
            <w:tcW w:w="3764" w:type="dxa"/>
          </w:tcPr>
          <w:p w:rsidR="00245C61" w:rsidRPr="002D0950" w:rsidRDefault="00245C61" w:rsidP="005F6F36">
            <w:pPr>
              <w:rPr>
                <w:ins w:id="788" w:author="James Shaw" w:date="2020-07-20T13:50:00Z"/>
                <w:rFonts w:ascii="Arial" w:hAnsi="Arial" w:cs="Arial"/>
                <w:sz w:val="16"/>
                <w:szCs w:val="16"/>
              </w:rPr>
            </w:pPr>
            <w:ins w:id="789" w:author="James Shaw" w:date="2020-07-20T13:53:00Z">
              <w:r>
                <w:rPr>
                  <w:rFonts w:ascii="Arial" w:hAnsi="Arial" w:cs="Arial"/>
                  <w:sz w:val="16"/>
                  <w:szCs w:val="16"/>
                </w:rPr>
                <w:t>Speed limit for applying frictional forces (friction is not applied when the speed is below this threshold)</w:t>
              </w:r>
            </w:ins>
          </w:p>
        </w:tc>
        <w:tc>
          <w:tcPr>
            <w:tcW w:w="1685" w:type="dxa"/>
          </w:tcPr>
          <w:p w:rsidR="00245C61" w:rsidRPr="002D0950" w:rsidRDefault="00245C61" w:rsidP="006239F9">
            <w:pPr>
              <w:pStyle w:val="BodyText3"/>
              <w:rPr>
                <w:ins w:id="790" w:author="James Shaw" w:date="2020-07-20T13:50:00Z"/>
              </w:rPr>
            </w:pPr>
            <w:ins w:id="791" w:author="James Shaw" w:date="2020-07-20T13:50:00Z">
              <w:r>
                <w:t>Default</w:t>
              </w:r>
            </w:ins>
            <w:ins w:id="792" w:author="James Shaw" w:date="2020-07-20T13:54:00Z">
              <w:r>
                <w:t>:</w:t>
              </w:r>
            </w:ins>
            <w:ins w:id="793" w:author="James Shaw" w:date="2020-07-20T13:50:00Z">
              <w:r>
                <w:t xml:space="preserve"> 10</w:t>
              </w:r>
              <w:r w:rsidRPr="00245C61">
                <w:rPr>
                  <w:vertAlign w:val="superscript"/>
                  <w:rPrChange w:id="794" w:author="James Shaw" w:date="2020-07-20T13:50:00Z">
                    <w:rPr/>
                  </w:rPrChange>
                </w:rPr>
                <w:t>-9</w:t>
              </w:r>
            </w:ins>
          </w:p>
        </w:tc>
        <w:tc>
          <w:tcPr>
            <w:tcW w:w="1397" w:type="dxa"/>
          </w:tcPr>
          <w:p w:rsidR="00245C61" w:rsidRPr="003A717C" w:rsidRDefault="00245C61" w:rsidP="006239F9">
            <w:pPr>
              <w:pStyle w:val="BodyText3"/>
              <w:rPr>
                <w:ins w:id="795" w:author="James Shaw" w:date="2020-07-20T13:50:00Z"/>
              </w:rPr>
            </w:pPr>
            <w:ins w:id="796" w:author="James Shaw" w:date="2020-07-20T13:50:00Z">
              <w:r>
                <w:t>FV1 and DG2 only</w:t>
              </w:r>
            </w:ins>
          </w:p>
        </w:tc>
      </w:tr>
      <w:tr w:rsidR="00204C95" w:rsidTr="008F2044">
        <w:tc>
          <w:tcPr>
            <w:tcW w:w="2039" w:type="dxa"/>
          </w:tcPr>
          <w:p w:rsidR="006716FE" w:rsidRDefault="00736918">
            <w:pPr>
              <w:spacing w:before="240" w:after="60"/>
              <w:jc w:val="left"/>
              <w:outlineLvl w:val="0"/>
              <w:rPr>
                <w:rFonts w:ascii="Arial" w:hAnsi="Arial" w:cs="Arial"/>
                <w:b/>
                <w:sz w:val="16"/>
                <w:szCs w:val="16"/>
              </w:rPr>
            </w:pPr>
            <w:r w:rsidRPr="00736918">
              <w:rPr>
                <w:rFonts w:ascii="Arial" w:hAnsi="Arial" w:cs="Arial"/>
                <w:b/>
                <w:sz w:val="16"/>
                <w:szCs w:val="16"/>
              </w:rPr>
              <w:t xml:space="preserve">momentumthresh </w:t>
            </w:r>
            <w:r w:rsidRPr="00736918">
              <w:rPr>
                <w:rFonts w:ascii="Courier New" w:hAnsi="Courier New" w:cs="Courier New"/>
                <w:b/>
                <w:sz w:val="16"/>
                <w:szCs w:val="16"/>
              </w:rPr>
              <w:t>value</w:t>
            </w:r>
          </w:p>
        </w:tc>
        <w:tc>
          <w:tcPr>
            <w:tcW w:w="3764" w:type="dxa"/>
          </w:tcPr>
          <w:p w:rsidR="00204C95" w:rsidRPr="004466CE" w:rsidRDefault="00204C95" w:rsidP="006239F9">
            <w:pPr>
              <w:rPr>
                <w:rFonts w:ascii="Arial" w:hAnsi="Arial" w:cs="Arial"/>
                <w:sz w:val="16"/>
                <w:szCs w:val="16"/>
              </w:rPr>
            </w:pPr>
            <w:r>
              <w:rPr>
                <w:rFonts w:ascii="Arial" w:hAnsi="Arial" w:cs="Arial"/>
                <w:sz w:val="16"/>
                <w:szCs w:val="16"/>
              </w:rPr>
              <w:t>Option to change the t</w:t>
            </w:r>
            <w:r w:rsidRPr="002D0950">
              <w:rPr>
                <w:rFonts w:ascii="Arial" w:hAnsi="Arial" w:cs="Arial"/>
                <w:sz w:val="16"/>
                <w:szCs w:val="16"/>
              </w:rPr>
              <w:t>hreshold for the momentum equation used by the Roe solver</w:t>
            </w:r>
            <w:r w:rsidRPr="004466CE">
              <w:rPr>
                <w:rFonts w:ascii="Arial" w:hAnsi="Arial" w:cs="Arial"/>
                <w:sz w:val="16"/>
                <w:szCs w:val="16"/>
              </w:rPr>
              <w:t xml:space="preserve">.  </w:t>
            </w:r>
          </w:p>
        </w:tc>
        <w:tc>
          <w:tcPr>
            <w:tcW w:w="1685" w:type="dxa"/>
          </w:tcPr>
          <w:p w:rsidR="00204C95" w:rsidRPr="009E6EA2" w:rsidRDefault="00204C95" w:rsidP="006239F9">
            <w:pPr>
              <w:pStyle w:val="BodyText3"/>
              <w:outlineLvl w:val="0"/>
            </w:pPr>
            <w:r w:rsidRPr="002D0950">
              <w:t>Default: 0.001</w:t>
            </w:r>
          </w:p>
          <w:p w:rsidR="00204C95" w:rsidRPr="009E6EA2" w:rsidRDefault="00204C95" w:rsidP="006239F9">
            <w:pPr>
              <w:pStyle w:val="BodyText3"/>
              <w:outlineLvl w:val="0"/>
            </w:pPr>
            <w:r w:rsidRPr="002D0950">
              <w:t>Not used in Buscot test case</w:t>
            </w:r>
          </w:p>
        </w:tc>
        <w:tc>
          <w:tcPr>
            <w:tcW w:w="1397" w:type="dxa"/>
          </w:tcPr>
          <w:p w:rsidR="00204C95" w:rsidRPr="00C63DFE" w:rsidRDefault="00204C95" w:rsidP="006239F9">
            <w:pPr>
              <w:pStyle w:val="BodyText3"/>
              <w:outlineLvl w:val="0"/>
            </w:pPr>
            <w:del w:id="797" w:author="James Shaw" w:date="2020-07-20T13:28:00Z">
              <w:r w:rsidDel="00612D25">
                <w:delText>2D Shallow water model</w:delText>
              </w:r>
            </w:del>
            <w:ins w:id="798" w:author="James Shaw" w:date="2020-07-20T13:28:00Z">
              <w:r w:rsidR="00612D25">
                <w:t>Roe solver</w:t>
              </w:r>
            </w:ins>
          </w:p>
        </w:tc>
      </w:tr>
      <w:tr w:rsidR="00204C95" w:rsidTr="008F2044">
        <w:tc>
          <w:tcPr>
            <w:tcW w:w="2039" w:type="dxa"/>
          </w:tcPr>
          <w:p w:rsidR="00204C95" w:rsidRPr="00B60660" w:rsidRDefault="00204C95" w:rsidP="006239F9">
            <w:pPr>
              <w:rPr>
                <w:rFonts w:ascii="Arial" w:hAnsi="Arial" w:cs="Arial"/>
                <w:b/>
                <w:sz w:val="16"/>
                <w:szCs w:val="16"/>
              </w:rPr>
            </w:pPr>
            <w:r>
              <w:rPr>
                <w:rFonts w:ascii="Arial" w:hAnsi="Arial" w:cs="Arial"/>
                <w:b/>
                <w:sz w:val="16"/>
                <w:szCs w:val="16"/>
              </w:rPr>
              <w:t>q</w:t>
            </w:r>
            <w:r w:rsidR="00736918" w:rsidRPr="00736918">
              <w:rPr>
                <w:rFonts w:ascii="Arial" w:hAnsi="Arial" w:cs="Arial"/>
                <w:b/>
                <w:sz w:val="16"/>
                <w:szCs w:val="16"/>
              </w:rPr>
              <w:t xml:space="preserve">limfact </w:t>
            </w:r>
            <w:r w:rsidR="00736918" w:rsidRPr="00736918">
              <w:rPr>
                <w:rFonts w:ascii="Courier New" w:hAnsi="Courier New" w:cs="Courier New"/>
                <w:b/>
                <w:sz w:val="16"/>
                <w:szCs w:val="16"/>
              </w:rPr>
              <w:t>value</w:t>
            </w:r>
          </w:p>
          <w:p w:rsidR="00204C95" w:rsidRPr="00B60660" w:rsidRDefault="00204C95" w:rsidP="006239F9">
            <w:pPr>
              <w:rPr>
                <w:rFonts w:ascii="Arial" w:hAnsi="Arial" w:cs="Arial"/>
                <w:b/>
                <w:sz w:val="16"/>
                <w:szCs w:val="16"/>
              </w:rPr>
            </w:pPr>
          </w:p>
        </w:tc>
        <w:tc>
          <w:tcPr>
            <w:tcW w:w="3764" w:type="dxa"/>
          </w:tcPr>
          <w:p w:rsidR="00204C95" w:rsidRDefault="00204C95" w:rsidP="002F33A2">
            <w:pPr>
              <w:rPr>
                <w:rFonts w:ascii="Arial" w:hAnsi="Arial" w:cs="Arial"/>
                <w:sz w:val="16"/>
                <w:szCs w:val="16"/>
              </w:rPr>
            </w:pPr>
            <w:r w:rsidRPr="008E4A3A">
              <w:rPr>
                <w:rFonts w:ascii="Arial" w:hAnsi="Arial" w:cs="Arial"/>
                <w:sz w:val="16"/>
                <w:szCs w:val="16"/>
              </w:rPr>
              <w:t xml:space="preserve">Keyword which allows the user to vary the flow limit in the fixed time-step 2D solver by a specified factor.  The calculated flow limit will be multiplied the input value </w:t>
            </w:r>
          </w:p>
        </w:tc>
        <w:tc>
          <w:tcPr>
            <w:tcW w:w="1685" w:type="dxa"/>
          </w:tcPr>
          <w:p w:rsidR="00204C95" w:rsidRPr="009E6EA2" w:rsidRDefault="00204C95" w:rsidP="006239F9">
            <w:pPr>
              <w:rPr>
                <w:rFonts w:ascii="Arial" w:hAnsi="Arial" w:cs="Arial"/>
                <w:sz w:val="16"/>
                <w:szCs w:val="16"/>
              </w:rPr>
            </w:pPr>
            <w:r>
              <w:rPr>
                <w:rFonts w:ascii="Arial" w:hAnsi="Arial" w:cs="Arial"/>
                <w:sz w:val="16"/>
                <w:szCs w:val="16"/>
              </w:rPr>
              <w:t>Default: 1</w:t>
            </w:r>
          </w:p>
          <w:p w:rsidR="00204C95" w:rsidRPr="009E6EA2" w:rsidRDefault="00204C95" w:rsidP="006239F9">
            <w:pPr>
              <w:rPr>
                <w:rFonts w:ascii="Arial" w:hAnsi="Arial" w:cs="Arial"/>
                <w:sz w:val="16"/>
                <w:szCs w:val="16"/>
              </w:rPr>
            </w:pPr>
            <w:r>
              <w:rPr>
                <w:rFonts w:ascii="Arial" w:hAnsi="Arial" w:cs="Arial"/>
                <w:sz w:val="16"/>
                <w:szCs w:val="16"/>
              </w:rPr>
              <w:t>Not used in the buscot test case</w:t>
            </w:r>
          </w:p>
        </w:tc>
        <w:tc>
          <w:tcPr>
            <w:tcW w:w="1397" w:type="dxa"/>
          </w:tcPr>
          <w:p w:rsidR="00204C95" w:rsidRDefault="00204C95" w:rsidP="006239F9">
            <w:pPr>
              <w:rPr>
                <w:rFonts w:ascii="Arial" w:hAnsi="Arial" w:cs="Arial"/>
                <w:sz w:val="16"/>
                <w:szCs w:val="16"/>
              </w:rPr>
            </w:pPr>
            <w:r w:rsidRPr="008E4A3A">
              <w:rPr>
                <w:rFonts w:ascii="Arial" w:hAnsi="Arial" w:cs="Arial"/>
                <w:sz w:val="16"/>
                <w:szCs w:val="16"/>
              </w:rPr>
              <w:t>2D Fixed timestep</w:t>
            </w:r>
          </w:p>
        </w:tc>
      </w:tr>
      <w:tr w:rsidR="00597917" w:rsidTr="008F2044">
        <w:tc>
          <w:tcPr>
            <w:tcW w:w="2039" w:type="dxa"/>
          </w:tcPr>
          <w:p w:rsidR="00597917" w:rsidRDefault="00597917" w:rsidP="006239F9">
            <w:pPr>
              <w:rPr>
                <w:rFonts w:ascii="Arial" w:hAnsi="Arial" w:cs="Arial"/>
                <w:b/>
                <w:sz w:val="16"/>
                <w:szCs w:val="16"/>
              </w:rPr>
            </w:pPr>
            <w:r>
              <w:rPr>
                <w:rFonts w:ascii="Arial" w:hAnsi="Arial" w:cs="Arial"/>
                <w:b/>
                <w:sz w:val="16"/>
                <w:szCs w:val="16"/>
              </w:rPr>
              <w:t xml:space="preserve">gravity </w:t>
            </w:r>
            <w:r w:rsidR="00736918" w:rsidRPr="00736918">
              <w:rPr>
                <w:rFonts w:ascii="Courier New" w:hAnsi="Courier New" w:cs="Courier New"/>
                <w:b/>
                <w:sz w:val="16"/>
                <w:szCs w:val="16"/>
              </w:rPr>
              <w:t>value</w:t>
            </w:r>
          </w:p>
        </w:tc>
        <w:tc>
          <w:tcPr>
            <w:tcW w:w="3764" w:type="dxa"/>
          </w:tcPr>
          <w:p w:rsidR="00597917" w:rsidRPr="008E4A3A" w:rsidRDefault="00597917" w:rsidP="006239F9">
            <w:pPr>
              <w:rPr>
                <w:rFonts w:ascii="Arial" w:hAnsi="Arial" w:cs="Arial"/>
                <w:sz w:val="16"/>
                <w:szCs w:val="16"/>
              </w:rPr>
            </w:pPr>
            <w:r>
              <w:rPr>
                <w:rFonts w:ascii="Arial" w:hAnsi="Arial" w:cs="Arial"/>
                <w:sz w:val="16"/>
                <w:szCs w:val="16"/>
              </w:rPr>
              <w:t>Keyword used to change the gravity value used for calculations, in ms</w:t>
            </w:r>
            <w:r w:rsidR="00736918" w:rsidRPr="00736918">
              <w:rPr>
                <w:rFonts w:ascii="Arial" w:hAnsi="Arial" w:cs="Arial"/>
                <w:sz w:val="16"/>
                <w:szCs w:val="16"/>
                <w:vertAlign w:val="superscript"/>
              </w:rPr>
              <w:t>-2</w:t>
            </w:r>
          </w:p>
        </w:tc>
        <w:tc>
          <w:tcPr>
            <w:tcW w:w="1685" w:type="dxa"/>
          </w:tcPr>
          <w:p w:rsidR="00597917" w:rsidRDefault="00597917" w:rsidP="00597917">
            <w:pPr>
              <w:rPr>
                <w:rFonts w:ascii="Arial" w:hAnsi="Arial" w:cs="Arial"/>
                <w:sz w:val="16"/>
                <w:szCs w:val="16"/>
              </w:rPr>
            </w:pPr>
            <w:r>
              <w:rPr>
                <w:rFonts w:ascii="Arial" w:hAnsi="Arial" w:cs="Arial"/>
                <w:sz w:val="16"/>
                <w:szCs w:val="16"/>
              </w:rPr>
              <w:t>Default: 9.81</w:t>
            </w:r>
            <w:r w:rsidR="005A1758">
              <w:rPr>
                <w:rFonts w:ascii="Arial" w:hAnsi="Arial" w:cs="Arial"/>
                <w:sz w:val="16"/>
                <w:szCs w:val="16"/>
              </w:rPr>
              <w:t>...</w:t>
            </w:r>
          </w:p>
        </w:tc>
        <w:tc>
          <w:tcPr>
            <w:tcW w:w="1397" w:type="dxa"/>
          </w:tcPr>
          <w:p w:rsidR="00597917" w:rsidRPr="008E4A3A" w:rsidRDefault="005A1758" w:rsidP="006239F9">
            <w:pPr>
              <w:rPr>
                <w:rFonts w:ascii="Arial" w:hAnsi="Arial" w:cs="Arial"/>
                <w:sz w:val="16"/>
                <w:szCs w:val="16"/>
              </w:rPr>
            </w:pPr>
            <w:r>
              <w:rPr>
                <w:rFonts w:ascii="Arial" w:hAnsi="Arial" w:cs="Arial"/>
                <w:sz w:val="16"/>
                <w:szCs w:val="16"/>
              </w:rPr>
              <w:t>2D inertia model and subgrid.</w:t>
            </w:r>
          </w:p>
        </w:tc>
      </w:tr>
      <w:tr w:rsidR="00597917" w:rsidTr="008F2044">
        <w:tc>
          <w:tcPr>
            <w:tcW w:w="2039" w:type="dxa"/>
          </w:tcPr>
          <w:p w:rsidR="00597917" w:rsidRDefault="00646F77" w:rsidP="006239F9">
            <w:pPr>
              <w:rPr>
                <w:rFonts w:ascii="Arial" w:hAnsi="Arial" w:cs="Arial"/>
                <w:b/>
                <w:sz w:val="16"/>
                <w:szCs w:val="16"/>
              </w:rPr>
            </w:pPr>
            <w:r>
              <w:rPr>
                <w:rFonts w:ascii="Arial" w:hAnsi="Arial" w:cs="Arial"/>
                <w:b/>
                <w:sz w:val="16"/>
                <w:szCs w:val="16"/>
              </w:rPr>
              <w:t>L</w:t>
            </w:r>
            <w:r w:rsidR="00597917">
              <w:rPr>
                <w:rFonts w:ascii="Arial" w:hAnsi="Arial" w:cs="Arial"/>
                <w:b/>
                <w:sz w:val="16"/>
                <w:szCs w:val="16"/>
              </w:rPr>
              <w:t>atlong</w:t>
            </w:r>
          </w:p>
        </w:tc>
        <w:tc>
          <w:tcPr>
            <w:tcW w:w="3764" w:type="dxa"/>
          </w:tcPr>
          <w:p w:rsidR="00597917" w:rsidRPr="008E4A3A" w:rsidRDefault="00597917" w:rsidP="00391ECE">
            <w:pPr>
              <w:rPr>
                <w:rFonts w:ascii="Arial" w:hAnsi="Arial" w:cs="Arial"/>
                <w:sz w:val="16"/>
                <w:szCs w:val="16"/>
              </w:rPr>
            </w:pPr>
            <w:r>
              <w:rPr>
                <w:rFonts w:ascii="Arial" w:hAnsi="Arial" w:cs="Arial"/>
                <w:sz w:val="16"/>
                <w:szCs w:val="16"/>
              </w:rPr>
              <w:t xml:space="preserve">In development.  Option to change all coordinates and cell dimensions to decimal degrees.  This means </w:t>
            </w:r>
            <w:r w:rsidR="00391ECE">
              <w:rPr>
                <w:rFonts w:ascii="Arial" w:hAnsi="Arial" w:cs="Arial"/>
                <w:sz w:val="16"/>
                <w:szCs w:val="16"/>
              </w:rPr>
              <w:t xml:space="preserve">lisflood </w:t>
            </w:r>
            <w:r>
              <w:rPr>
                <w:rFonts w:ascii="Arial" w:hAnsi="Arial" w:cs="Arial"/>
                <w:sz w:val="16"/>
                <w:szCs w:val="16"/>
              </w:rPr>
              <w:t xml:space="preserve">will expect </w:t>
            </w:r>
            <w:r w:rsidR="00391ECE">
              <w:rPr>
                <w:rFonts w:ascii="Arial" w:hAnsi="Arial" w:cs="Arial"/>
                <w:sz w:val="16"/>
                <w:szCs w:val="16"/>
              </w:rPr>
              <w:t xml:space="preserve">and values relating to location or cell size to be in decimal degrees </w:t>
            </w:r>
            <w:r w:rsidR="00467F22">
              <w:rPr>
                <w:rFonts w:ascii="Arial" w:hAnsi="Arial" w:cs="Arial"/>
                <w:sz w:val="16"/>
                <w:szCs w:val="16"/>
              </w:rPr>
              <w:t>(ascii file headers,</w:t>
            </w:r>
            <w:r w:rsidR="00391ECE">
              <w:rPr>
                <w:rFonts w:ascii="Arial" w:hAnsi="Arial" w:cs="Arial"/>
                <w:sz w:val="16"/>
                <w:szCs w:val="16"/>
              </w:rPr>
              <w:t xml:space="preserve"> bci</w:t>
            </w:r>
            <w:r w:rsidR="00467F22">
              <w:rPr>
                <w:rFonts w:ascii="Arial" w:hAnsi="Arial" w:cs="Arial"/>
                <w:sz w:val="16"/>
                <w:szCs w:val="16"/>
              </w:rPr>
              <w:t xml:space="preserve">, stage, </w:t>
            </w:r>
            <w:r w:rsidR="0071311C">
              <w:rPr>
                <w:rFonts w:ascii="Arial" w:hAnsi="Arial" w:cs="Arial"/>
                <w:sz w:val="16"/>
                <w:szCs w:val="16"/>
              </w:rPr>
              <w:t>gauge</w:t>
            </w:r>
            <w:r w:rsidR="00467F22">
              <w:rPr>
                <w:rFonts w:ascii="Arial" w:hAnsi="Arial" w:cs="Arial"/>
                <w:sz w:val="16"/>
                <w:szCs w:val="16"/>
              </w:rPr>
              <w:t xml:space="preserve"> and weir</w:t>
            </w:r>
            <w:r w:rsidR="00391ECE">
              <w:rPr>
                <w:rFonts w:ascii="Arial" w:hAnsi="Arial" w:cs="Arial"/>
                <w:sz w:val="16"/>
                <w:szCs w:val="16"/>
              </w:rPr>
              <w:t xml:space="preserve"> file</w:t>
            </w:r>
            <w:r w:rsidR="00467F22">
              <w:rPr>
                <w:rFonts w:ascii="Arial" w:hAnsi="Arial" w:cs="Arial"/>
                <w:sz w:val="16"/>
                <w:szCs w:val="16"/>
              </w:rPr>
              <w:t>s etc</w:t>
            </w:r>
            <w:r w:rsidR="00391ECE">
              <w:rPr>
                <w:rFonts w:ascii="Arial" w:hAnsi="Arial" w:cs="Arial"/>
                <w:sz w:val="16"/>
                <w:szCs w:val="16"/>
              </w:rPr>
              <w:t>) and any flow rates to be in m</w:t>
            </w:r>
            <w:r w:rsidR="00736918" w:rsidRPr="00736918">
              <w:rPr>
                <w:rFonts w:ascii="Arial" w:hAnsi="Arial" w:cs="Arial"/>
                <w:sz w:val="16"/>
                <w:szCs w:val="16"/>
                <w:vertAlign w:val="superscript"/>
              </w:rPr>
              <w:t>3</w:t>
            </w:r>
            <w:r w:rsidR="00391ECE">
              <w:rPr>
                <w:rFonts w:ascii="Arial" w:hAnsi="Arial" w:cs="Arial"/>
                <w:sz w:val="16"/>
                <w:szCs w:val="16"/>
              </w:rPr>
              <w:t>s</w:t>
            </w:r>
            <w:r w:rsidR="00736918" w:rsidRPr="00736918">
              <w:rPr>
                <w:rFonts w:ascii="Arial" w:hAnsi="Arial" w:cs="Arial"/>
                <w:sz w:val="16"/>
                <w:szCs w:val="16"/>
                <w:vertAlign w:val="superscript"/>
              </w:rPr>
              <w:t>-1</w:t>
            </w:r>
            <w:r w:rsidR="00391ECE">
              <w:rPr>
                <w:rFonts w:ascii="Arial" w:hAnsi="Arial" w:cs="Arial"/>
                <w:sz w:val="16"/>
                <w:szCs w:val="16"/>
              </w:rPr>
              <w:t xml:space="preserve"> (bdy and bci file) </w:t>
            </w:r>
          </w:p>
        </w:tc>
        <w:tc>
          <w:tcPr>
            <w:tcW w:w="1685" w:type="dxa"/>
          </w:tcPr>
          <w:p w:rsidR="00597917" w:rsidRDefault="00DA2052" w:rsidP="006239F9">
            <w:pPr>
              <w:rPr>
                <w:rFonts w:ascii="Arial" w:hAnsi="Arial" w:cs="Arial"/>
                <w:sz w:val="16"/>
                <w:szCs w:val="16"/>
              </w:rPr>
            </w:pPr>
            <w:r>
              <w:rPr>
                <w:rFonts w:ascii="Arial" w:hAnsi="Arial" w:cs="Arial"/>
                <w:sz w:val="16"/>
                <w:szCs w:val="16"/>
              </w:rPr>
              <w:t>Default: off</w:t>
            </w:r>
          </w:p>
          <w:p w:rsidR="00DA2052" w:rsidRDefault="00DA2052" w:rsidP="006239F9">
            <w:pPr>
              <w:rPr>
                <w:rFonts w:ascii="Arial" w:hAnsi="Arial" w:cs="Arial"/>
                <w:sz w:val="16"/>
                <w:szCs w:val="16"/>
              </w:rPr>
            </w:pPr>
            <w:r>
              <w:rPr>
                <w:rFonts w:ascii="Arial" w:hAnsi="Arial" w:cs="Arial"/>
                <w:sz w:val="16"/>
                <w:szCs w:val="16"/>
              </w:rPr>
              <w:t>Not used in buscot test case</w:t>
            </w:r>
          </w:p>
        </w:tc>
        <w:tc>
          <w:tcPr>
            <w:tcW w:w="1397" w:type="dxa"/>
          </w:tcPr>
          <w:p w:rsidR="00597917" w:rsidRPr="008E4A3A" w:rsidRDefault="00597917" w:rsidP="006239F9">
            <w:pPr>
              <w:rPr>
                <w:rFonts w:ascii="Arial" w:hAnsi="Arial" w:cs="Arial"/>
                <w:sz w:val="16"/>
                <w:szCs w:val="16"/>
              </w:rPr>
            </w:pPr>
            <w:r>
              <w:rPr>
                <w:rFonts w:ascii="Arial" w:hAnsi="Arial" w:cs="Arial"/>
                <w:sz w:val="16"/>
                <w:szCs w:val="16"/>
              </w:rPr>
              <w:t>Subgrid</w:t>
            </w:r>
          </w:p>
        </w:tc>
      </w:tr>
      <w:tr w:rsidR="00E431A2" w:rsidTr="008F2044">
        <w:tc>
          <w:tcPr>
            <w:tcW w:w="2039" w:type="dxa"/>
          </w:tcPr>
          <w:p w:rsidR="00E431A2" w:rsidRDefault="00E431A2" w:rsidP="00E431A2">
            <w:pPr>
              <w:rPr>
                <w:rFonts w:ascii="Arial" w:hAnsi="Arial" w:cs="Arial"/>
                <w:b/>
                <w:sz w:val="16"/>
                <w:szCs w:val="16"/>
              </w:rPr>
            </w:pPr>
            <w:r>
              <w:rPr>
                <w:rFonts w:ascii="Arial" w:hAnsi="Arial" w:cs="Arial"/>
                <w:b/>
                <w:sz w:val="16"/>
                <w:szCs w:val="16"/>
              </w:rPr>
              <w:t>maxdepthonly</w:t>
            </w:r>
          </w:p>
        </w:tc>
        <w:tc>
          <w:tcPr>
            <w:tcW w:w="3764" w:type="dxa"/>
          </w:tcPr>
          <w:p w:rsidR="00E431A2" w:rsidRDefault="00E431A2" w:rsidP="00E431A2">
            <w:pPr>
              <w:rPr>
                <w:rFonts w:ascii="Arial" w:hAnsi="Arial" w:cs="Arial"/>
                <w:sz w:val="16"/>
                <w:szCs w:val="16"/>
              </w:rPr>
            </w:pPr>
            <w:r>
              <w:rPr>
                <w:rFonts w:ascii="Arial" w:hAnsi="Arial" w:cs="Arial"/>
                <w:sz w:val="16"/>
                <w:szCs w:val="16"/>
              </w:rPr>
              <w:t>Keyword used to force the model to export only maximum depth results</w:t>
            </w:r>
          </w:p>
        </w:tc>
        <w:tc>
          <w:tcPr>
            <w:tcW w:w="1685" w:type="dxa"/>
          </w:tcPr>
          <w:p w:rsidR="00E431A2" w:rsidRDefault="00E431A2" w:rsidP="00E431A2">
            <w:pPr>
              <w:rPr>
                <w:rFonts w:ascii="Arial" w:hAnsi="Arial" w:cs="Arial"/>
                <w:sz w:val="16"/>
                <w:szCs w:val="16"/>
              </w:rPr>
            </w:pPr>
            <w:r>
              <w:rPr>
                <w:rFonts w:ascii="Arial" w:hAnsi="Arial" w:cs="Arial"/>
                <w:sz w:val="16"/>
                <w:szCs w:val="16"/>
              </w:rPr>
              <w:t>Default: off</w:t>
            </w:r>
          </w:p>
          <w:p w:rsidR="00E431A2" w:rsidRDefault="00E431A2" w:rsidP="00E431A2">
            <w:pPr>
              <w:rPr>
                <w:rFonts w:ascii="Arial" w:hAnsi="Arial" w:cs="Arial"/>
                <w:sz w:val="16"/>
                <w:szCs w:val="16"/>
              </w:rPr>
            </w:pPr>
            <w:r>
              <w:rPr>
                <w:rFonts w:ascii="Arial" w:hAnsi="Arial" w:cs="Arial"/>
                <w:sz w:val="16"/>
                <w:szCs w:val="16"/>
              </w:rPr>
              <w:t>Not used in buscot test case</w:t>
            </w:r>
          </w:p>
        </w:tc>
        <w:tc>
          <w:tcPr>
            <w:tcW w:w="1397" w:type="dxa"/>
          </w:tcPr>
          <w:p w:rsidR="00E431A2" w:rsidRPr="008E4A3A" w:rsidRDefault="00E431A2" w:rsidP="00E431A2">
            <w:pPr>
              <w:rPr>
                <w:rFonts w:ascii="Arial" w:hAnsi="Arial" w:cs="Arial"/>
                <w:sz w:val="16"/>
                <w:szCs w:val="16"/>
              </w:rPr>
            </w:pPr>
            <w:r>
              <w:rPr>
                <w:rFonts w:ascii="Arial" w:hAnsi="Arial" w:cs="Arial"/>
                <w:sz w:val="16"/>
                <w:szCs w:val="16"/>
              </w:rPr>
              <w:t>All models</w:t>
            </w:r>
            <w:ins w:id="799" w:author="James Shaw" w:date="2020-07-20T13:27:00Z">
              <w:r w:rsidR="00612D25">
                <w:rPr>
                  <w:rFonts w:ascii="Arial" w:hAnsi="Arial" w:cs="Arial"/>
                  <w:sz w:val="16"/>
                  <w:szCs w:val="16"/>
                </w:rPr>
                <w:t xml:space="preserve"> </w:t>
              </w:r>
              <w:r w:rsidR="00612D25" w:rsidRPr="00612D25">
                <w:rPr>
                  <w:rFonts w:ascii="Arial" w:hAnsi="Arial" w:cs="Arial"/>
                  <w:sz w:val="16"/>
                  <w:szCs w:val="16"/>
                </w:rPr>
                <w:t>(except FV1, DG2)</w:t>
              </w:r>
            </w:ins>
          </w:p>
        </w:tc>
      </w:tr>
      <w:tr w:rsidR="00DE63C3" w:rsidTr="008F2044">
        <w:trPr>
          <w:ins w:id="800" w:author="James Shaw" w:date="2020-07-20T13:43:00Z"/>
        </w:trPr>
        <w:tc>
          <w:tcPr>
            <w:tcW w:w="2039" w:type="dxa"/>
          </w:tcPr>
          <w:p w:rsidR="00DE63C3" w:rsidRDefault="00DE63C3" w:rsidP="00E431A2">
            <w:pPr>
              <w:rPr>
                <w:ins w:id="801" w:author="James Shaw" w:date="2020-07-20T13:43:00Z"/>
                <w:rFonts w:ascii="Arial" w:hAnsi="Arial" w:cs="Arial"/>
                <w:b/>
                <w:sz w:val="16"/>
                <w:szCs w:val="16"/>
              </w:rPr>
            </w:pPr>
            <w:ins w:id="802" w:author="James Shaw" w:date="2020-07-20T13:44:00Z">
              <w:r>
                <w:rPr>
                  <w:rFonts w:ascii="Arial" w:hAnsi="Arial" w:cs="Arial"/>
                  <w:b/>
                  <w:sz w:val="16"/>
                  <w:szCs w:val="16"/>
                </w:rPr>
                <w:t>limitslopes</w:t>
              </w:r>
            </w:ins>
          </w:p>
        </w:tc>
        <w:tc>
          <w:tcPr>
            <w:tcW w:w="3764" w:type="dxa"/>
          </w:tcPr>
          <w:p w:rsidR="00DE63C3" w:rsidRDefault="00DE63C3" w:rsidP="005F6F36">
            <w:pPr>
              <w:rPr>
                <w:ins w:id="803" w:author="James Shaw" w:date="2020-07-20T13:43:00Z"/>
                <w:rFonts w:ascii="Arial" w:hAnsi="Arial" w:cs="Arial"/>
                <w:sz w:val="16"/>
                <w:szCs w:val="16"/>
              </w:rPr>
            </w:pPr>
            <w:ins w:id="804" w:author="James Shaw" w:date="2020-07-20T13:44:00Z">
              <w:r>
                <w:rPr>
                  <w:rFonts w:ascii="Arial" w:hAnsi="Arial" w:cs="Arial"/>
                  <w:sz w:val="16"/>
                  <w:szCs w:val="16"/>
                </w:rPr>
                <w:t>Enable the DG2 minmod slope limiter</w:t>
              </w:r>
            </w:ins>
            <w:ins w:id="805" w:author="James Shaw" w:date="2020-07-20T13:45:00Z">
              <w:r w:rsidR="00245C61">
                <w:rPr>
                  <w:rFonts w:ascii="Arial" w:hAnsi="Arial" w:cs="Arial"/>
                  <w:sz w:val="16"/>
                  <w:szCs w:val="16"/>
                </w:rPr>
                <w:t xml:space="preserve"> to remove spurious small-scale oscillations for simulations involving shock wave propagation.</w:t>
              </w:r>
            </w:ins>
          </w:p>
        </w:tc>
        <w:tc>
          <w:tcPr>
            <w:tcW w:w="1685" w:type="dxa"/>
          </w:tcPr>
          <w:p w:rsidR="00DE63C3" w:rsidRDefault="00DE63C3" w:rsidP="00E431A2">
            <w:pPr>
              <w:rPr>
                <w:ins w:id="806" w:author="James Shaw" w:date="2020-07-20T13:43:00Z"/>
                <w:rFonts w:ascii="Arial" w:hAnsi="Arial" w:cs="Arial"/>
                <w:sz w:val="16"/>
                <w:szCs w:val="16"/>
              </w:rPr>
            </w:pPr>
            <w:ins w:id="807" w:author="James Shaw" w:date="2020-07-20T13:44:00Z">
              <w:r>
                <w:rPr>
                  <w:rFonts w:ascii="Arial" w:hAnsi="Arial" w:cs="Arial"/>
                  <w:sz w:val="16"/>
                  <w:szCs w:val="16"/>
                </w:rPr>
                <w:t>Default: off</w:t>
              </w:r>
            </w:ins>
          </w:p>
        </w:tc>
        <w:tc>
          <w:tcPr>
            <w:tcW w:w="1397" w:type="dxa"/>
          </w:tcPr>
          <w:p w:rsidR="00DE63C3" w:rsidRDefault="00DE63C3" w:rsidP="00E431A2">
            <w:pPr>
              <w:rPr>
                <w:ins w:id="808" w:author="James Shaw" w:date="2020-07-20T13:43:00Z"/>
                <w:rFonts w:ascii="Arial" w:hAnsi="Arial" w:cs="Arial"/>
                <w:sz w:val="16"/>
                <w:szCs w:val="16"/>
              </w:rPr>
            </w:pPr>
            <w:ins w:id="809" w:author="James Shaw" w:date="2020-07-20T13:44:00Z">
              <w:r>
                <w:rPr>
                  <w:rFonts w:ascii="Arial" w:hAnsi="Arial" w:cs="Arial"/>
                  <w:sz w:val="16"/>
                  <w:szCs w:val="16"/>
                </w:rPr>
                <w:t>DG2 only</w:t>
              </w:r>
            </w:ins>
          </w:p>
        </w:tc>
      </w:tr>
      <w:tr w:rsidR="00DE63C3" w:rsidTr="008F2044">
        <w:trPr>
          <w:ins w:id="810" w:author="James Shaw" w:date="2020-07-20T13:43:00Z"/>
        </w:trPr>
        <w:tc>
          <w:tcPr>
            <w:tcW w:w="2039" w:type="dxa"/>
          </w:tcPr>
          <w:p w:rsidR="00DE63C3" w:rsidRDefault="00DE63C3" w:rsidP="00E431A2">
            <w:pPr>
              <w:rPr>
                <w:ins w:id="811" w:author="James Shaw" w:date="2020-07-20T13:43:00Z"/>
                <w:rFonts w:ascii="Arial" w:hAnsi="Arial" w:cs="Arial"/>
                <w:b/>
                <w:sz w:val="16"/>
                <w:szCs w:val="16"/>
              </w:rPr>
            </w:pPr>
            <w:ins w:id="812" w:author="James Shaw" w:date="2020-07-20T13:43:00Z">
              <w:r>
                <w:rPr>
                  <w:rFonts w:ascii="Arial" w:hAnsi="Arial" w:cs="Arial"/>
                  <w:b/>
                  <w:sz w:val="16"/>
                  <w:szCs w:val="16"/>
                </w:rPr>
                <w:t>krivodon</w:t>
              </w:r>
            </w:ins>
            <w:ins w:id="813" w:author="James Shaw" w:date="2020-07-20T13:44:00Z">
              <w:r>
                <w:rPr>
                  <w:rFonts w:ascii="Arial" w:hAnsi="Arial" w:cs="Arial"/>
                  <w:b/>
                  <w:sz w:val="16"/>
                  <w:szCs w:val="16"/>
                </w:rPr>
                <w:t>o</w:t>
              </w:r>
            </w:ins>
            <w:ins w:id="814" w:author="James Shaw" w:date="2020-07-20T13:43:00Z">
              <w:r>
                <w:rPr>
                  <w:rFonts w:ascii="Arial" w:hAnsi="Arial" w:cs="Arial"/>
                  <w:b/>
                  <w:sz w:val="16"/>
                  <w:szCs w:val="16"/>
                </w:rPr>
                <w:t>vathresh</w:t>
              </w:r>
            </w:ins>
          </w:p>
        </w:tc>
        <w:tc>
          <w:tcPr>
            <w:tcW w:w="3764" w:type="dxa"/>
          </w:tcPr>
          <w:p w:rsidR="00DE63C3" w:rsidRDefault="00245C61" w:rsidP="005F6F36">
            <w:pPr>
              <w:rPr>
                <w:ins w:id="815" w:author="James Shaw" w:date="2020-07-20T13:43:00Z"/>
                <w:rFonts w:ascii="Arial" w:hAnsi="Arial" w:cs="Arial"/>
                <w:sz w:val="16"/>
                <w:szCs w:val="16"/>
              </w:rPr>
            </w:pPr>
            <w:ins w:id="816" w:author="James Shaw" w:date="2020-07-20T13:46:00Z">
              <w:r>
                <w:rPr>
                  <w:rFonts w:ascii="Arial" w:hAnsi="Arial" w:cs="Arial"/>
                  <w:sz w:val="16"/>
                  <w:szCs w:val="16"/>
                </w:rPr>
                <w:t>Control the localisation of the DG2 slope limiter (higher numbers apply the slope limiter more selectively; zero applies the slope limiter globally)</w:t>
              </w:r>
            </w:ins>
          </w:p>
        </w:tc>
        <w:tc>
          <w:tcPr>
            <w:tcW w:w="1685" w:type="dxa"/>
          </w:tcPr>
          <w:p w:rsidR="00DE63C3" w:rsidRDefault="00DE63C3" w:rsidP="00E431A2">
            <w:pPr>
              <w:rPr>
                <w:ins w:id="817" w:author="James Shaw" w:date="2020-07-20T13:43:00Z"/>
                <w:rFonts w:ascii="Arial" w:hAnsi="Arial" w:cs="Arial"/>
                <w:sz w:val="16"/>
                <w:szCs w:val="16"/>
              </w:rPr>
            </w:pPr>
            <w:ins w:id="818" w:author="James Shaw" w:date="2020-07-20T13:44:00Z">
              <w:r>
                <w:rPr>
                  <w:rFonts w:ascii="Arial" w:hAnsi="Arial" w:cs="Arial"/>
                  <w:sz w:val="16"/>
                  <w:szCs w:val="16"/>
                </w:rPr>
                <w:t>Default: 10</w:t>
              </w:r>
            </w:ins>
          </w:p>
        </w:tc>
        <w:tc>
          <w:tcPr>
            <w:tcW w:w="1397" w:type="dxa"/>
          </w:tcPr>
          <w:p w:rsidR="00DE63C3" w:rsidRDefault="00DE63C3" w:rsidP="00E431A2">
            <w:pPr>
              <w:rPr>
                <w:ins w:id="819" w:author="James Shaw" w:date="2020-07-20T13:43:00Z"/>
                <w:rFonts w:ascii="Arial" w:hAnsi="Arial" w:cs="Arial"/>
                <w:sz w:val="16"/>
                <w:szCs w:val="16"/>
              </w:rPr>
            </w:pPr>
            <w:ins w:id="820" w:author="James Shaw" w:date="2020-07-20T13:44:00Z">
              <w:r>
                <w:rPr>
                  <w:rFonts w:ascii="Arial" w:hAnsi="Arial" w:cs="Arial"/>
                  <w:sz w:val="16"/>
                  <w:szCs w:val="16"/>
                </w:rPr>
                <w:t>DG2 only</w:t>
              </w:r>
            </w:ins>
          </w:p>
        </w:tc>
      </w:tr>
    </w:tbl>
    <w:p w:rsidR="000025A4" w:rsidRDefault="000025A4" w:rsidP="000025A4"/>
    <w:p w:rsidR="006716FE" w:rsidRDefault="0077458D">
      <w:pPr>
        <w:pStyle w:val="Caption"/>
        <w:keepNext/>
        <w:jc w:val="left"/>
      </w:pPr>
      <w:bookmarkStart w:id="821" w:name="_Ref363639095"/>
      <w:bookmarkStart w:id="822" w:name="_Toc46213703"/>
      <w:r>
        <w:lastRenderedPageBreak/>
        <w:t xml:space="preserve">Table </w:t>
      </w:r>
      <w:r w:rsidR="001E113F">
        <w:fldChar w:fldCharType="begin"/>
      </w:r>
      <w:r>
        <w:instrText xml:space="preserve"> SEQ Table \* ARABIC </w:instrText>
      </w:r>
      <w:r w:rsidR="001E113F">
        <w:fldChar w:fldCharType="separate"/>
      </w:r>
      <w:r w:rsidR="005A56F8">
        <w:rPr>
          <w:noProof/>
        </w:rPr>
        <w:t>11</w:t>
      </w:r>
      <w:r w:rsidR="001E113F">
        <w:fldChar w:fldCharType="end"/>
      </w:r>
      <w:bookmarkEnd w:id="821"/>
      <w:r>
        <w:t xml:space="preserve"> Options related to additional output files or output settings</w:t>
      </w:r>
      <w:bookmarkEnd w:id="822"/>
    </w:p>
    <w:tbl>
      <w:tblPr>
        <w:tblStyle w:val="TableGrid"/>
        <w:tblW w:w="0" w:type="auto"/>
        <w:tblLook w:val="04A0" w:firstRow="1" w:lastRow="0" w:firstColumn="1" w:lastColumn="0" w:noHBand="0" w:noVBand="1"/>
      </w:tblPr>
      <w:tblGrid>
        <w:gridCol w:w="1951"/>
        <w:gridCol w:w="3827"/>
        <w:gridCol w:w="1701"/>
        <w:gridCol w:w="1406"/>
      </w:tblGrid>
      <w:tr w:rsidR="00A14F97" w:rsidTr="003E7FDE">
        <w:tc>
          <w:tcPr>
            <w:tcW w:w="1951" w:type="dxa"/>
          </w:tcPr>
          <w:p w:rsidR="006716FE" w:rsidRDefault="00736918">
            <w:pPr>
              <w:pStyle w:val="BodyText3"/>
              <w:keepNext/>
              <w:outlineLvl w:val="0"/>
              <w:rPr>
                <w:b/>
                <w:bCs/>
              </w:rPr>
            </w:pPr>
            <w:r w:rsidRPr="00736918">
              <w:rPr>
                <w:b/>
              </w:rPr>
              <w:t xml:space="preserve">Item name </w:t>
            </w:r>
            <w:r w:rsidRPr="00736918">
              <w:rPr>
                <w:rFonts w:ascii="Courier New" w:hAnsi="Courier New" w:cs="Courier New"/>
                <w:b/>
              </w:rPr>
              <w:t>input</w:t>
            </w:r>
          </w:p>
        </w:tc>
        <w:tc>
          <w:tcPr>
            <w:tcW w:w="3827" w:type="dxa"/>
          </w:tcPr>
          <w:p w:rsidR="00A14F97" w:rsidRPr="0014688A" w:rsidRDefault="00A14F97" w:rsidP="006239F9">
            <w:pPr>
              <w:pStyle w:val="BodyText3"/>
            </w:pPr>
            <w:r w:rsidRPr="002E044D">
              <w:rPr>
                <w:b/>
              </w:rPr>
              <w:t>Description</w:t>
            </w:r>
          </w:p>
        </w:tc>
        <w:tc>
          <w:tcPr>
            <w:tcW w:w="1701" w:type="dxa"/>
          </w:tcPr>
          <w:p w:rsidR="00A14F97" w:rsidRPr="002D0950" w:rsidRDefault="00A14F97" w:rsidP="006239F9">
            <w:pPr>
              <w:pStyle w:val="BodyText3"/>
            </w:pPr>
            <w:r w:rsidRPr="002E044D">
              <w:rPr>
                <w:b/>
              </w:rPr>
              <w:t>Value in the Buscot weir test case</w:t>
            </w:r>
            <w:r>
              <w:rPr>
                <w:b/>
              </w:rPr>
              <w:t xml:space="preserve"> (Diffusive case)</w:t>
            </w:r>
          </w:p>
        </w:tc>
        <w:tc>
          <w:tcPr>
            <w:tcW w:w="1406" w:type="dxa"/>
          </w:tcPr>
          <w:p w:rsidR="00A14F97" w:rsidRDefault="00A14F97" w:rsidP="006239F9">
            <w:pPr>
              <w:pStyle w:val="BodyText3"/>
            </w:pPr>
            <w:r>
              <w:rPr>
                <w:b/>
              </w:rPr>
              <w:t>Applicable model solver</w:t>
            </w:r>
          </w:p>
        </w:tc>
      </w:tr>
      <w:tr w:rsidR="00A14F97" w:rsidTr="003E7FDE">
        <w:tc>
          <w:tcPr>
            <w:tcW w:w="1951" w:type="dxa"/>
          </w:tcPr>
          <w:p w:rsidR="006716FE" w:rsidRDefault="00736918">
            <w:pPr>
              <w:pStyle w:val="BodyText3"/>
              <w:keepNext/>
              <w:outlineLvl w:val="0"/>
              <w:rPr>
                <w:b/>
                <w:bCs/>
              </w:rPr>
            </w:pPr>
            <w:r w:rsidRPr="00736918">
              <w:rPr>
                <w:b/>
              </w:rPr>
              <w:t xml:space="preserve">overpass </w:t>
            </w:r>
            <w:r w:rsidRPr="00736918">
              <w:rPr>
                <w:rFonts w:ascii="Courier New" w:hAnsi="Courier New" w:cs="Courier New"/>
                <w:b/>
              </w:rPr>
              <w:t>value</w:t>
            </w:r>
          </w:p>
        </w:tc>
        <w:tc>
          <w:tcPr>
            <w:tcW w:w="3827" w:type="dxa"/>
          </w:tcPr>
          <w:p w:rsidR="00A14F97" w:rsidRPr="0014688A" w:rsidRDefault="00A14F97" w:rsidP="006239F9">
            <w:pPr>
              <w:pStyle w:val="BodyText3"/>
            </w:pPr>
            <w:r w:rsidRPr="0014688A">
              <w:t xml:space="preserve">Time in seconds at which an observed flood image is available for model validation.  </w:t>
            </w:r>
            <w:r>
              <w:t>W</w:t>
            </w:r>
            <w:r w:rsidRPr="0014688A">
              <w:t xml:space="preserve">hen specified the model writes a set of results files </w:t>
            </w:r>
            <w:r>
              <w:t xml:space="preserve">(water </w:t>
            </w:r>
            <w:r w:rsidRPr="0014688A">
              <w:t>depth</w:t>
            </w:r>
            <w:r>
              <w:t xml:space="preserve"> </w:t>
            </w:r>
            <w:r w:rsidRPr="002E044D">
              <w:rPr>
                <w:rFonts w:ascii="Courier New" w:hAnsi="Courier New"/>
              </w:rPr>
              <w:t>*.op</w:t>
            </w:r>
            <w:r>
              <w:rPr>
                <w:rFonts w:ascii="Courier New" w:hAnsi="Courier New"/>
              </w:rPr>
              <w:t xml:space="preserve"> and water surface elevation *.opelev</w:t>
            </w:r>
            <w:r w:rsidRPr="0014688A">
              <w:t>) at this point in the simulation to allow easy model validation</w:t>
            </w:r>
            <w:r>
              <w:t xml:space="preserve"> </w:t>
            </w:r>
          </w:p>
        </w:tc>
        <w:tc>
          <w:tcPr>
            <w:tcW w:w="1701" w:type="dxa"/>
          </w:tcPr>
          <w:p w:rsidR="00A14F97" w:rsidRPr="009E6EA2" w:rsidRDefault="00A14F97" w:rsidP="006239F9">
            <w:pPr>
              <w:pStyle w:val="BodyText3"/>
            </w:pPr>
            <w:r w:rsidRPr="002D0950">
              <w:t>Option off as default</w:t>
            </w:r>
          </w:p>
          <w:p w:rsidR="00A14F97" w:rsidRPr="009E6EA2" w:rsidRDefault="00A14F97" w:rsidP="006239F9">
            <w:pPr>
              <w:pStyle w:val="BodyText3"/>
            </w:pPr>
            <w:r w:rsidRPr="002D0950">
              <w:t xml:space="preserve">Buscot: </w:t>
            </w:r>
            <w:r>
              <w:t>100000</w:t>
            </w:r>
          </w:p>
        </w:tc>
        <w:tc>
          <w:tcPr>
            <w:tcW w:w="1406" w:type="dxa"/>
          </w:tcPr>
          <w:p w:rsidR="00A14F97" w:rsidRPr="0014688A" w:rsidRDefault="00A14F97" w:rsidP="006239F9">
            <w:pPr>
              <w:pStyle w:val="BodyText3"/>
            </w:pPr>
            <w:r>
              <w:t>All models</w:t>
            </w:r>
            <w:ins w:id="823" w:author="James Shaw" w:date="2020-07-20T13:24:00Z">
              <w:r w:rsidR="00612D25">
                <w:t xml:space="preserve"> (except </w:t>
              </w:r>
            </w:ins>
            <w:ins w:id="824" w:author="James Shaw" w:date="2020-07-20T13:25:00Z">
              <w:r w:rsidR="00612D25">
                <w:t>FV1, DG2)</w:t>
              </w:r>
            </w:ins>
          </w:p>
        </w:tc>
      </w:tr>
      <w:tr w:rsidR="00A14F97" w:rsidTr="003E7FDE">
        <w:tc>
          <w:tcPr>
            <w:tcW w:w="1951" w:type="dxa"/>
          </w:tcPr>
          <w:p w:rsidR="006716FE" w:rsidRDefault="00736918">
            <w:pPr>
              <w:pStyle w:val="BodyText3"/>
              <w:keepNext/>
              <w:outlineLvl w:val="0"/>
              <w:rPr>
                <w:b/>
                <w:bCs/>
              </w:rPr>
            </w:pPr>
            <w:r w:rsidRPr="00736918">
              <w:rPr>
                <w:b/>
              </w:rPr>
              <w:t xml:space="preserve">overpassfile </w:t>
            </w:r>
            <w:r w:rsidRPr="00736918">
              <w:rPr>
                <w:rFonts w:ascii="Courier New" w:hAnsi="Courier New" w:cs="Courier New"/>
                <w:b/>
              </w:rPr>
              <w:t>filename</w:t>
            </w:r>
          </w:p>
        </w:tc>
        <w:tc>
          <w:tcPr>
            <w:tcW w:w="3827" w:type="dxa"/>
          </w:tcPr>
          <w:p w:rsidR="00A14F97" w:rsidRPr="0014688A" w:rsidRDefault="00A14F97" w:rsidP="006239F9">
            <w:pPr>
              <w:pStyle w:val="BodyText3"/>
            </w:pPr>
            <w:r w:rsidRPr="0014688A">
              <w:t xml:space="preserve">Name of file containing times of multiple satellite overpasses. See section </w:t>
            </w:r>
            <w:r w:rsidR="00D95834">
              <w:fldChar w:fldCharType="begin"/>
            </w:r>
            <w:r w:rsidR="00D95834">
              <w:instrText xml:space="preserve"> REF _Ref64457314 \r \h  \* MERGEFORMAT </w:instrText>
            </w:r>
            <w:r w:rsidR="00D95834">
              <w:fldChar w:fldCharType="separate"/>
            </w:r>
            <w:r w:rsidR="005A56F8">
              <w:t>3.2.15</w:t>
            </w:r>
            <w:r w:rsidR="00D95834">
              <w:fldChar w:fldCharType="end"/>
            </w:r>
            <w:r w:rsidRPr="0014688A">
              <w:t>.</w:t>
            </w:r>
            <w:r>
              <w:t xml:space="preserve">  water depth and surface elevation files are produced for each overpass time (</w:t>
            </w:r>
            <w:r>
              <w:rPr>
                <w:rFonts w:ascii="Courier New" w:hAnsi="Courier New"/>
                <w:snapToGrid w:val="0"/>
              </w:rPr>
              <w:t>*-xxxx-T</w:t>
            </w:r>
            <w:r w:rsidRPr="0014688A">
              <w:rPr>
                <w:rFonts w:ascii="Courier New" w:hAnsi="Courier New"/>
                <w:snapToGrid w:val="0"/>
              </w:rPr>
              <w:t>.op</w:t>
            </w:r>
            <w:r>
              <w:rPr>
                <w:rFonts w:ascii="Courier New" w:hAnsi="Courier New"/>
                <w:snapToGrid w:val="0"/>
              </w:rPr>
              <w:t xml:space="preserve"> and *-xxxx-T</w:t>
            </w:r>
            <w:r w:rsidRPr="0014688A">
              <w:rPr>
                <w:rFonts w:ascii="Courier New" w:hAnsi="Courier New"/>
                <w:snapToGrid w:val="0"/>
              </w:rPr>
              <w:t>.op</w:t>
            </w:r>
            <w:r>
              <w:rPr>
                <w:rFonts w:ascii="Courier New" w:hAnsi="Courier New"/>
                <w:snapToGrid w:val="0"/>
              </w:rPr>
              <w:t>elev)</w:t>
            </w:r>
          </w:p>
        </w:tc>
        <w:tc>
          <w:tcPr>
            <w:tcW w:w="1701" w:type="dxa"/>
          </w:tcPr>
          <w:p w:rsidR="00A14F97" w:rsidRPr="009E6EA2" w:rsidRDefault="00A14F97" w:rsidP="006239F9">
            <w:pPr>
              <w:pStyle w:val="BodyText3"/>
            </w:pPr>
            <w:r w:rsidRPr="002D0950">
              <w:t>No default value</w:t>
            </w:r>
          </w:p>
          <w:p w:rsidR="00A14F97" w:rsidRPr="009E6EA2" w:rsidRDefault="00A14F97" w:rsidP="006239F9">
            <w:pPr>
              <w:pStyle w:val="BodyText3"/>
            </w:pPr>
            <w:r>
              <w:t>Buscot.opts</w:t>
            </w:r>
            <w:r w:rsidRPr="002D0950">
              <w:t xml:space="preserve"> available but c</w:t>
            </w:r>
            <w:r>
              <w:t>ommented out</w:t>
            </w:r>
          </w:p>
        </w:tc>
        <w:tc>
          <w:tcPr>
            <w:tcW w:w="1406" w:type="dxa"/>
          </w:tcPr>
          <w:p w:rsidR="00A14F97" w:rsidRPr="0014688A" w:rsidRDefault="00A14F97" w:rsidP="006239F9">
            <w:pPr>
              <w:pStyle w:val="BodyText3"/>
            </w:pPr>
            <w:r>
              <w:t>All models</w:t>
            </w:r>
            <w:ins w:id="825" w:author="James Shaw" w:date="2020-07-20T13:25:00Z">
              <w:r w:rsidR="00612D25">
                <w:t xml:space="preserve"> (except FV1, DG2)</w:t>
              </w:r>
            </w:ins>
          </w:p>
        </w:tc>
      </w:tr>
      <w:tr w:rsidR="00A14F97" w:rsidTr="003E7FDE">
        <w:tc>
          <w:tcPr>
            <w:tcW w:w="1951" w:type="dxa"/>
          </w:tcPr>
          <w:p w:rsidR="00A14F97" w:rsidRPr="00B60660" w:rsidRDefault="00736918" w:rsidP="006239F9">
            <w:pPr>
              <w:pStyle w:val="BodyText3"/>
              <w:rPr>
                <w:b/>
              </w:rPr>
            </w:pPr>
            <w:r w:rsidRPr="00736918">
              <w:rPr>
                <w:b/>
              </w:rPr>
              <w:t xml:space="preserve">stagefile </w:t>
            </w:r>
            <w:r w:rsidRPr="00736918">
              <w:rPr>
                <w:rFonts w:ascii="Courier New" w:hAnsi="Courier New" w:cs="Courier New"/>
                <w:b/>
              </w:rPr>
              <w:t>filename</w:t>
            </w:r>
          </w:p>
        </w:tc>
        <w:tc>
          <w:tcPr>
            <w:tcW w:w="3827" w:type="dxa"/>
          </w:tcPr>
          <w:p w:rsidR="00A14F97" w:rsidRPr="0014688A" w:rsidRDefault="00A14F97" w:rsidP="006239F9">
            <w:pPr>
              <w:pStyle w:val="BodyText3"/>
            </w:pPr>
            <w:r w:rsidRPr="0014688A">
              <w:t xml:space="preserve">Name of file containing x, y locations of points at which stage values are to be written to a text file </w:t>
            </w:r>
            <w:r>
              <w:t>(</w:t>
            </w:r>
            <w:r w:rsidRPr="002D0950">
              <w:rPr>
                <w:rFonts w:ascii="Courier New" w:hAnsi="Courier New" w:cs="Courier New"/>
              </w:rPr>
              <w:t>*.stage</w:t>
            </w:r>
            <w:r>
              <w:t xml:space="preserve">) </w:t>
            </w:r>
            <w:r w:rsidRPr="0014688A">
              <w:t xml:space="preserve">at each </w:t>
            </w:r>
            <w:r w:rsidRPr="002E044D">
              <w:rPr>
                <w:rFonts w:ascii="Courier New" w:hAnsi="Courier New"/>
              </w:rPr>
              <w:t>massint</w:t>
            </w:r>
            <w:r>
              <w:t xml:space="preserve"> </w:t>
            </w:r>
          </w:p>
        </w:tc>
        <w:tc>
          <w:tcPr>
            <w:tcW w:w="1701" w:type="dxa"/>
          </w:tcPr>
          <w:p w:rsidR="00A14F97" w:rsidRPr="009E6EA2" w:rsidRDefault="00A14F97" w:rsidP="006239F9">
            <w:pPr>
              <w:pStyle w:val="BodyText3"/>
            </w:pPr>
            <w:r w:rsidRPr="002D0950">
              <w:t xml:space="preserve">No default value.  </w:t>
            </w:r>
          </w:p>
          <w:p w:rsidR="00A14F97" w:rsidRPr="009E6EA2" w:rsidRDefault="00A14F97" w:rsidP="006239F9">
            <w:pPr>
              <w:pStyle w:val="BodyText3"/>
            </w:pPr>
            <w:r w:rsidRPr="002D0950">
              <w:t>Not used in buscot test case (commented out)</w:t>
            </w:r>
          </w:p>
        </w:tc>
        <w:tc>
          <w:tcPr>
            <w:tcW w:w="1406" w:type="dxa"/>
          </w:tcPr>
          <w:p w:rsidR="00A14F97" w:rsidRPr="0014688A" w:rsidRDefault="00A14F97" w:rsidP="006239F9">
            <w:pPr>
              <w:pStyle w:val="BodyText3"/>
            </w:pPr>
            <w:r>
              <w:t>All models</w:t>
            </w:r>
          </w:p>
        </w:tc>
      </w:tr>
      <w:tr w:rsidR="00A14F97" w:rsidTr="003E7FDE">
        <w:tc>
          <w:tcPr>
            <w:tcW w:w="1951" w:type="dxa"/>
          </w:tcPr>
          <w:p w:rsidR="00A14F97" w:rsidRPr="00B60660" w:rsidRDefault="00736918" w:rsidP="006239F9">
            <w:pPr>
              <w:pStyle w:val="BodyText3"/>
              <w:rPr>
                <w:b/>
              </w:rPr>
            </w:pPr>
            <w:r w:rsidRPr="00736918">
              <w:rPr>
                <w:b/>
              </w:rPr>
              <w:t>depthoff</w:t>
            </w:r>
          </w:p>
        </w:tc>
        <w:tc>
          <w:tcPr>
            <w:tcW w:w="3827" w:type="dxa"/>
          </w:tcPr>
          <w:p w:rsidR="00A14F97" w:rsidRPr="00506C76" w:rsidRDefault="00A14F97" w:rsidP="006239F9">
            <w:pPr>
              <w:pStyle w:val="BodyText3"/>
            </w:pPr>
            <w:r w:rsidRPr="0014688A">
              <w:t xml:space="preserve">Logical keyword to </w:t>
            </w:r>
            <w:r w:rsidRPr="002D0950">
              <w:rPr>
                <w:b/>
              </w:rPr>
              <w:t>suppress</w:t>
            </w:r>
            <w:r w:rsidRPr="0014688A">
              <w:t xml:space="preserve"> production of depth files</w:t>
            </w:r>
            <w:r>
              <w:t xml:space="preserve"> </w:t>
            </w:r>
            <w:r w:rsidRPr="002D0950">
              <w:rPr>
                <w:rFonts w:ascii="Courier New" w:hAnsi="Courier New" w:cs="Courier New"/>
              </w:rPr>
              <w:t>(*.wd</w:t>
            </w:r>
            <w:r>
              <w:t>)</w:t>
            </w:r>
            <w:r w:rsidRPr="0014688A">
              <w:t xml:space="preserve"> at each </w:t>
            </w:r>
            <w:r w:rsidRPr="002E044D">
              <w:rPr>
                <w:rFonts w:ascii="Courier New" w:hAnsi="Courier New"/>
              </w:rPr>
              <w:t>saveint</w:t>
            </w:r>
            <w:r>
              <w:t xml:space="preserve">   If simulation uses subgrid, </w:t>
            </w:r>
            <w:r w:rsidRPr="002D0950">
              <w:rPr>
                <w:rFonts w:ascii="Courier New" w:hAnsi="Courier New" w:cs="Courier New"/>
              </w:rPr>
              <w:t>*.wdfp</w:t>
            </w:r>
            <w:r>
              <w:t xml:space="preserve"> files are also </w:t>
            </w:r>
            <w:r w:rsidR="0071311C">
              <w:t>suppressed</w:t>
            </w:r>
            <w:r>
              <w:t xml:space="preserve">. </w:t>
            </w:r>
          </w:p>
        </w:tc>
        <w:tc>
          <w:tcPr>
            <w:tcW w:w="1701" w:type="dxa"/>
          </w:tcPr>
          <w:p w:rsidR="00A14F97" w:rsidRPr="009E6EA2" w:rsidRDefault="00A14F97" w:rsidP="006239F9">
            <w:pPr>
              <w:pStyle w:val="BodyText3"/>
            </w:pPr>
            <w:r w:rsidRPr="002D0950">
              <w:t>Option off as default</w:t>
            </w:r>
          </w:p>
          <w:p w:rsidR="00A14F97" w:rsidRPr="009E6EA2" w:rsidRDefault="00A14F97" w:rsidP="006239F9">
            <w:pPr>
              <w:pStyle w:val="BodyText3"/>
            </w:pPr>
            <w:r w:rsidRPr="002D0950">
              <w:t xml:space="preserve">Not used in buscot test case (commented out) </w:t>
            </w:r>
          </w:p>
        </w:tc>
        <w:tc>
          <w:tcPr>
            <w:tcW w:w="1406" w:type="dxa"/>
          </w:tcPr>
          <w:p w:rsidR="00A14F97" w:rsidRPr="0014688A" w:rsidRDefault="00A14F97" w:rsidP="006239F9">
            <w:pPr>
              <w:pStyle w:val="BodyText3"/>
            </w:pPr>
            <w:r>
              <w:t>All models</w:t>
            </w:r>
          </w:p>
        </w:tc>
      </w:tr>
      <w:tr w:rsidR="00A14F97" w:rsidTr="003E7FDE">
        <w:tc>
          <w:tcPr>
            <w:tcW w:w="1951" w:type="dxa"/>
          </w:tcPr>
          <w:p w:rsidR="00A14F97" w:rsidRPr="00B60660" w:rsidRDefault="00736918" w:rsidP="006239F9">
            <w:pPr>
              <w:pStyle w:val="BodyText3"/>
              <w:rPr>
                <w:b/>
              </w:rPr>
            </w:pPr>
            <w:r w:rsidRPr="00736918">
              <w:rPr>
                <w:b/>
              </w:rPr>
              <w:t>elevoff</w:t>
            </w:r>
          </w:p>
        </w:tc>
        <w:tc>
          <w:tcPr>
            <w:tcW w:w="3827" w:type="dxa"/>
          </w:tcPr>
          <w:p w:rsidR="00A14F97" w:rsidRPr="0014688A" w:rsidRDefault="00A14F97" w:rsidP="006239F9">
            <w:pPr>
              <w:pStyle w:val="BodyText3"/>
            </w:pPr>
            <w:r w:rsidRPr="0014688A">
              <w:t xml:space="preserve">Logical keyword to </w:t>
            </w:r>
            <w:r w:rsidRPr="002D0950">
              <w:rPr>
                <w:b/>
              </w:rPr>
              <w:t>suppress</w:t>
            </w:r>
            <w:r w:rsidRPr="0014688A">
              <w:t xml:space="preserve"> production of water surface elevation files </w:t>
            </w:r>
            <w:r w:rsidRPr="002D0950">
              <w:rPr>
                <w:rFonts w:ascii="Courier New" w:hAnsi="Courier New" w:cs="Courier New"/>
              </w:rPr>
              <w:t>(*.elev</w:t>
            </w:r>
            <w:r>
              <w:t xml:space="preserve">) </w:t>
            </w:r>
            <w:r w:rsidRPr="0014688A">
              <w:t>at each</w:t>
            </w:r>
            <w:r w:rsidRPr="002E044D">
              <w:rPr>
                <w:rFonts w:ascii="Courier New" w:hAnsi="Courier New"/>
              </w:rPr>
              <w:t xml:space="preserve"> saveint</w:t>
            </w:r>
            <w:r>
              <w:rPr>
                <w:rFonts w:ascii="Courier New" w:hAnsi="Courier New"/>
              </w:rPr>
              <w:t xml:space="preserve"> and overpass time if specified (</w:t>
            </w:r>
            <w:r w:rsidRPr="00352BE5">
              <w:rPr>
                <w:rFonts w:ascii="Courier New" w:hAnsi="Courier New" w:cs="Courier New"/>
              </w:rPr>
              <w:t>*.</w:t>
            </w:r>
            <w:r>
              <w:rPr>
                <w:rFonts w:ascii="Courier New" w:hAnsi="Courier New" w:cs="Courier New"/>
              </w:rPr>
              <w:t>op</w:t>
            </w:r>
            <w:r w:rsidRPr="00352BE5">
              <w:rPr>
                <w:rFonts w:ascii="Courier New" w:hAnsi="Courier New" w:cs="Courier New"/>
              </w:rPr>
              <w:t>elev</w:t>
            </w:r>
            <w:r>
              <w:rPr>
                <w:rFonts w:ascii="Courier New" w:hAnsi="Courier New" w:cs="Courier New"/>
              </w:rPr>
              <w:t xml:space="preserve"> and </w:t>
            </w:r>
            <w:r>
              <w:rPr>
                <w:rFonts w:ascii="Courier New" w:hAnsi="Courier New"/>
                <w:snapToGrid w:val="0"/>
              </w:rPr>
              <w:t>*-xxxx-T</w:t>
            </w:r>
            <w:r w:rsidRPr="0014688A">
              <w:rPr>
                <w:rFonts w:ascii="Courier New" w:hAnsi="Courier New"/>
                <w:snapToGrid w:val="0"/>
              </w:rPr>
              <w:t>.op</w:t>
            </w:r>
            <w:r>
              <w:rPr>
                <w:rFonts w:ascii="Courier New" w:hAnsi="Courier New"/>
                <w:snapToGrid w:val="0"/>
              </w:rPr>
              <w:t>elev).</w:t>
            </w:r>
            <w:r>
              <w:t xml:space="preserve"> </w:t>
            </w:r>
          </w:p>
        </w:tc>
        <w:tc>
          <w:tcPr>
            <w:tcW w:w="1701" w:type="dxa"/>
          </w:tcPr>
          <w:p w:rsidR="00A14F97" w:rsidRPr="009E6EA2" w:rsidRDefault="00A14F97" w:rsidP="006239F9">
            <w:pPr>
              <w:pStyle w:val="BodyText3"/>
            </w:pPr>
            <w:r w:rsidRPr="002D0950">
              <w:t>Option off as default</w:t>
            </w:r>
          </w:p>
          <w:p w:rsidR="00A14F97" w:rsidRPr="009E6EA2" w:rsidRDefault="00A14F97" w:rsidP="006239F9">
            <w:pPr>
              <w:pStyle w:val="BodyText3"/>
            </w:pPr>
            <w:r w:rsidRPr="002D0950">
              <w:t>Used in buscot test case</w:t>
            </w:r>
          </w:p>
        </w:tc>
        <w:tc>
          <w:tcPr>
            <w:tcW w:w="1406" w:type="dxa"/>
          </w:tcPr>
          <w:p w:rsidR="00A14F97" w:rsidRPr="0014688A" w:rsidRDefault="00A14F97" w:rsidP="006239F9">
            <w:pPr>
              <w:pStyle w:val="BodyText3"/>
            </w:pPr>
            <w:r>
              <w:t>All models</w:t>
            </w:r>
          </w:p>
        </w:tc>
      </w:tr>
      <w:tr w:rsidR="00A14F97" w:rsidTr="003E7FDE">
        <w:tc>
          <w:tcPr>
            <w:tcW w:w="1951" w:type="dxa"/>
          </w:tcPr>
          <w:p w:rsidR="00A14F97" w:rsidRPr="00B60660" w:rsidRDefault="00736918" w:rsidP="006239F9">
            <w:pPr>
              <w:pStyle w:val="BodyText3"/>
              <w:rPr>
                <w:b/>
              </w:rPr>
            </w:pPr>
            <w:r w:rsidRPr="00736918">
              <w:rPr>
                <w:b/>
              </w:rPr>
              <w:t xml:space="preserve">resettimeinit </w:t>
            </w:r>
            <w:r w:rsidRPr="00736918">
              <w:rPr>
                <w:rFonts w:ascii="Courier New" w:hAnsi="Courier New" w:cs="Courier New"/>
                <w:b/>
              </w:rPr>
              <w:t>value</w:t>
            </w:r>
          </w:p>
        </w:tc>
        <w:tc>
          <w:tcPr>
            <w:tcW w:w="3827" w:type="dxa"/>
          </w:tcPr>
          <w:p w:rsidR="00A14F97" w:rsidRPr="0014688A" w:rsidRDefault="00A14F97" w:rsidP="006239F9">
            <w:pPr>
              <w:pStyle w:val="BodyText3"/>
            </w:pPr>
            <w:r w:rsidRPr="0014688A">
              <w:t>Resets the time of initial inundation counter to zero at a specified time by the user.  The keyword should be followed by the time in seconds at which the reset should take place.</w:t>
            </w:r>
            <w:r>
              <w:t xml:space="preserve">  </w:t>
            </w:r>
          </w:p>
        </w:tc>
        <w:tc>
          <w:tcPr>
            <w:tcW w:w="1701" w:type="dxa"/>
          </w:tcPr>
          <w:p w:rsidR="00A14F97" w:rsidRPr="009E6EA2" w:rsidRDefault="00A14F97" w:rsidP="006239F9">
            <w:pPr>
              <w:pStyle w:val="BodyText3"/>
            </w:pPr>
            <w:r w:rsidRPr="002D0950">
              <w:t>Default: 0</w:t>
            </w:r>
          </w:p>
          <w:p w:rsidR="00A14F97" w:rsidRPr="009E6EA2" w:rsidRDefault="00A14F97" w:rsidP="006239F9">
            <w:pPr>
              <w:pStyle w:val="BodyText3"/>
              <w:rPr>
                <w:b/>
              </w:rPr>
            </w:pPr>
            <w:r>
              <w:t>Not used in the Buscot test case</w:t>
            </w:r>
          </w:p>
        </w:tc>
        <w:tc>
          <w:tcPr>
            <w:tcW w:w="1406" w:type="dxa"/>
          </w:tcPr>
          <w:p w:rsidR="00A14F97" w:rsidRPr="0014688A" w:rsidRDefault="00A14F97" w:rsidP="006239F9">
            <w:pPr>
              <w:pStyle w:val="BodyText3"/>
            </w:pPr>
            <w:r>
              <w:t>All models</w:t>
            </w:r>
            <w:ins w:id="826" w:author="James Shaw" w:date="2020-07-20T13:27:00Z">
              <w:r w:rsidR="00612D25">
                <w:t xml:space="preserve"> (except FV1, DG2)</w:t>
              </w:r>
            </w:ins>
          </w:p>
        </w:tc>
      </w:tr>
      <w:tr w:rsidR="00A14F97" w:rsidTr="003E7FDE">
        <w:tc>
          <w:tcPr>
            <w:tcW w:w="1951" w:type="dxa"/>
          </w:tcPr>
          <w:p w:rsidR="00A14F97" w:rsidRPr="00B60660" w:rsidRDefault="00736918" w:rsidP="006239F9">
            <w:pPr>
              <w:pStyle w:val="BodyText3"/>
              <w:outlineLvl w:val="0"/>
              <w:rPr>
                <w:b/>
              </w:rPr>
            </w:pPr>
            <w:r w:rsidRPr="00736918">
              <w:rPr>
                <w:b/>
              </w:rPr>
              <w:t xml:space="preserve">ascheader </w:t>
            </w:r>
            <w:r w:rsidRPr="00736918">
              <w:rPr>
                <w:rFonts w:ascii="Courier New" w:hAnsi="Courier New" w:cs="Courier New"/>
                <w:b/>
              </w:rPr>
              <w:t>filename</w:t>
            </w:r>
          </w:p>
        </w:tc>
        <w:tc>
          <w:tcPr>
            <w:tcW w:w="3827" w:type="dxa"/>
          </w:tcPr>
          <w:p w:rsidR="00A14F97" w:rsidRPr="0014688A" w:rsidRDefault="00A14F97" w:rsidP="006239F9">
            <w:pPr>
              <w:pStyle w:val="BodyText3"/>
            </w:pPr>
            <w:r w:rsidRPr="0014688A">
              <w:t>Name of file containing alternative header information for output of ascii raster grids.  Useful for switching to lat/long format.</w:t>
            </w:r>
          </w:p>
        </w:tc>
        <w:tc>
          <w:tcPr>
            <w:tcW w:w="1701" w:type="dxa"/>
          </w:tcPr>
          <w:p w:rsidR="00A14F97" w:rsidRPr="009E6EA2" w:rsidRDefault="00A14F97" w:rsidP="006239F9">
            <w:pPr>
              <w:pStyle w:val="BodyText3"/>
            </w:pPr>
            <w:r w:rsidRPr="002D0950">
              <w:t>Option off as default</w:t>
            </w:r>
          </w:p>
          <w:p w:rsidR="00A14F97" w:rsidRPr="009E6EA2" w:rsidRDefault="00A14F97" w:rsidP="006239F9">
            <w:pPr>
              <w:pStyle w:val="BodyText3"/>
            </w:pPr>
            <w:r>
              <w:t xml:space="preserve">Not used in the Buscot test case </w:t>
            </w:r>
          </w:p>
        </w:tc>
        <w:tc>
          <w:tcPr>
            <w:tcW w:w="1406" w:type="dxa"/>
          </w:tcPr>
          <w:p w:rsidR="00A14F97" w:rsidRDefault="00A14F97" w:rsidP="006239F9">
            <w:pPr>
              <w:pStyle w:val="BodyText3"/>
            </w:pPr>
            <w:r>
              <w:t>All models</w:t>
            </w:r>
            <w:ins w:id="827" w:author="James Shaw" w:date="2020-07-20T13:27:00Z">
              <w:r w:rsidR="00612D25">
                <w:t xml:space="preserve"> (except FV1, DG2)</w:t>
              </w:r>
            </w:ins>
          </w:p>
        </w:tc>
      </w:tr>
      <w:tr w:rsidR="00A14F97" w:rsidTr="003E7FDE">
        <w:tc>
          <w:tcPr>
            <w:tcW w:w="1951" w:type="dxa"/>
          </w:tcPr>
          <w:p w:rsidR="00A14F97" w:rsidRPr="00B60660" w:rsidRDefault="00736918" w:rsidP="006239F9">
            <w:pPr>
              <w:pStyle w:val="BodyText3"/>
              <w:outlineLvl w:val="0"/>
              <w:rPr>
                <w:b/>
              </w:rPr>
            </w:pPr>
            <w:r w:rsidRPr="00736918">
              <w:rPr>
                <w:b/>
              </w:rPr>
              <w:t>debug</w:t>
            </w:r>
          </w:p>
        </w:tc>
        <w:tc>
          <w:tcPr>
            <w:tcW w:w="3827" w:type="dxa"/>
          </w:tcPr>
          <w:p w:rsidR="00A14F97" w:rsidRPr="0014688A" w:rsidRDefault="00A14F97" w:rsidP="006239F9">
            <w:pPr>
              <w:pStyle w:val="BodyText3"/>
            </w:pPr>
            <w:r w:rsidRPr="002E044D">
              <w:rPr>
                <w:b/>
                <w:bCs/>
              </w:rPr>
              <w:t>O</w:t>
            </w:r>
            <w:r w:rsidRPr="00776A6A">
              <w:t xml:space="preserve">utputs </w:t>
            </w:r>
            <w:r>
              <w:t>a number of useful</w:t>
            </w:r>
            <w:r w:rsidRPr="00776A6A">
              <w:t xml:space="preserve"> files; the final dem after burning in the channel and bank mods </w:t>
            </w:r>
            <w:r w:rsidRPr="002D0950">
              <w:rPr>
                <w:rFonts w:ascii="Courier New" w:hAnsi="Courier New" w:cs="Courier New"/>
              </w:rPr>
              <w:t>(*.dem</w:t>
            </w:r>
            <w:r>
              <w:rPr>
                <w:rFonts w:ascii="Courier New" w:hAnsi="Courier New" w:cs="Courier New"/>
              </w:rPr>
              <w:t>, in subgrid mode this is simply the input dem</w:t>
            </w:r>
            <w:r w:rsidRPr="00776A6A">
              <w:t xml:space="preserve">), the channel mask </w:t>
            </w:r>
            <w:r w:rsidRPr="002D0950">
              <w:rPr>
                <w:rFonts w:ascii="Courier New" w:hAnsi="Courier New" w:cs="Courier New"/>
              </w:rPr>
              <w:t>(*.chmask</w:t>
            </w:r>
            <w:r w:rsidRPr="00776A6A">
              <w:t xml:space="preserve">) and the channel segment mask </w:t>
            </w:r>
            <w:r w:rsidRPr="002D0950">
              <w:rPr>
                <w:rFonts w:ascii="Courier New" w:hAnsi="Courier New" w:cs="Courier New"/>
              </w:rPr>
              <w:t>(*.segmask</w:t>
            </w:r>
            <w:r w:rsidRPr="00776A6A">
              <w:t>).</w:t>
            </w:r>
            <w:r>
              <w:t xml:space="preserve">  If subgrid is used then files containing details of the subgrid bed elevations, the bankfull depth and the channel width are produced instead (</w:t>
            </w:r>
            <w:r w:rsidRPr="002D0950">
              <w:rPr>
                <w:rFonts w:ascii="Courier New" w:hAnsi="Courier New" w:cs="Courier New"/>
              </w:rPr>
              <w:t>*_SGC_bedZ.asc</w:t>
            </w:r>
            <w:r>
              <w:rPr>
                <w:rFonts w:ascii="Courier New" w:hAnsi="Courier New" w:cs="Courier New"/>
              </w:rPr>
              <w:t>,</w:t>
            </w:r>
            <w:r>
              <w:t xml:space="preserve"> *</w:t>
            </w:r>
            <w:r w:rsidRPr="002D0950">
              <w:rPr>
                <w:rFonts w:ascii="Courier New" w:hAnsi="Courier New" w:cs="Courier New"/>
              </w:rPr>
              <w:t>_SGC_bfdepth</w:t>
            </w:r>
            <w:r>
              <w:rPr>
                <w:rFonts w:ascii="Courier New" w:hAnsi="Courier New" w:cs="Courier New"/>
              </w:rPr>
              <w:t xml:space="preserve">.asc, </w:t>
            </w:r>
            <w:r w:rsidRPr="002D0950">
              <w:rPr>
                <w:rFonts w:ascii="Courier New" w:hAnsi="Courier New" w:cs="Courier New"/>
              </w:rPr>
              <w:t>*_SGC_width.asc</w:t>
            </w:r>
            <w:r>
              <w:t>).</w:t>
            </w:r>
          </w:p>
        </w:tc>
        <w:tc>
          <w:tcPr>
            <w:tcW w:w="1701" w:type="dxa"/>
          </w:tcPr>
          <w:p w:rsidR="00A14F97" w:rsidRPr="009E6EA2" w:rsidRDefault="00A14F97" w:rsidP="006239F9">
            <w:pPr>
              <w:pStyle w:val="BodyText3"/>
            </w:pPr>
            <w:r w:rsidRPr="002D0950">
              <w:t>Option off as default</w:t>
            </w:r>
          </w:p>
          <w:p w:rsidR="00A14F97" w:rsidRPr="009E6EA2" w:rsidRDefault="00A14F97" w:rsidP="006239F9">
            <w:pPr>
              <w:pStyle w:val="BodyText3"/>
              <w:outlineLvl w:val="0"/>
            </w:pPr>
            <w:r>
              <w:t>Not used in the Buscot test case</w:t>
            </w:r>
          </w:p>
        </w:tc>
        <w:tc>
          <w:tcPr>
            <w:tcW w:w="1406" w:type="dxa"/>
          </w:tcPr>
          <w:p w:rsidR="00A14F97" w:rsidRDefault="00A14F97" w:rsidP="006239F9">
            <w:pPr>
              <w:pStyle w:val="BodyText3"/>
            </w:pPr>
            <w:r>
              <w:t>All models</w:t>
            </w:r>
          </w:p>
        </w:tc>
      </w:tr>
      <w:tr w:rsidR="00A14F97" w:rsidTr="003E7FDE">
        <w:tc>
          <w:tcPr>
            <w:tcW w:w="1951" w:type="dxa"/>
          </w:tcPr>
          <w:p w:rsidR="00A14F97" w:rsidRPr="00B60660" w:rsidRDefault="00736918" w:rsidP="006239F9">
            <w:pPr>
              <w:pStyle w:val="BodyText3"/>
              <w:outlineLvl w:val="0"/>
              <w:rPr>
                <w:b/>
              </w:rPr>
            </w:pPr>
            <w:r w:rsidRPr="00736918">
              <w:rPr>
                <w:b/>
              </w:rPr>
              <w:t>mint_hk</w:t>
            </w:r>
          </w:p>
        </w:tc>
        <w:tc>
          <w:tcPr>
            <w:tcW w:w="3827" w:type="dxa"/>
          </w:tcPr>
          <w:p w:rsidR="00A14F97" w:rsidRPr="0014688A" w:rsidRDefault="00A14F97" w:rsidP="006239F9">
            <w:pPr>
              <w:pStyle w:val="BodyText3"/>
            </w:pPr>
            <w:r>
              <w:t xml:space="preserve">Keyword to allow calculation of </w:t>
            </w:r>
            <w:r w:rsidRPr="002D0950">
              <w:rPr>
                <w:rFonts w:ascii="Courier New" w:hAnsi="Courier New" w:cs="Courier New"/>
              </w:rPr>
              <w:t>maxH</w:t>
            </w:r>
            <w:r>
              <w:t xml:space="preserve"> (maximum water depth), </w:t>
            </w:r>
            <w:r w:rsidRPr="002D0950">
              <w:rPr>
                <w:rFonts w:ascii="Courier New" w:hAnsi="Courier New" w:cs="Courier New"/>
              </w:rPr>
              <w:t>maxHtm</w:t>
            </w:r>
            <w:r>
              <w:t xml:space="preserve"> (time of maximum water depth), </w:t>
            </w:r>
            <w:r w:rsidRPr="002D0950">
              <w:rPr>
                <w:rFonts w:ascii="Courier New" w:hAnsi="Courier New" w:cs="Courier New"/>
              </w:rPr>
              <w:t>totalHtm</w:t>
            </w:r>
            <w:r>
              <w:t xml:space="preserve"> (total inundation time) and </w:t>
            </w:r>
            <w:r w:rsidRPr="002D0950">
              <w:rPr>
                <w:rFonts w:ascii="Courier New" w:hAnsi="Courier New" w:cs="Courier New"/>
              </w:rPr>
              <w:t>initHtm</w:t>
            </w:r>
            <w:r>
              <w:t xml:space="preserve"> (initial inundation time) </w:t>
            </w:r>
            <w:r w:rsidRPr="002D0950">
              <w:rPr>
                <w:b/>
              </w:rPr>
              <w:t>at the mass interval rather than every time-step</w:t>
            </w:r>
            <w:r>
              <w:t xml:space="preserve">. Useful for parallel solutions and should decrease computation time.  This related to ascii raster grids </w:t>
            </w:r>
            <w:r w:rsidRPr="002D0950">
              <w:rPr>
                <w:rFonts w:ascii="Courier New" w:hAnsi="Courier New" w:cs="Courier New"/>
              </w:rPr>
              <w:t>*.max, *.mxe, *.inittm, *.maxtm and *.totaltm</w:t>
            </w:r>
          </w:p>
        </w:tc>
        <w:tc>
          <w:tcPr>
            <w:tcW w:w="1701" w:type="dxa"/>
          </w:tcPr>
          <w:p w:rsidR="00A14F97" w:rsidRPr="009E6EA2" w:rsidRDefault="00A14F97" w:rsidP="006239F9">
            <w:pPr>
              <w:pStyle w:val="BodyText3"/>
            </w:pPr>
            <w:r w:rsidRPr="002D0950">
              <w:t>Option off as default</w:t>
            </w:r>
          </w:p>
          <w:p w:rsidR="00A14F97" w:rsidRPr="009E6EA2" w:rsidRDefault="00A14F97" w:rsidP="006239F9">
            <w:pPr>
              <w:pStyle w:val="BodyText3"/>
            </w:pPr>
            <w:r>
              <w:t xml:space="preserve">Not used in the Buscot test case </w:t>
            </w:r>
          </w:p>
        </w:tc>
        <w:tc>
          <w:tcPr>
            <w:tcW w:w="1406" w:type="dxa"/>
          </w:tcPr>
          <w:p w:rsidR="00A14F97" w:rsidRDefault="00A14F97" w:rsidP="006239F9">
            <w:pPr>
              <w:pStyle w:val="BodyText3"/>
            </w:pPr>
            <w:r>
              <w:t>All models</w:t>
            </w:r>
            <w:ins w:id="828" w:author="James Shaw" w:date="2020-07-20T13:25:00Z">
              <w:r w:rsidR="00612D25">
                <w:t xml:space="preserve"> (except FV1, DG2)</w:t>
              </w:r>
            </w:ins>
          </w:p>
        </w:tc>
      </w:tr>
      <w:tr w:rsidR="00A14F97" w:rsidTr="003E7FDE">
        <w:tc>
          <w:tcPr>
            <w:tcW w:w="1951" w:type="dxa"/>
          </w:tcPr>
          <w:p w:rsidR="00A14F97" w:rsidRPr="00B60660" w:rsidRDefault="00736918" w:rsidP="006239F9">
            <w:pPr>
              <w:pStyle w:val="BodyText3"/>
              <w:outlineLvl w:val="0"/>
              <w:rPr>
                <w:b/>
              </w:rPr>
            </w:pPr>
            <w:r w:rsidRPr="00736918">
              <w:rPr>
                <w:b/>
              </w:rPr>
              <w:t>comp_out</w:t>
            </w:r>
          </w:p>
        </w:tc>
        <w:tc>
          <w:tcPr>
            <w:tcW w:w="3827" w:type="dxa"/>
          </w:tcPr>
          <w:p w:rsidR="00A14F97" w:rsidRPr="0014688A" w:rsidRDefault="00A14F97" w:rsidP="006239F9">
            <w:pPr>
              <w:pStyle w:val="BodyText3"/>
            </w:pPr>
            <w:r>
              <w:t xml:space="preserve">Keyword to initiate model time/computation time ratio output to standard out buffer. </w:t>
            </w:r>
            <w:r w:rsidRPr="00506C76">
              <w:t>Details in section 6 below.</w:t>
            </w:r>
            <w:r>
              <w:t xml:space="preserve">  </w:t>
            </w:r>
          </w:p>
        </w:tc>
        <w:tc>
          <w:tcPr>
            <w:tcW w:w="1701" w:type="dxa"/>
          </w:tcPr>
          <w:p w:rsidR="00A14F97" w:rsidRPr="009E6EA2" w:rsidRDefault="00A14F97" w:rsidP="006239F9">
            <w:pPr>
              <w:pStyle w:val="BodyText3"/>
            </w:pPr>
            <w:r w:rsidRPr="002D0950">
              <w:t>Option off as default</w:t>
            </w:r>
          </w:p>
          <w:p w:rsidR="00A14F97" w:rsidRPr="009E6EA2" w:rsidRDefault="00A14F97" w:rsidP="006239F9">
            <w:pPr>
              <w:pStyle w:val="BodyText3"/>
            </w:pPr>
            <w:r>
              <w:t xml:space="preserve">Not used in the Buscot test case </w:t>
            </w:r>
          </w:p>
        </w:tc>
        <w:tc>
          <w:tcPr>
            <w:tcW w:w="1406" w:type="dxa"/>
          </w:tcPr>
          <w:p w:rsidR="00A14F97" w:rsidRDefault="00A14F97" w:rsidP="006239F9">
            <w:pPr>
              <w:pStyle w:val="BodyText3"/>
            </w:pPr>
            <w:r>
              <w:t>All models</w:t>
            </w:r>
            <w:ins w:id="829" w:author="James Shaw" w:date="2020-07-20T13:27:00Z">
              <w:r w:rsidR="00612D25">
                <w:t xml:space="preserve"> (except FV1, DG2)</w:t>
              </w:r>
            </w:ins>
          </w:p>
        </w:tc>
      </w:tr>
      <w:tr w:rsidR="00A14F97" w:rsidTr="003E7FDE">
        <w:tc>
          <w:tcPr>
            <w:tcW w:w="1951" w:type="dxa"/>
          </w:tcPr>
          <w:p w:rsidR="00A14F97" w:rsidRPr="00B60660" w:rsidRDefault="00736918" w:rsidP="006239F9">
            <w:pPr>
              <w:pStyle w:val="BodyText3"/>
              <w:outlineLvl w:val="0"/>
              <w:rPr>
                <w:b/>
              </w:rPr>
            </w:pPr>
            <w:r w:rsidRPr="00736918">
              <w:rPr>
                <w:b/>
              </w:rPr>
              <w:t>profiles</w:t>
            </w:r>
          </w:p>
        </w:tc>
        <w:tc>
          <w:tcPr>
            <w:tcW w:w="3827" w:type="dxa"/>
          </w:tcPr>
          <w:p w:rsidR="00A14F97" w:rsidRPr="0014688A" w:rsidRDefault="00A14F97" w:rsidP="006239F9">
            <w:pPr>
              <w:pStyle w:val="BodyText3"/>
            </w:pPr>
            <w:r w:rsidRPr="0014688A">
              <w:t xml:space="preserve">Keyword which forces the model to </w:t>
            </w:r>
            <w:r>
              <w:t xml:space="preserve">produce </w:t>
            </w:r>
            <w:r w:rsidRPr="0014688A">
              <w:t xml:space="preserve">channel water surface profile </w:t>
            </w:r>
            <w:r>
              <w:t xml:space="preserve">files </w:t>
            </w:r>
            <w:r w:rsidRPr="002D0950">
              <w:rPr>
                <w:rFonts w:ascii="Courier New" w:hAnsi="Courier New" w:cs="Courier New"/>
              </w:rPr>
              <w:t>(*.profile</w:t>
            </w:r>
            <w:r>
              <w:t xml:space="preserve">) </w:t>
            </w:r>
            <w:r w:rsidRPr="0014688A">
              <w:t xml:space="preserve">at each </w:t>
            </w:r>
            <w:r w:rsidRPr="002E044D">
              <w:rPr>
                <w:rFonts w:ascii="Courier New" w:hAnsi="Courier New" w:cs="Courier New"/>
              </w:rPr>
              <w:t>saveint</w:t>
            </w:r>
            <w:r>
              <w:rPr>
                <w:rFonts w:ascii="Courier New" w:hAnsi="Courier New" w:cs="Courier New"/>
              </w:rPr>
              <w:t xml:space="preserve">.  </w:t>
            </w:r>
            <w:r w:rsidR="00736918" w:rsidRPr="00736918">
              <w:t xml:space="preserve">If any overpass times are also specified then water surface profile files are also produced for these times.  </w:t>
            </w:r>
          </w:p>
        </w:tc>
        <w:tc>
          <w:tcPr>
            <w:tcW w:w="1701" w:type="dxa"/>
          </w:tcPr>
          <w:p w:rsidR="00A14F97" w:rsidRPr="009E6EA2" w:rsidRDefault="00A14F97" w:rsidP="006239F9">
            <w:pPr>
              <w:pStyle w:val="BodyText3"/>
            </w:pPr>
            <w:r w:rsidRPr="002D0950">
              <w:t>Option off as default</w:t>
            </w:r>
          </w:p>
          <w:p w:rsidR="00A14F97" w:rsidRPr="009E6EA2" w:rsidRDefault="00A14F97" w:rsidP="006239F9">
            <w:pPr>
              <w:pStyle w:val="BodyText3"/>
            </w:pPr>
            <w:r>
              <w:t xml:space="preserve">Not used in the Buscot test case </w:t>
            </w:r>
          </w:p>
        </w:tc>
        <w:tc>
          <w:tcPr>
            <w:tcW w:w="1406" w:type="dxa"/>
          </w:tcPr>
          <w:p w:rsidR="00A14F97" w:rsidRPr="0014688A" w:rsidRDefault="00A14F97" w:rsidP="006239F9">
            <w:pPr>
              <w:pStyle w:val="BodyText3"/>
            </w:pPr>
            <w:r>
              <w:t>1D Kinematic and Diffusive</w:t>
            </w:r>
          </w:p>
        </w:tc>
      </w:tr>
      <w:tr w:rsidR="00A14F97" w:rsidTr="003E7FDE">
        <w:tc>
          <w:tcPr>
            <w:tcW w:w="1951" w:type="dxa"/>
          </w:tcPr>
          <w:p w:rsidR="00A14F97" w:rsidRPr="00B60660" w:rsidRDefault="00736918" w:rsidP="006239F9">
            <w:pPr>
              <w:pStyle w:val="BodyText3"/>
              <w:outlineLvl w:val="0"/>
              <w:rPr>
                <w:b/>
              </w:rPr>
            </w:pPr>
            <w:r w:rsidRPr="00736918">
              <w:rPr>
                <w:b/>
              </w:rPr>
              <w:t>qoutput</w:t>
            </w:r>
          </w:p>
        </w:tc>
        <w:tc>
          <w:tcPr>
            <w:tcW w:w="3827" w:type="dxa"/>
          </w:tcPr>
          <w:p w:rsidR="00A14F97" w:rsidRPr="0014688A" w:rsidRDefault="00A14F97" w:rsidP="006239F9">
            <w:pPr>
              <w:pStyle w:val="BodyText3"/>
            </w:pPr>
            <w:r w:rsidRPr="0014688A">
              <w:t>Keyword which forces the model to write out ascii raster grid</w:t>
            </w:r>
            <w:r>
              <w:t xml:space="preserve"> files</w:t>
            </w:r>
            <w:r w:rsidRPr="0014688A">
              <w:t xml:space="preserve"> of the </w:t>
            </w:r>
            <w:r>
              <w:t xml:space="preserve">floodplain </w:t>
            </w:r>
            <w:r w:rsidRPr="0014688A">
              <w:t>flux values in the x and y Cartesian directions</w:t>
            </w:r>
            <w:r>
              <w:t xml:space="preserve"> </w:t>
            </w:r>
            <w:r w:rsidRPr="002D0950">
              <w:rPr>
                <w:rFonts w:ascii="Courier New" w:hAnsi="Courier New" w:cs="Courier New"/>
              </w:rPr>
              <w:t>(*.Qx and *.Qy</w:t>
            </w:r>
            <w:r>
              <w:t>)</w:t>
            </w:r>
            <w:r w:rsidRPr="0014688A">
              <w:t>.</w:t>
            </w:r>
            <w:r>
              <w:t xml:space="preserve">  In </w:t>
            </w:r>
            <w:r>
              <w:lastRenderedPageBreak/>
              <w:t>subgrid mode then channel grids of channel flux values and channel flow width are also produced (</w:t>
            </w:r>
            <w:r w:rsidRPr="002D0950">
              <w:rPr>
                <w:rFonts w:ascii="Courier New" w:hAnsi="Courier New" w:cs="Courier New"/>
              </w:rPr>
              <w:t>*.Qcx, *.Qcy and *.Fwidth</w:t>
            </w:r>
            <w:r>
              <w:t>).</w:t>
            </w:r>
            <w:r w:rsidRPr="0014688A">
              <w:t xml:space="preserve">  Grids are output at each </w:t>
            </w:r>
            <w:r w:rsidRPr="002E044D">
              <w:rPr>
                <w:rFonts w:ascii="Courier New" w:hAnsi="Courier New" w:cs="Courier New"/>
              </w:rPr>
              <w:t>saveint</w:t>
            </w:r>
            <w:r w:rsidRPr="0014688A">
              <w:t>.</w:t>
            </w:r>
            <w:r>
              <w:t xml:space="preserve"> </w:t>
            </w:r>
          </w:p>
        </w:tc>
        <w:tc>
          <w:tcPr>
            <w:tcW w:w="1701" w:type="dxa"/>
          </w:tcPr>
          <w:p w:rsidR="00A14F97" w:rsidRPr="009E6EA2" w:rsidRDefault="00A14F97" w:rsidP="006239F9">
            <w:pPr>
              <w:pStyle w:val="BodyText3"/>
            </w:pPr>
            <w:r w:rsidRPr="002D0950">
              <w:lastRenderedPageBreak/>
              <w:t>Option off as default</w:t>
            </w:r>
          </w:p>
          <w:p w:rsidR="00A14F97" w:rsidRPr="009E6EA2" w:rsidRDefault="00A14F97" w:rsidP="006239F9">
            <w:pPr>
              <w:pStyle w:val="BodyText3"/>
            </w:pPr>
            <w:r>
              <w:t>Not used in the Buscot test case</w:t>
            </w:r>
            <w:r w:rsidRPr="002D0950">
              <w:t xml:space="preserve"> </w:t>
            </w:r>
            <w:r w:rsidRPr="002D0950">
              <w:lastRenderedPageBreak/>
              <w:t>(commented out)</w:t>
            </w:r>
            <w:r>
              <w:t xml:space="preserve"> </w:t>
            </w:r>
          </w:p>
        </w:tc>
        <w:tc>
          <w:tcPr>
            <w:tcW w:w="1406" w:type="dxa"/>
          </w:tcPr>
          <w:p w:rsidR="00A14F97" w:rsidRPr="0014688A" w:rsidRDefault="00A14F97" w:rsidP="006239F9">
            <w:pPr>
              <w:pStyle w:val="BodyText3"/>
            </w:pPr>
            <w:r>
              <w:lastRenderedPageBreak/>
              <w:t>All 2D models and subgrid</w:t>
            </w:r>
          </w:p>
        </w:tc>
      </w:tr>
      <w:tr w:rsidR="00A14F97" w:rsidTr="003E7FDE">
        <w:tc>
          <w:tcPr>
            <w:tcW w:w="1951" w:type="dxa"/>
          </w:tcPr>
          <w:p w:rsidR="00A14F97" w:rsidRPr="00B60660" w:rsidRDefault="00736918" w:rsidP="006239F9">
            <w:pPr>
              <w:pStyle w:val="BodyText3"/>
              <w:outlineLvl w:val="0"/>
              <w:rPr>
                <w:b/>
              </w:rPr>
            </w:pPr>
            <w:r w:rsidRPr="00736918">
              <w:rPr>
                <w:b/>
              </w:rPr>
              <w:t>voutput</w:t>
            </w:r>
          </w:p>
        </w:tc>
        <w:tc>
          <w:tcPr>
            <w:tcW w:w="3827" w:type="dxa"/>
          </w:tcPr>
          <w:p w:rsidR="00A14F97" w:rsidRPr="0014688A" w:rsidRDefault="00A14F97" w:rsidP="006239F9">
            <w:pPr>
              <w:pStyle w:val="BodyText3"/>
            </w:pPr>
            <w:r w:rsidRPr="0014688A">
              <w:t xml:space="preserve">Keyword which forces the model to write out ascii raster grid </w:t>
            </w:r>
            <w:r>
              <w:t>files (</w:t>
            </w:r>
            <w:r w:rsidRPr="002D0950">
              <w:rPr>
                <w:rFonts w:ascii="Courier New" w:hAnsi="Courier New" w:cs="Courier New"/>
              </w:rPr>
              <w:t>*.Vx</w:t>
            </w:r>
            <w:r>
              <w:t xml:space="preserve"> and </w:t>
            </w:r>
            <w:r w:rsidRPr="002D0950">
              <w:rPr>
                <w:rFonts w:ascii="Courier New" w:hAnsi="Courier New" w:cs="Courier New"/>
              </w:rPr>
              <w:t>*.Vy</w:t>
            </w:r>
            <w:r>
              <w:t xml:space="preserve">) </w:t>
            </w:r>
            <w:r w:rsidRPr="0014688A">
              <w:t xml:space="preserve">of the </w:t>
            </w:r>
            <w:r>
              <w:t>velocity</w:t>
            </w:r>
            <w:r w:rsidRPr="0014688A">
              <w:t xml:space="preserve"> values in the x and y Cartesian directions.  Grids are output at each </w:t>
            </w:r>
            <w:r w:rsidRPr="002E044D">
              <w:rPr>
                <w:rFonts w:ascii="Courier New" w:hAnsi="Courier New" w:cs="Courier New"/>
              </w:rPr>
              <w:t>saveint</w:t>
            </w:r>
            <w:r w:rsidRPr="0014688A">
              <w:t>.</w:t>
            </w:r>
            <w:r>
              <w:t xml:space="preserve">  As default this option is off and this keyword must be specified to activate it</w:t>
            </w:r>
          </w:p>
        </w:tc>
        <w:tc>
          <w:tcPr>
            <w:tcW w:w="1701" w:type="dxa"/>
          </w:tcPr>
          <w:p w:rsidR="00A14F97" w:rsidRPr="009E6EA2" w:rsidRDefault="00A14F97" w:rsidP="006239F9">
            <w:pPr>
              <w:pStyle w:val="BodyText3"/>
            </w:pPr>
            <w:r w:rsidRPr="002D0950">
              <w:t>Option off as default</w:t>
            </w:r>
          </w:p>
          <w:p w:rsidR="00A14F97" w:rsidRPr="009E6EA2" w:rsidRDefault="00A14F97" w:rsidP="006239F9">
            <w:pPr>
              <w:pStyle w:val="BodyText3"/>
            </w:pPr>
            <w:r>
              <w:t xml:space="preserve">Not used in the Buscot test case </w:t>
            </w:r>
          </w:p>
        </w:tc>
        <w:tc>
          <w:tcPr>
            <w:tcW w:w="1406" w:type="dxa"/>
          </w:tcPr>
          <w:p w:rsidR="00A14F97" w:rsidRPr="0014688A" w:rsidRDefault="00A14F97" w:rsidP="006239F9">
            <w:pPr>
              <w:pStyle w:val="BodyText3"/>
            </w:pPr>
            <w:r>
              <w:t>All 2D models and subgrid</w:t>
            </w:r>
          </w:p>
        </w:tc>
      </w:tr>
      <w:tr w:rsidR="00D95834" w:rsidTr="003E7FDE">
        <w:tc>
          <w:tcPr>
            <w:tcW w:w="1951" w:type="dxa"/>
          </w:tcPr>
          <w:p w:rsidR="00D95834" w:rsidRPr="00736918" w:rsidRDefault="00D95834" w:rsidP="006239F9">
            <w:pPr>
              <w:pStyle w:val="BodyText3"/>
              <w:outlineLvl w:val="0"/>
              <w:rPr>
                <w:b/>
              </w:rPr>
            </w:pPr>
            <w:r>
              <w:rPr>
                <w:b/>
              </w:rPr>
              <w:t>SGC</w:t>
            </w:r>
            <w:r w:rsidRPr="00736918">
              <w:rPr>
                <w:b/>
              </w:rPr>
              <w:t>voutput</w:t>
            </w:r>
          </w:p>
        </w:tc>
        <w:tc>
          <w:tcPr>
            <w:tcW w:w="3827" w:type="dxa"/>
          </w:tcPr>
          <w:p w:rsidR="00D95834" w:rsidRPr="0014688A" w:rsidRDefault="00D95834" w:rsidP="006239F9">
            <w:pPr>
              <w:pStyle w:val="BodyText3"/>
            </w:pPr>
            <w:r w:rsidRPr="0014688A">
              <w:t xml:space="preserve">Keyword which forces the model to write out ascii raster grid </w:t>
            </w:r>
            <w:r>
              <w:t>files (</w:t>
            </w:r>
            <w:r w:rsidRPr="002D0950">
              <w:rPr>
                <w:rFonts w:ascii="Courier New" w:hAnsi="Courier New" w:cs="Courier New"/>
              </w:rPr>
              <w:t>*.</w:t>
            </w:r>
            <w:r>
              <w:rPr>
                <w:rFonts w:ascii="Courier New" w:hAnsi="Courier New" w:cs="Courier New"/>
              </w:rPr>
              <w:t>SGC</w:t>
            </w:r>
            <w:r w:rsidRPr="002D0950">
              <w:rPr>
                <w:rFonts w:ascii="Courier New" w:hAnsi="Courier New" w:cs="Courier New"/>
              </w:rPr>
              <w:t>Vx</w:t>
            </w:r>
            <w:r>
              <w:t xml:space="preserve"> and </w:t>
            </w:r>
            <w:r w:rsidRPr="002D0950">
              <w:rPr>
                <w:rFonts w:ascii="Courier New" w:hAnsi="Courier New" w:cs="Courier New"/>
              </w:rPr>
              <w:t>*.</w:t>
            </w:r>
            <w:r>
              <w:rPr>
                <w:rFonts w:ascii="Courier New" w:hAnsi="Courier New" w:cs="Courier New"/>
              </w:rPr>
              <w:t>SGC</w:t>
            </w:r>
            <w:r w:rsidRPr="002D0950">
              <w:rPr>
                <w:rFonts w:ascii="Courier New" w:hAnsi="Courier New" w:cs="Courier New"/>
              </w:rPr>
              <w:t>Vy</w:t>
            </w:r>
            <w:r>
              <w:t xml:space="preserve">) </w:t>
            </w:r>
            <w:r w:rsidRPr="0014688A">
              <w:t xml:space="preserve">of the </w:t>
            </w:r>
            <w:r>
              <w:t>sub-grid channel velocity</w:t>
            </w:r>
            <w:r w:rsidRPr="0014688A">
              <w:t xml:space="preserve"> values in the x and y Cartesian directions.</w:t>
            </w:r>
            <w:r>
              <w:t xml:space="preserve"> Also exports velocity for each channel cell *.SGCVc.</w:t>
            </w:r>
            <w:r w:rsidRPr="0014688A">
              <w:t xml:space="preserve">  Grids are output at each </w:t>
            </w:r>
            <w:r w:rsidRPr="002E044D">
              <w:rPr>
                <w:rFonts w:ascii="Courier New" w:hAnsi="Courier New" w:cs="Courier New"/>
              </w:rPr>
              <w:t>saveint</w:t>
            </w:r>
            <w:r w:rsidRPr="0014688A">
              <w:t>.</w:t>
            </w:r>
            <w:r>
              <w:t xml:space="preserve">  As default this option is off and this keyword must be specified to activate it</w:t>
            </w:r>
          </w:p>
        </w:tc>
        <w:tc>
          <w:tcPr>
            <w:tcW w:w="1701" w:type="dxa"/>
          </w:tcPr>
          <w:p w:rsidR="00D95834" w:rsidRPr="009E6EA2" w:rsidRDefault="00D95834" w:rsidP="00D95834">
            <w:pPr>
              <w:pStyle w:val="BodyText3"/>
            </w:pPr>
            <w:r w:rsidRPr="002D0950">
              <w:t>Option off as default</w:t>
            </w:r>
          </w:p>
          <w:p w:rsidR="00D95834" w:rsidRPr="002D0950" w:rsidRDefault="00D95834" w:rsidP="006239F9">
            <w:pPr>
              <w:pStyle w:val="BodyText3"/>
            </w:pPr>
            <w:r>
              <w:t xml:space="preserve">Not used in the Buscot test case </w:t>
            </w:r>
          </w:p>
        </w:tc>
        <w:tc>
          <w:tcPr>
            <w:tcW w:w="1406" w:type="dxa"/>
          </w:tcPr>
          <w:p w:rsidR="00D95834" w:rsidRDefault="00D95834" w:rsidP="006239F9">
            <w:pPr>
              <w:pStyle w:val="BodyText3"/>
            </w:pPr>
            <w:r>
              <w:t>Subgrid</w:t>
            </w:r>
          </w:p>
        </w:tc>
      </w:tr>
      <w:tr w:rsidR="00D95834" w:rsidTr="003E7FDE">
        <w:tc>
          <w:tcPr>
            <w:tcW w:w="1951" w:type="dxa"/>
          </w:tcPr>
          <w:p w:rsidR="00D95834" w:rsidRPr="00B60660" w:rsidRDefault="00D95834" w:rsidP="006239F9">
            <w:pPr>
              <w:spacing w:before="240" w:after="60"/>
              <w:outlineLvl w:val="0"/>
              <w:rPr>
                <w:rFonts w:ascii="Arial" w:hAnsi="Arial" w:cs="Arial"/>
                <w:b/>
                <w:sz w:val="16"/>
                <w:szCs w:val="16"/>
              </w:rPr>
            </w:pPr>
            <w:r w:rsidRPr="00736918">
              <w:rPr>
                <w:rFonts w:ascii="Arial" w:hAnsi="Arial" w:cs="Arial"/>
                <w:b/>
                <w:sz w:val="16"/>
                <w:szCs w:val="16"/>
              </w:rPr>
              <w:t xml:space="preserve">gaugefile </w:t>
            </w:r>
            <w:r w:rsidRPr="00736918">
              <w:rPr>
                <w:rFonts w:ascii="Courier New" w:hAnsi="Courier New" w:cs="Courier New"/>
                <w:b/>
                <w:sz w:val="16"/>
                <w:szCs w:val="16"/>
              </w:rPr>
              <w:t>filename</w:t>
            </w:r>
          </w:p>
          <w:p w:rsidR="00D95834" w:rsidRPr="00B60660" w:rsidRDefault="00D95834" w:rsidP="006239F9">
            <w:pPr>
              <w:pStyle w:val="BodyText3"/>
              <w:rPr>
                <w:b/>
              </w:rPr>
            </w:pPr>
          </w:p>
        </w:tc>
        <w:tc>
          <w:tcPr>
            <w:tcW w:w="3827" w:type="dxa"/>
          </w:tcPr>
          <w:p w:rsidR="00D95834" w:rsidRPr="0014688A" w:rsidRDefault="00D95834" w:rsidP="006239F9">
            <w:pPr>
              <w:pStyle w:val="BodyText3"/>
            </w:pPr>
            <w:r>
              <w:t>Tells the model to read a file containing x,y locations of virtual gauging stations where discharge will be measured and written to a text file (</w:t>
            </w:r>
            <w:r w:rsidRPr="00C62A99">
              <w:rPr>
                <w:rFonts w:ascii="Courier New" w:hAnsi="Courier New" w:cs="Courier New"/>
              </w:rPr>
              <w:t>*.discharge</w:t>
            </w:r>
            <w:r>
              <w:t>).</w:t>
            </w:r>
          </w:p>
        </w:tc>
        <w:tc>
          <w:tcPr>
            <w:tcW w:w="1701" w:type="dxa"/>
          </w:tcPr>
          <w:p w:rsidR="00D95834" w:rsidRPr="009E6EA2" w:rsidRDefault="00D95834" w:rsidP="006239F9">
            <w:pPr>
              <w:pStyle w:val="BodyText3"/>
            </w:pPr>
            <w:r w:rsidRPr="002D0950">
              <w:t>Option off as default</w:t>
            </w:r>
          </w:p>
          <w:p w:rsidR="00D95834" w:rsidRPr="009E6EA2" w:rsidRDefault="00D95834" w:rsidP="006239F9">
            <w:pPr>
              <w:pStyle w:val="BodyText3"/>
            </w:pPr>
            <w:r w:rsidRPr="002D0950">
              <w:t>Not used in the Buscot test case</w:t>
            </w:r>
          </w:p>
        </w:tc>
        <w:tc>
          <w:tcPr>
            <w:tcW w:w="1406" w:type="dxa"/>
          </w:tcPr>
          <w:p w:rsidR="00D95834" w:rsidRDefault="00D95834" w:rsidP="006239F9">
            <w:pPr>
              <w:pStyle w:val="BodyText3"/>
            </w:pPr>
            <w:r>
              <w:t>All 2D models and subgrid</w:t>
            </w:r>
          </w:p>
        </w:tc>
      </w:tr>
      <w:tr w:rsidR="00D95834" w:rsidTr="003E7FDE">
        <w:tc>
          <w:tcPr>
            <w:tcW w:w="1951" w:type="dxa"/>
          </w:tcPr>
          <w:p w:rsidR="00D95834" w:rsidRPr="00B60660" w:rsidRDefault="00D95834" w:rsidP="006239F9">
            <w:pPr>
              <w:spacing w:before="240" w:after="60"/>
              <w:outlineLvl w:val="0"/>
              <w:rPr>
                <w:rFonts w:ascii="Arial" w:hAnsi="Arial" w:cs="Arial"/>
                <w:b/>
                <w:sz w:val="16"/>
                <w:szCs w:val="16"/>
              </w:rPr>
            </w:pPr>
            <w:r w:rsidRPr="00736918">
              <w:rPr>
                <w:rFonts w:ascii="Arial" w:hAnsi="Arial" w:cs="Arial"/>
                <w:b/>
                <w:sz w:val="16"/>
                <w:szCs w:val="16"/>
              </w:rPr>
              <w:t>binary_out</w:t>
            </w:r>
          </w:p>
          <w:p w:rsidR="00D95834" w:rsidRPr="00B60660" w:rsidRDefault="00D95834" w:rsidP="006239F9">
            <w:pPr>
              <w:pStyle w:val="BodyText3"/>
              <w:rPr>
                <w:b/>
              </w:rPr>
            </w:pPr>
          </w:p>
        </w:tc>
        <w:tc>
          <w:tcPr>
            <w:tcW w:w="3827" w:type="dxa"/>
          </w:tcPr>
          <w:p w:rsidR="00D95834" w:rsidRPr="0014688A" w:rsidRDefault="00D95834" w:rsidP="006239F9">
            <w:pPr>
              <w:pStyle w:val="BodyText3"/>
            </w:pPr>
            <w:r>
              <w:t>Switches grid output from ascii raster to double</w:t>
            </w:r>
            <w:r w:rsidR="00646F77">
              <w:t xml:space="preserve"> or float </w:t>
            </w:r>
            <w:r>
              <w:t xml:space="preserve"> precision binary data and adds suffix “b” to all filenames e.g. *.wd-&gt;*.wdb.  Does not include grids associated with the debug keyword.</w:t>
            </w:r>
          </w:p>
        </w:tc>
        <w:tc>
          <w:tcPr>
            <w:tcW w:w="1701" w:type="dxa"/>
          </w:tcPr>
          <w:p w:rsidR="00D95834" w:rsidRPr="009E6EA2" w:rsidRDefault="00D95834" w:rsidP="006239F9">
            <w:pPr>
              <w:pStyle w:val="BodyText3"/>
            </w:pPr>
            <w:r w:rsidRPr="002D0950">
              <w:t>Option off as default</w:t>
            </w:r>
          </w:p>
          <w:p w:rsidR="00D95834" w:rsidRPr="009E6EA2" w:rsidRDefault="00D95834" w:rsidP="006239F9">
            <w:pPr>
              <w:pStyle w:val="BodyText3"/>
            </w:pPr>
            <w:r w:rsidRPr="002D0950">
              <w:t>Not used in the Buscot test case</w:t>
            </w:r>
          </w:p>
        </w:tc>
        <w:tc>
          <w:tcPr>
            <w:tcW w:w="1406" w:type="dxa"/>
          </w:tcPr>
          <w:p w:rsidR="00D95834" w:rsidRDefault="00D95834" w:rsidP="006239F9">
            <w:pPr>
              <w:pStyle w:val="BodyText3"/>
            </w:pPr>
            <w:r>
              <w:t>All 2D models and subgrid</w:t>
            </w:r>
            <w:ins w:id="830" w:author="James Shaw" w:date="2020-07-20T13:26:00Z">
              <w:r w:rsidR="00612D25">
                <w:t xml:space="preserve"> (except FV1, DG2)</w:t>
              </w:r>
            </w:ins>
          </w:p>
        </w:tc>
      </w:tr>
      <w:tr w:rsidR="00646F77" w:rsidTr="003E7FDE">
        <w:tc>
          <w:tcPr>
            <w:tcW w:w="1951" w:type="dxa"/>
          </w:tcPr>
          <w:p w:rsidR="00646F77" w:rsidRPr="00736918" w:rsidRDefault="00646F77" w:rsidP="006239F9">
            <w:pPr>
              <w:spacing w:before="240" w:after="60"/>
              <w:outlineLvl w:val="0"/>
              <w:rPr>
                <w:rFonts w:ascii="Arial" w:hAnsi="Arial" w:cs="Arial"/>
                <w:b/>
                <w:sz w:val="16"/>
                <w:szCs w:val="16"/>
              </w:rPr>
            </w:pPr>
            <w:r w:rsidRPr="008F2044">
              <w:rPr>
                <w:rFonts w:ascii="Arial" w:hAnsi="Arial" w:cs="Arial"/>
                <w:b/>
                <w:sz w:val="16"/>
                <w:szCs w:val="16"/>
              </w:rPr>
              <w:t>netcdf_out</w:t>
            </w:r>
          </w:p>
        </w:tc>
        <w:tc>
          <w:tcPr>
            <w:tcW w:w="3827" w:type="dxa"/>
          </w:tcPr>
          <w:p w:rsidR="00646F77" w:rsidRDefault="00646F77">
            <w:pPr>
              <w:pStyle w:val="BodyText3"/>
            </w:pPr>
            <w:r>
              <w:t>Switches grid output from ascii raster to netcdf output.</w:t>
            </w:r>
          </w:p>
        </w:tc>
        <w:tc>
          <w:tcPr>
            <w:tcW w:w="1701" w:type="dxa"/>
          </w:tcPr>
          <w:p w:rsidR="00646F77" w:rsidRPr="002D0950" w:rsidRDefault="00646F77" w:rsidP="006239F9">
            <w:pPr>
              <w:pStyle w:val="BodyText3"/>
            </w:pPr>
          </w:p>
        </w:tc>
        <w:tc>
          <w:tcPr>
            <w:tcW w:w="1406" w:type="dxa"/>
          </w:tcPr>
          <w:p w:rsidR="00646F77" w:rsidRDefault="00646F77" w:rsidP="006239F9">
            <w:pPr>
              <w:pStyle w:val="BodyText3"/>
            </w:pPr>
          </w:p>
        </w:tc>
      </w:tr>
      <w:tr w:rsidR="00D95834" w:rsidTr="003E7FDE">
        <w:tc>
          <w:tcPr>
            <w:tcW w:w="1951" w:type="dxa"/>
          </w:tcPr>
          <w:p w:rsidR="00D95834" w:rsidRPr="00B60660" w:rsidRDefault="00D95834" w:rsidP="006239F9">
            <w:pPr>
              <w:rPr>
                <w:rFonts w:ascii="Arial" w:hAnsi="Arial" w:cs="Arial"/>
                <w:b/>
                <w:sz w:val="16"/>
                <w:szCs w:val="16"/>
              </w:rPr>
            </w:pPr>
            <w:r w:rsidRPr="00736918">
              <w:rPr>
                <w:rFonts w:ascii="Arial" w:hAnsi="Arial" w:cs="Arial"/>
                <w:b/>
                <w:sz w:val="16"/>
                <w:szCs w:val="16"/>
              </w:rPr>
              <w:t>hazard</w:t>
            </w:r>
          </w:p>
          <w:p w:rsidR="00D95834" w:rsidRPr="00B60660" w:rsidRDefault="00D95834" w:rsidP="006239F9">
            <w:pPr>
              <w:pStyle w:val="BodyText3"/>
              <w:rPr>
                <w:b/>
              </w:rPr>
            </w:pPr>
          </w:p>
        </w:tc>
        <w:tc>
          <w:tcPr>
            <w:tcW w:w="3827" w:type="dxa"/>
          </w:tcPr>
          <w:p w:rsidR="00D95834" w:rsidRDefault="00D95834" w:rsidP="006239F9">
            <w:r w:rsidRPr="002D0950">
              <w:rPr>
                <w:rFonts w:ascii="Arial" w:hAnsi="Arial" w:cs="Arial"/>
                <w:sz w:val="16"/>
                <w:szCs w:val="16"/>
              </w:rPr>
              <w:t>Forces the model to write out ascii raster grid files related to the water velocity at each saveint (</w:t>
            </w:r>
            <w:r w:rsidRPr="002D0950">
              <w:rPr>
                <w:rFonts w:ascii="Courier New" w:hAnsi="Courier New" w:cs="Courier New"/>
                <w:sz w:val="16"/>
                <w:szCs w:val="16"/>
              </w:rPr>
              <w:t>*.Vx</w:t>
            </w:r>
            <w:r w:rsidRPr="002D0950">
              <w:rPr>
                <w:rFonts w:ascii="Arial" w:hAnsi="Arial" w:cs="Arial"/>
                <w:sz w:val="16"/>
                <w:szCs w:val="16"/>
              </w:rPr>
              <w:t xml:space="preserve">, and </w:t>
            </w:r>
            <w:r w:rsidRPr="002D0950">
              <w:rPr>
                <w:rFonts w:ascii="Courier New" w:hAnsi="Courier New" w:cs="Courier New"/>
                <w:sz w:val="16"/>
                <w:szCs w:val="16"/>
              </w:rPr>
              <w:t>*.Vy</w:t>
            </w:r>
            <w:r w:rsidRPr="002D0950">
              <w:rPr>
                <w:rFonts w:ascii="Arial" w:hAnsi="Arial" w:cs="Arial"/>
                <w:sz w:val="16"/>
                <w:szCs w:val="16"/>
              </w:rPr>
              <w:t>), and related to the maximum velocity values, water depths and hazard for each simulation (</w:t>
            </w:r>
            <w:r w:rsidRPr="002D0950">
              <w:rPr>
                <w:rFonts w:ascii="Courier New" w:hAnsi="Courier New" w:cs="Courier New"/>
                <w:sz w:val="16"/>
                <w:szCs w:val="16"/>
              </w:rPr>
              <w:t>*.maxVx, *.maxVy</w:t>
            </w:r>
            <w:r w:rsidRPr="002D0950">
              <w:rPr>
                <w:rFonts w:ascii="Arial" w:hAnsi="Arial" w:cs="Arial"/>
                <w:sz w:val="16"/>
                <w:szCs w:val="16"/>
              </w:rPr>
              <w:t>, *.</w:t>
            </w:r>
            <w:r w:rsidRPr="002D0950">
              <w:rPr>
                <w:rFonts w:ascii="Courier New" w:hAnsi="Courier New" w:cs="Courier New"/>
                <w:sz w:val="16"/>
                <w:szCs w:val="16"/>
              </w:rPr>
              <w:t>maxVc, *.maxVcd and *.maxHaz</w:t>
            </w:r>
            <w:r w:rsidRPr="002D0950">
              <w:rPr>
                <w:rFonts w:ascii="Arial" w:hAnsi="Arial" w:cs="Arial"/>
                <w:sz w:val="16"/>
                <w:szCs w:val="16"/>
              </w:rPr>
              <w:t>)</w:t>
            </w:r>
          </w:p>
        </w:tc>
        <w:tc>
          <w:tcPr>
            <w:tcW w:w="1701" w:type="dxa"/>
          </w:tcPr>
          <w:p w:rsidR="00D95834" w:rsidRPr="009E6EA2" w:rsidRDefault="00D95834" w:rsidP="006239F9">
            <w:pPr>
              <w:pStyle w:val="BodyText3"/>
            </w:pPr>
            <w:r w:rsidRPr="002D0950">
              <w:t>Option off as default</w:t>
            </w:r>
          </w:p>
          <w:p w:rsidR="00D95834" w:rsidRPr="009E6EA2" w:rsidRDefault="00D95834" w:rsidP="006239F9">
            <w:pPr>
              <w:pStyle w:val="BodyText3"/>
            </w:pPr>
            <w:r w:rsidRPr="002D0950">
              <w:t>Not used in the Buscot test case</w:t>
            </w:r>
          </w:p>
        </w:tc>
        <w:tc>
          <w:tcPr>
            <w:tcW w:w="1406" w:type="dxa"/>
          </w:tcPr>
          <w:p w:rsidR="00D95834" w:rsidRPr="00D833CE" w:rsidRDefault="00D95834" w:rsidP="006239F9">
            <w:pPr>
              <w:pStyle w:val="BodyText3"/>
            </w:pPr>
            <w:r w:rsidRPr="00D833CE">
              <w:t>All 2D models and subgrid</w:t>
            </w:r>
            <w:ins w:id="831" w:author="James Shaw" w:date="2020-07-20T13:26:00Z">
              <w:r w:rsidR="00612D25">
                <w:t xml:space="preserve"> (except FV1, DG2)</w:t>
              </w:r>
            </w:ins>
          </w:p>
        </w:tc>
      </w:tr>
      <w:tr w:rsidR="00D95834" w:rsidTr="003E7FDE">
        <w:tc>
          <w:tcPr>
            <w:tcW w:w="1951" w:type="dxa"/>
          </w:tcPr>
          <w:p w:rsidR="00D95834" w:rsidRPr="00B60660" w:rsidRDefault="00D95834" w:rsidP="006239F9">
            <w:pPr>
              <w:pStyle w:val="BodyText3"/>
              <w:rPr>
                <w:b/>
              </w:rPr>
            </w:pPr>
            <w:r w:rsidRPr="00736918">
              <w:rPr>
                <w:b/>
              </w:rPr>
              <w:t>qloutput</w:t>
            </w:r>
          </w:p>
        </w:tc>
        <w:tc>
          <w:tcPr>
            <w:tcW w:w="3827" w:type="dxa"/>
          </w:tcPr>
          <w:p w:rsidR="00D95834" w:rsidRDefault="00D95834" w:rsidP="006239F9">
            <w:pPr>
              <w:rPr>
                <w:highlight w:val="yellow"/>
              </w:rPr>
            </w:pPr>
            <w:r>
              <w:rPr>
                <w:rFonts w:ascii="Arial" w:hAnsi="Arial" w:cs="Arial"/>
                <w:sz w:val="16"/>
                <w:szCs w:val="16"/>
              </w:rPr>
              <w:t>Keyword which forces the model to write out ascii raster grids of the per cell flow limiter values calculated by the adaptive time stepping routine</w:t>
            </w:r>
            <w:r w:rsidRPr="00736918">
              <w:rPr>
                <w:rFonts w:ascii="Arial" w:hAnsi="Arial" w:cs="Arial"/>
                <w:sz w:val="16"/>
                <w:szCs w:val="16"/>
              </w:rPr>
              <w:t>.</w:t>
            </w:r>
            <w:r>
              <w:rPr>
                <w:rFonts w:ascii="Arial" w:hAnsi="Arial" w:cs="Arial"/>
                <w:sz w:val="16"/>
                <w:szCs w:val="16"/>
              </w:rPr>
              <w:t xml:space="preserve">  Grids are output at each saveint and separate values are calculated for the x and y Cartesian directions (</w:t>
            </w:r>
            <w:r w:rsidRPr="002D0950">
              <w:rPr>
                <w:rFonts w:ascii="Arial" w:hAnsi="Arial" w:cs="Arial"/>
                <w:sz w:val="16"/>
                <w:szCs w:val="16"/>
              </w:rPr>
              <w:t>*.QLx and *.QLy</w:t>
            </w:r>
            <w:r>
              <w:rPr>
                <w:rFonts w:ascii="Arial" w:hAnsi="Arial" w:cs="Arial"/>
                <w:sz w:val="16"/>
                <w:szCs w:val="16"/>
              </w:rPr>
              <w:t xml:space="preserve">). </w:t>
            </w:r>
          </w:p>
        </w:tc>
        <w:tc>
          <w:tcPr>
            <w:tcW w:w="1701" w:type="dxa"/>
          </w:tcPr>
          <w:p w:rsidR="00D95834" w:rsidRPr="009E6EA2" w:rsidRDefault="00D95834" w:rsidP="006239F9">
            <w:pPr>
              <w:pStyle w:val="BodyText3"/>
            </w:pPr>
            <w:r w:rsidRPr="002D0950">
              <w:t>Option off as default</w:t>
            </w:r>
          </w:p>
          <w:p w:rsidR="00D95834" w:rsidRPr="009E6EA2" w:rsidRDefault="00D95834" w:rsidP="006239F9">
            <w:pPr>
              <w:pStyle w:val="BodyText3"/>
            </w:pPr>
            <w:r w:rsidRPr="002D0950">
              <w:t>Not used in the Buscot test case</w:t>
            </w:r>
          </w:p>
        </w:tc>
        <w:tc>
          <w:tcPr>
            <w:tcW w:w="1406" w:type="dxa"/>
          </w:tcPr>
          <w:p w:rsidR="00D95834" w:rsidRPr="0014688A" w:rsidRDefault="00D95834" w:rsidP="006239F9">
            <w:pPr>
              <w:pStyle w:val="BodyText3"/>
            </w:pPr>
            <w:r>
              <w:t>2D fixed timestep</w:t>
            </w:r>
          </w:p>
        </w:tc>
      </w:tr>
      <w:tr w:rsidR="00DE63C3" w:rsidTr="003E7FDE">
        <w:trPr>
          <w:ins w:id="832" w:author="James Shaw" w:date="2020-07-20T13:38:00Z"/>
        </w:trPr>
        <w:tc>
          <w:tcPr>
            <w:tcW w:w="1951" w:type="dxa"/>
          </w:tcPr>
          <w:p w:rsidR="00DE63C3" w:rsidRPr="00736918" w:rsidRDefault="00DE63C3" w:rsidP="006239F9">
            <w:pPr>
              <w:pStyle w:val="BodyText3"/>
              <w:rPr>
                <w:ins w:id="833" w:author="James Shaw" w:date="2020-07-20T13:38:00Z"/>
                <w:b/>
              </w:rPr>
            </w:pPr>
            <w:ins w:id="834" w:author="James Shaw" w:date="2020-07-20T13:38:00Z">
              <w:r>
                <w:rPr>
                  <w:b/>
                </w:rPr>
                <w:t>output_precision</w:t>
              </w:r>
            </w:ins>
          </w:p>
        </w:tc>
        <w:tc>
          <w:tcPr>
            <w:tcW w:w="3827" w:type="dxa"/>
          </w:tcPr>
          <w:p w:rsidR="00DE63C3" w:rsidRDefault="00DE63C3" w:rsidP="005F6F36">
            <w:pPr>
              <w:rPr>
                <w:ins w:id="835" w:author="James Shaw" w:date="2020-07-20T13:38:00Z"/>
                <w:rFonts w:ascii="Arial" w:hAnsi="Arial" w:cs="Arial"/>
                <w:sz w:val="16"/>
                <w:szCs w:val="16"/>
              </w:rPr>
            </w:pPr>
            <w:ins w:id="836" w:author="James Shaw" w:date="2020-07-20T13:39:00Z">
              <w:r>
                <w:rPr>
                  <w:rFonts w:ascii="Arial" w:hAnsi="Arial" w:cs="Arial"/>
                  <w:sz w:val="16"/>
                  <w:szCs w:val="16"/>
                </w:rPr>
                <w:t>The number of digits used for writing ASCII output data.</w:t>
              </w:r>
            </w:ins>
          </w:p>
        </w:tc>
        <w:tc>
          <w:tcPr>
            <w:tcW w:w="1701" w:type="dxa"/>
          </w:tcPr>
          <w:p w:rsidR="00DE63C3" w:rsidRPr="002D0950" w:rsidRDefault="00DE63C3" w:rsidP="006239F9">
            <w:pPr>
              <w:pStyle w:val="BodyText3"/>
              <w:rPr>
                <w:ins w:id="837" w:author="James Shaw" w:date="2020-07-20T13:38:00Z"/>
              </w:rPr>
            </w:pPr>
            <w:ins w:id="838" w:author="James Shaw" w:date="2020-07-20T13:38:00Z">
              <w:r>
                <w:t>Default: 3</w:t>
              </w:r>
            </w:ins>
          </w:p>
        </w:tc>
        <w:tc>
          <w:tcPr>
            <w:tcW w:w="1406" w:type="dxa"/>
          </w:tcPr>
          <w:p w:rsidR="00DE63C3" w:rsidRDefault="00DE63C3" w:rsidP="006239F9">
            <w:pPr>
              <w:pStyle w:val="BodyText3"/>
              <w:rPr>
                <w:ins w:id="839" w:author="James Shaw" w:date="2020-07-20T13:38:00Z"/>
              </w:rPr>
            </w:pPr>
            <w:ins w:id="840" w:author="James Shaw" w:date="2020-07-20T13:39:00Z">
              <w:r>
                <w:t>All 2D models</w:t>
              </w:r>
            </w:ins>
          </w:p>
        </w:tc>
      </w:tr>
    </w:tbl>
    <w:p w:rsidR="004976DE" w:rsidRPr="0014688A" w:rsidRDefault="004976DE">
      <w:pPr>
        <w:pStyle w:val="BodyText2"/>
      </w:pPr>
    </w:p>
    <w:p w:rsidR="004976DE" w:rsidRPr="0014688A" w:rsidRDefault="004976DE">
      <w:pPr>
        <w:pStyle w:val="BodyText2"/>
      </w:pPr>
      <w:r w:rsidRPr="0014688A">
        <w:t xml:space="preserve">An example </w:t>
      </w:r>
      <w:r w:rsidRPr="0014688A">
        <w:rPr>
          <w:rFonts w:ascii="Courier" w:hAnsi="Courier"/>
        </w:rPr>
        <w:t>.par</w:t>
      </w:r>
      <w:r w:rsidRPr="0014688A">
        <w:t xml:space="preserve"> file for the Buscot application is given below</w:t>
      </w:r>
      <w:r w:rsidR="0098691B">
        <w:t xml:space="preserve"> (this is the </w:t>
      </w:r>
      <w:r w:rsidR="00736918" w:rsidRPr="00736918">
        <w:rPr>
          <w:rFonts w:ascii="Courier New" w:hAnsi="Courier New" w:cs="Courier New"/>
        </w:rPr>
        <w:t>buscot_D.par</w:t>
      </w:r>
      <w:r w:rsidR="0098691B">
        <w:t xml:space="preserve"> file provided with the download)</w:t>
      </w:r>
      <w:r w:rsidRPr="0014688A">
        <w:t>:</w:t>
      </w:r>
    </w:p>
    <w:p w:rsidR="004976DE" w:rsidRPr="0014688A" w:rsidRDefault="004976DE">
      <w:pPr>
        <w:pStyle w:val="BodyText2"/>
      </w:pP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DEMfile                  buscot.dem.ascii</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resroot                  res</w:t>
      </w:r>
      <w:r w:rsidR="0098691B">
        <w:rPr>
          <w:rFonts w:ascii="Courier New" w:hAnsi="Courier New" w:cs="Courier New"/>
          <w:sz w:val="20"/>
          <w:szCs w:val="20"/>
          <w:lang w:eastAsia="en-GB"/>
        </w:rPr>
        <w:t>_D</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dirroot</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results</w:t>
      </w:r>
      <w:r w:rsidR="0098691B">
        <w:rPr>
          <w:rFonts w:ascii="Courier New" w:hAnsi="Courier New" w:cs="Courier New"/>
          <w:sz w:val="20"/>
          <w:szCs w:val="20"/>
          <w:lang w:eastAsia="en-GB"/>
        </w:rPr>
        <w:t>_D</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sim_time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w:t>
      </w:r>
      <w:r w:rsidRPr="0014688A">
        <w:rPr>
          <w:rFonts w:ascii="Courier New" w:hAnsi="Courier New" w:cs="Courier New"/>
          <w:sz w:val="20"/>
          <w:szCs w:val="20"/>
          <w:lang w:eastAsia="en-GB"/>
        </w:rPr>
        <w:tab/>
        <w:t xml:space="preserve"> 100000.0</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initial_tstep            1.0</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massint                  100.0</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saveint                  10000.0</w:t>
      </w:r>
    </w:p>
    <w:p w:rsidR="005F189F"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#checkpoint</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0.000</w:t>
      </w:r>
      <w:r w:rsidR="0098691B">
        <w:rPr>
          <w:rFonts w:ascii="Courier New" w:hAnsi="Courier New" w:cs="Courier New"/>
          <w:sz w:val="20"/>
          <w:szCs w:val="20"/>
          <w:lang w:eastAsia="en-GB"/>
        </w:rPr>
        <w:t>0</w:t>
      </w:r>
      <w:r w:rsidRPr="0014688A">
        <w:rPr>
          <w:rFonts w:ascii="Courier New" w:hAnsi="Courier New" w:cs="Courier New"/>
          <w:sz w:val="20"/>
          <w:szCs w:val="20"/>
          <w:lang w:eastAsia="en-GB"/>
        </w:rPr>
        <w:t>1</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overpass                 100000.0</w:t>
      </w:r>
    </w:p>
    <w:p w:rsidR="00C2127B"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fpfric</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0.06</w:t>
      </w:r>
    </w:p>
    <w:p w:rsidR="0098691B" w:rsidRPr="0014688A" w:rsidRDefault="0098691B" w:rsidP="00C2127B">
      <w:pPr>
        <w:autoSpaceDE w:val="0"/>
        <w:autoSpaceDN w:val="0"/>
        <w:adjustRightInd w:val="0"/>
        <w:jc w:val="left"/>
        <w:rPr>
          <w:rFonts w:ascii="Courier New" w:hAnsi="Courier New" w:cs="Courier New"/>
          <w:sz w:val="20"/>
          <w:szCs w:val="20"/>
          <w:lang w:eastAsia="en-GB"/>
        </w:rPr>
      </w:pPr>
      <w:r w:rsidRPr="0098691B">
        <w:rPr>
          <w:rFonts w:ascii="Courier New" w:hAnsi="Courier New" w:cs="Courier New"/>
          <w:sz w:val="20"/>
          <w:szCs w:val="20"/>
          <w:lang w:eastAsia="en-GB"/>
        </w:rPr>
        <w:t xml:space="preserve">#infiltration   </w:t>
      </w:r>
      <w:r w:rsidR="005F189F">
        <w:rPr>
          <w:rFonts w:ascii="Courier New" w:hAnsi="Courier New" w:cs="Courier New"/>
          <w:sz w:val="20"/>
          <w:szCs w:val="20"/>
          <w:lang w:eastAsia="en-GB"/>
        </w:rPr>
        <w:t xml:space="preserve"> </w:t>
      </w:r>
      <w:r w:rsidR="005F189F">
        <w:rPr>
          <w:rFonts w:ascii="Courier New" w:hAnsi="Courier New" w:cs="Courier New"/>
          <w:sz w:val="20"/>
          <w:szCs w:val="20"/>
          <w:lang w:eastAsia="en-GB"/>
        </w:rPr>
        <w:tab/>
      </w:r>
      <w:r w:rsidR="005F189F">
        <w:rPr>
          <w:rFonts w:ascii="Courier New" w:hAnsi="Courier New" w:cs="Courier New"/>
          <w:sz w:val="20"/>
          <w:szCs w:val="20"/>
          <w:lang w:eastAsia="en-GB"/>
        </w:rPr>
        <w:tab/>
        <w:t xml:space="preserve"> </w:t>
      </w:r>
      <w:r w:rsidRPr="0098691B">
        <w:rPr>
          <w:rFonts w:ascii="Courier New" w:hAnsi="Courier New" w:cs="Courier New"/>
          <w:sz w:val="20"/>
          <w:szCs w:val="20"/>
          <w:lang w:eastAsia="en-GB"/>
        </w:rPr>
        <w:t>0.000001</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#overpassfile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buscot.opts</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#manningfile             buscot.n.ascii</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riverfile                buscot</w:t>
      </w:r>
      <w:r w:rsidR="0098691B">
        <w:rPr>
          <w:rFonts w:ascii="Courier New" w:hAnsi="Courier New" w:cs="Courier New"/>
          <w:sz w:val="20"/>
          <w:szCs w:val="20"/>
          <w:lang w:eastAsia="en-GB"/>
        </w:rPr>
        <w:t>_D</w:t>
      </w:r>
      <w:r w:rsidRPr="0014688A">
        <w:rPr>
          <w:rFonts w:ascii="Courier New" w:hAnsi="Courier New" w:cs="Courier New"/>
          <w:sz w:val="20"/>
          <w:szCs w:val="20"/>
          <w:lang w:eastAsia="en-GB"/>
        </w:rPr>
        <w:t>.river</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bcifile                  buscot.bci</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#bd</w:t>
      </w:r>
      <w:r w:rsidR="000D3617" w:rsidRPr="0014688A">
        <w:rPr>
          <w:rFonts w:ascii="Courier New" w:hAnsi="Courier New" w:cs="Courier New"/>
          <w:sz w:val="20"/>
          <w:szCs w:val="20"/>
          <w:lang w:eastAsia="en-GB"/>
        </w:rPr>
        <w:t>yfile                 buscot</w:t>
      </w:r>
      <w:r w:rsidRPr="0014688A">
        <w:rPr>
          <w:rFonts w:ascii="Courier New" w:hAnsi="Courier New" w:cs="Courier New"/>
          <w:sz w:val="20"/>
          <w:szCs w:val="20"/>
          <w:lang w:eastAsia="en-GB"/>
        </w:rPr>
        <w:t>.bdy</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 xml:space="preserve">weirfile                </w:t>
      </w:r>
      <w:r w:rsidR="005F189F">
        <w:rPr>
          <w:rFonts w:ascii="Courier New" w:hAnsi="Courier New" w:cs="Courier New"/>
          <w:sz w:val="20"/>
          <w:szCs w:val="20"/>
          <w:lang w:eastAsia="en-GB"/>
        </w:rPr>
        <w:t xml:space="preserve"> </w:t>
      </w:r>
      <w:r w:rsidRPr="0014688A">
        <w:rPr>
          <w:rFonts w:ascii="Courier New" w:hAnsi="Courier New" w:cs="Courier New"/>
          <w:sz w:val="20"/>
          <w:szCs w:val="20"/>
          <w:lang w:eastAsia="en-GB"/>
        </w:rPr>
        <w:t>buscot.weir</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#startfile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res.old</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#stagefile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buscot.stage</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lastRenderedPageBreak/>
        <w:t>elevoff</w:t>
      </w:r>
    </w:p>
    <w:p w:rsidR="00C2127B"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#depthoff</w:t>
      </w:r>
    </w:p>
    <w:p w:rsidR="000B7EB2" w:rsidRPr="0014688A" w:rsidRDefault="000B7EB2" w:rsidP="00C2127B">
      <w:pPr>
        <w:autoSpaceDE w:val="0"/>
        <w:autoSpaceDN w:val="0"/>
        <w:adjustRightInd w:val="0"/>
        <w:jc w:val="left"/>
        <w:rPr>
          <w:rFonts w:ascii="Courier New" w:hAnsi="Courier New" w:cs="Courier New"/>
          <w:sz w:val="20"/>
          <w:szCs w:val="20"/>
          <w:lang w:eastAsia="en-GB"/>
        </w:rPr>
      </w:pPr>
      <w:r>
        <w:rPr>
          <w:rFonts w:ascii="Courier New" w:hAnsi="Courier New" w:cs="Courier New"/>
          <w:sz w:val="20"/>
          <w:szCs w:val="20"/>
          <w:lang w:eastAsia="en-GB"/>
        </w:rPr>
        <w:t>diffusive</w:t>
      </w:r>
    </w:p>
    <w:p w:rsidR="00C2127B" w:rsidRDefault="00350339" w:rsidP="00C2127B">
      <w:pPr>
        <w:autoSpaceDE w:val="0"/>
        <w:autoSpaceDN w:val="0"/>
        <w:adjustRightInd w:val="0"/>
        <w:jc w:val="left"/>
        <w:rPr>
          <w:rFonts w:ascii="Courier New" w:hAnsi="Courier New" w:cs="Courier New"/>
          <w:sz w:val="20"/>
          <w:szCs w:val="20"/>
          <w:lang w:eastAsia="en-GB"/>
        </w:rPr>
      </w:pPr>
      <w:r>
        <w:rPr>
          <w:rFonts w:ascii="Courier New" w:hAnsi="Courier New" w:cs="Courier New"/>
          <w:sz w:val="20"/>
          <w:szCs w:val="20"/>
          <w:lang w:eastAsia="en-GB"/>
        </w:rPr>
        <w:t>a</w:t>
      </w:r>
      <w:r w:rsidR="00C2127B" w:rsidRPr="0014688A">
        <w:rPr>
          <w:rFonts w:ascii="Courier New" w:hAnsi="Courier New" w:cs="Courier New"/>
          <w:sz w:val="20"/>
          <w:szCs w:val="20"/>
          <w:lang w:eastAsia="en-GB"/>
        </w:rPr>
        <w:t>daptoff</w:t>
      </w:r>
    </w:p>
    <w:p w:rsidR="0098691B" w:rsidRDefault="0098691B" w:rsidP="00C2127B">
      <w:pPr>
        <w:autoSpaceDE w:val="0"/>
        <w:autoSpaceDN w:val="0"/>
        <w:adjustRightInd w:val="0"/>
        <w:jc w:val="left"/>
        <w:rPr>
          <w:rFonts w:ascii="Courier New" w:hAnsi="Courier New" w:cs="Courier New"/>
          <w:sz w:val="20"/>
          <w:szCs w:val="20"/>
          <w:lang w:eastAsia="en-GB"/>
        </w:rPr>
      </w:pPr>
      <w:r>
        <w:rPr>
          <w:rFonts w:ascii="Courier New" w:hAnsi="Courier New" w:cs="Courier New"/>
          <w:sz w:val="20"/>
          <w:szCs w:val="20"/>
          <w:lang w:eastAsia="en-GB"/>
        </w:rPr>
        <w:t>#qoutput</w:t>
      </w:r>
    </w:p>
    <w:p w:rsidR="0098691B" w:rsidRPr="0014688A" w:rsidRDefault="0098691B" w:rsidP="00C2127B">
      <w:pPr>
        <w:autoSpaceDE w:val="0"/>
        <w:autoSpaceDN w:val="0"/>
        <w:adjustRightInd w:val="0"/>
        <w:jc w:val="left"/>
        <w:rPr>
          <w:rFonts w:ascii="Courier New" w:hAnsi="Courier New" w:cs="Courier New"/>
          <w:sz w:val="20"/>
          <w:szCs w:val="20"/>
          <w:lang w:eastAsia="en-GB"/>
        </w:rPr>
      </w:pPr>
      <w:r>
        <w:rPr>
          <w:rFonts w:ascii="Courier New" w:hAnsi="Courier New" w:cs="Courier New"/>
          <w:sz w:val="20"/>
          <w:szCs w:val="20"/>
          <w:lang w:eastAsia="en-GB"/>
        </w:rPr>
        <w:t>chainageoff</w:t>
      </w:r>
    </w:p>
    <w:p w:rsidR="004976DE" w:rsidRPr="0014688A" w:rsidRDefault="004976DE">
      <w:pPr>
        <w:pStyle w:val="BodyText2"/>
        <w:rPr>
          <w:snapToGrid w:val="0"/>
        </w:rPr>
      </w:pPr>
    </w:p>
    <w:p w:rsidR="004976DE" w:rsidRPr="0014688A" w:rsidRDefault="004976DE">
      <w:pPr>
        <w:pStyle w:val="BodyText2"/>
        <w:rPr>
          <w:snapToGrid w:val="0"/>
        </w:rPr>
      </w:pPr>
      <w:r w:rsidRPr="0014688A">
        <w:rPr>
          <w:snapToGrid w:val="0"/>
        </w:rPr>
        <w:t>As this application involves a steady state</w:t>
      </w:r>
      <w:r w:rsidR="00350339">
        <w:rPr>
          <w:snapToGrid w:val="0"/>
        </w:rPr>
        <w:t>, fixed timestep</w:t>
      </w:r>
      <w:r w:rsidRPr="0014688A">
        <w:rPr>
          <w:snapToGrid w:val="0"/>
        </w:rPr>
        <w:t xml:space="preserve"> simulation</w:t>
      </w:r>
      <w:r w:rsidR="000D3617" w:rsidRPr="0014688A">
        <w:rPr>
          <w:snapToGrid w:val="0"/>
        </w:rPr>
        <w:t xml:space="preserve"> and a single satellite overpass</w:t>
      </w:r>
      <w:r w:rsidRPr="0014688A">
        <w:rPr>
          <w:snapToGrid w:val="0"/>
        </w:rPr>
        <w:t>, the time varying boundary condition file name (</w:t>
      </w:r>
      <w:r w:rsidRPr="0014688A">
        <w:rPr>
          <w:rFonts w:ascii="Courier" w:hAnsi="Courier"/>
          <w:snapToGrid w:val="0"/>
        </w:rPr>
        <w:t>bdyfile</w:t>
      </w:r>
      <w:r w:rsidRPr="0014688A">
        <w:rPr>
          <w:snapToGrid w:val="0"/>
        </w:rPr>
        <w:t xml:space="preserve">) </w:t>
      </w:r>
      <w:r w:rsidR="000D3617" w:rsidRPr="0014688A">
        <w:rPr>
          <w:snapToGrid w:val="0"/>
        </w:rPr>
        <w:t>and the overpass file name (</w:t>
      </w:r>
      <w:r w:rsidR="000D3617" w:rsidRPr="0014688A">
        <w:rPr>
          <w:rFonts w:ascii="Courier New" w:hAnsi="Courier New"/>
          <w:snapToGrid w:val="0"/>
        </w:rPr>
        <w:t>overpassfile</w:t>
      </w:r>
      <w:r w:rsidR="000D3617" w:rsidRPr="0014688A">
        <w:rPr>
          <w:snapToGrid w:val="0"/>
        </w:rPr>
        <w:t>) have</w:t>
      </w:r>
      <w:r w:rsidRPr="0014688A">
        <w:rPr>
          <w:snapToGrid w:val="0"/>
        </w:rPr>
        <w:t xml:space="preserve"> been commented out</w:t>
      </w:r>
      <w:r w:rsidR="00350339">
        <w:rPr>
          <w:snapToGrid w:val="0"/>
        </w:rPr>
        <w:t xml:space="preserve"> and the keyword adaptoff specified</w:t>
      </w:r>
      <w:r w:rsidRPr="0014688A">
        <w:rPr>
          <w:snapToGrid w:val="0"/>
        </w:rPr>
        <w:t>.</w:t>
      </w:r>
      <w:r w:rsidR="000D3617" w:rsidRPr="0014688A">
        <w:rPr>
          <w:snapToGrid w:val="0"/>
        </w:rPr>
        <w:t xml:space="preserve">  The simulation also uses a spatially uniform floodplain friction</w:t>
      </w:r>
      <w:r w:rsidR="00350339">
        <w:rPr>
          <w:snapToGrid w:val="0"/>
        </w:rPr>
        <w:t xml:space="preserve">, includes </w:t>
      </w:r>
      <w:r w:rsidR="00350339" w:rsidRPr="0014688A">
        <w:rPr>
          <w:snapToGrid w:val="0"/>
        </w:rPr>
        <w:t>weirs</w:t>
      </w:r>
      <w:r w:rsidR="00350339">
        <w:rPr>
          <w:snapToGrid w:val="0"/>
        </w:rPr>
        <w:t>,</w:t>
      </w:r>
      <w:r w:rsidR="000D3617" w:rsidRPr="0014688A">
        <w:rPr>
          <w:snapToGrid w:val="0"/>
        </w:rPr>
        <w:t xml:space="preserve"> and begins from the default initial conditions with no checkpointing.  Stage outputs at locations within the domain</w:t>
      </w:r>
      <w:r w:rsidR="00350339">
        <w:rPr>
          <w:snapToGrid w:val="0"/>
        </w:rPr>
        <w:t>, water elevation grids and flux grids</w:t>
      </w:r>
      <w:r w:rsidR="000D3617" w:rsidRPr="0014688A">
        <w:rPr>
          <w:snapToGrid w:val="0"/>
        </w:rPr>
        <w:t xml:space="preserve"> are not requested</w:t>
      </w:r>
      <w:r w:rsidR="00350339">
        <w:rPr>
          <w:snapToGrid w:val="0"/>
        </w:rPr>
        <w:t>, but water depth grid</w:t>
      </w:r>
      <w:r w:rsidR="00925BEF">
        <w:rPr>
          <w:snapToGrid w:val="0"/>
        </w:rPr>
        <w:t>s</w:t>
      </w:r>
      <w:r w:rsidR="00350339">
        <w:rPr>
          <w:snapToGrid w:val="0"/>
        </w:rPr>
        <w:t xml:space="preserve"> are</w:t>
      </w:r>
      <w:r w:rsidR="00511037" w:rsidRPr="0014688A">
        <w:rPr>
          <w:snapToGrid w:val="0"/>
        </w:rPr>
        <w:t xml:space="preserve">. </w:t>
      </w:r>
      <w:r w:rsidR="00DC50B8" w:rsidRPr="0014688A">
        <w:rPr>
          <w:snapToGrid w:val="0"/>
        </w:rPr>
        <w:t xml:space="preserve"> </w:t>
      </w:r>
      <w:r w:rsidR="00511037" w:rsidRPr="0014688A">
        <w:rPr>
          <w:snapToGrid w:val="0"/>
        </w:rPr>
        <w:t>T</w:t>
      </w:r>
      <w:r w:rsidR="00DC50B8" w:rsidRPr="0014688A">
        <w:rPr>
          <w:snapToGrid w:val="0"/>
        </w:rPr>
        <w:t xml:space="preserve">he results files all have the suffix </w:t>
      </w:r>
      <w:r w:rsidR="00DC50B8" w:rsidRPr="0014688A">
        <w:rPr>
          <w:rFonts w:ascii="Courier New" w:hAnsi="Courier New"/>
          <w:snapToGrid w:val="0"/>
        </w:rPr>
        <w:t>.res</w:t>
      </w:r>
      <w:r w:rsidR="00350339">
        <w:rPr>
          <w:rFonts w:ascii="Courier New" w:hAnsi="Courier New"/>
          <w:snapToGrid w:val="0"/>
        </w:rPr>
        <w:t>_D</w:t>
      </w:r>
      <w:r w:rsidR="00DC50B8" w:rsidRPr="0014688A">
        <w:rPr>
          <w:snapToGrid w:val="0"/>
        </w:rPr>
        <w:t xml:space="preserve"> and are placed in the directory </w:t>
      </w:r>
      <w:r w:rsidR="00DC50B8" w:rsidRPr="0014688A">
        <w:rPr>
          <w:rFonts w:ascii="Courier New" w:hAnsi="Courier New"/>
          <w:snapToGrid w:val="0"/>
        </w:rPr>
        <w:t>./results</w:t>
      </w:r>
      <w:r w:rsidR="00350339">
        <w:rPr>
          <w:rFonts w:ascii="Courier New" w:hAnsi="Courier New"/>
          <w:snapToGrid w:val="0"/>
        </w:rPr>
        <w:t>_D</w:t>
      </w:r>
      <w:r w:rsidR="00DC50B8" w:rsidRPr="0014688A">
        <w:rPr>
          <w:snapToGrid w:val="0"/>
        </w:rPr>
        <w:t>.</w:t>
      </w:r>
    </w:p>
    <w:p w:rsidR="00A4337E" w:rsidRDefault="004976DE" w:rsidP="004A3D6E">
      <w:pPr>
        <w:pStyle w:val="Heading3"/>
      </w:pPr>
      <w:bookmarkStart w:id="841" w:name="_Ref358197601"/>
      <w:bookmarkStart w:id="842" w:name="_Toc46213229"/>
      <w:r w:rsidRPr="0014688A">
        <w:t>Channel information file (.</w:t>
      </w:r>
      <w:r w:rsidRPr="0014688A">
        <w:rPr>
          <w:rFonts w:ascii="Courier" w:hAnsi="Courier"/>
        </w:rPr>
        <w:t>river</w:t>
      </w:r>
      <w:r w:rsidRPr="0014688A">
        <w:t>)</w:t>
      </w:r>
      <w:bookmarkEnd w:id="841"/>
      <w:bookmarkEnd w:id="842"/>
    </w:p>
    <w:p w:rsidR="004976DE" w:rsidRPr="0014688A" w:rsidRDefault="004976DE">
      <w:pPr>
        <w:pStyle w:val="BodyText2"/>
      </w:pPr>
      <w:r w:rsidRPr="0014688A">
        <w:t>This file gives information on the location and nature of the channel</w:t>
      </w:r>
      <w:r w:rsidR="00C0560C" w:rsidRPr="0014688A">
        <w:t>s</w:t>
      </w:r>
      <w:r w:rsidRPr="0014688A">
        <w:t xml:space="preserve"> along the reach.  For a model domain containing no channel this file is omitted.  The channel</w:t>
      </w:r>
      <w:r w:rsidR="00C0560C" w:rsidRPr="0014688A">
        <w:t>s</w:t>
      </w:r>
      <w:r w:rsidRPr="0014688A">
        <w:t xml:space="preserve"> </w:t>
      </w:r>
      <w:r w:rsidR="00C0560C" w:rsidRPr="0014688A">
        <w:t>are</w:t>
      </w:r>
      <w:r w:rsidRPr="0014688A">
        <w:t xml:space="preserve"> </w:t>
      </w:r>
      <w:r w:rsidR="0071311C" w:rsidRPr="0014688A">
        <w:t>discretised</w:t>
      </w:r>
      <w:r w:rsidRPr="0014688A">
        <w:t xml:space="preserve"> as a single vector along </w:t>
      </w:r>
      <w:r w:rsidR="00C0560C" w:rsidRPr="0014688A">
        <w:t>the</w:t>
      </w:r>
      <w:r w:rsidRPr="0014688A">
        <w:t xml:space="preserve"> centreline and the model then interpolates this vector onto the raster grid specified by the user.  The vector should run beyond the edge of the model domain.</w:t>
      </w:r>
      <w:r w:rsidR="00041ABA">
        <w:t xml:space="preserve"> However there should be no more than one point off the model domain at the upstream and downstream ends of a river and no more than one vector point in an</w:t>
      </w:r>
      <w:r w:rsidR="00C31E5F">
        <w:t>y</w:t>
      </w:r>
      <w:r w:rsidR="00041ABA">
        <w:t xml:space="preserve"> DEM cell (so an x and y point in the .river file should never be in the same DEM cell as another)</w:t>
      </w:r>
      <w:r w:rsidR="00041ABA" w:rsidRPr="0014688A">
        <w:t>.</w:t>
      </w:r>
      <w:r w:rsidRPr="0014688A">
        <w:t xml:space="preserve">  </w:t>
      </w:r>
      <w:r w:rsidR="00C0560C" w:rsidRPr="0014688A">
        <w:t>Each</w:t>
      </w:r>
      <w:r w:rsidRPr="0014688A">
        <w:t xml:space="preserve"> channel is described in terms of its width, Manning’s n friction coefficient and bed elevation (so hence channel depth when combined with the floodplain elevation described in the DEM)</w:t>
      </w:r>
      <w:r w:rsidR="00C0560C" w:rsidRPr="0014688A">
        <w:t xml:space="preserve"> and the linkages between different tributary channel</w:t>
      </w:r>
      <w:r w:rsidR="00511037" w:rsidRPr="0014688A">
        <w:t>s</w:t>
      </w:r>
      <w:r w:rsidR="00C0560C" w:rsidRPr="0014688A">
        <w:t xml:space="preserve"> are prescribed using a series of keywords</w:t>
      </w:r>
      <w:r w:rsidRPr="0014688A">
        <w:t>.  The user then has two options for prescribing this information.</w:t>
      </w:r>
    </w:p>
    <w:p w:rsidR="004976DE" w:rsidRPr="0014688A" w:rsidRDefault="004976DE">
      <w:pPr>
        <w:pStyle w:val="BodyText2"/>
        <w:numPr>
          <w:ilvl w:val="0"/>
          <w:numId w:val="12"/>
        </w:numPr>
      </w:pPr>
      <w:r w:rsidRPr="0014688A">
        <w:t>Option 1: Uniform channel</w:t>
      </w:r>
    </w:p>
    <w:p w:rsidR="004976DE" w:rsidRPr="0014688A" w:rsidRDefault="00EC6F4A">
      <w:pPr>
        <w:pStyle w:val="BodyText2"/>
      </w:pPr>
      <w:r w:rsidRPr="0014688A">
        <w:t>C</w:t>
      </w:r>
      <w:r w:rsidR="004976DE" w:rsidRPr="0014688A">
        <w:t xml:space="preserve">haracteristics </w:t>
      </w:r>
      <w:r w:rsidRPr="0014688A">
        <w:t xml:space="preserve">for each channel </w:t>
      </w:r>
      <w:r w:rsidR="004976DE" w:rsidRPr="0014688A">
        <w:t xml:space="preserve">are </w:t>
      </w:r>
      <w:r w:rsidR="00511037" w:rsidRPr="0014688A">
        <w:t>provided for the first and last</w:t>
      </w:r>
      <w:r w:rsidR="004976DE" w:rsidRPr="0014688A">
        <w:t xml:space="preserve"> points of the channel vector, and the code automatically fills in intermediate points by linear interpolation. By specifying the channel bed elevation at the first and last points on the channel vector the user is able to specify the </w:t>
      </w:r>
      <w:r w:rsidRPr="0014688A">
        <w:t>(uniform) bed slope for that channel reach</w:t>
      </w:r>
      <w:r w:rsidR="004976DE" w:rsidRPr="0014688A">
        <w:t>.</w:t>
      </w:r>
    </w:p>
    <w:p w:rsidR="004976DE" w:rsidRPr="0014688A" w:rsidRDefault="004976DE">
      <w:pPr>
        <w:pStyle w:val="BodyText2"/>
        <w:numPr>
          <w:ilvl w:val="0"/>
          <w:numId w:val="14"/>
        </w:numPr>
      </w:pPr>
      <w:r w:rsidRPr="0014688A">
        <w:t>Option 2: Spatially variable channel</w:t>
      </w:r>
    </w:p>
    <w:p w:rsidR="004976DE" w:rsidRPr="0014688A" w:rsidRDefault="004976DE">
      <w:pPr>
        <w:pStyle w:val="BodyText2"/>
      </w:pPr>
      <w:r w:rsidRPr="0014688A">
        <w:t>Additional values can be specified at any point along the reach, but all 3 values for width, Manning’s n and bed elevation must be supplied. One should note that for the kinematic approximation to in-channel flow</w:t>
      </w:r>
      <w:r w:rsidR="0049338E">
        <w:t>,</w:t>
      </w:r>
      <w:r w:rsidRPr="0014688A">
        <w:t xml:space="preserve"> the down reach slope </w:t>
      </w:r>
      <w:r w:rsidR="0049338E">
        <w:t xml:space="preserve">should </w:t>
      </w:r>
      <w:r w:rsidRPr="0014688A">
        <w:t xml:space="preserve">be </w:t>
      </w:r>
      <w:r w:rsidR="0049338E">
        <w:t>negative (or positive downhill)</w:t>
      </w:r>
      <w:r w:rsidRPr="0014688A">
        <w:t xml:space="preserve"> (</w:t>
      </w:r>
      <w:r w:rsidR="0071311C" w:rsidRPr="0014688A">
        <w:t>i.e.</w:t>
      </w:r>
      <w:r w:rsidRPr="0014688A">
        <w:t xml:space="preserve"> the channel bed should not increase in elevation in the downstream direction).</w:t>
      </w:r>
      <w:r w:rsidR="0049338E">
        <w:t xml:space="preserve"> </w:t>
      </w:r>
      <w:r w:rsidR="000172F8">
        <w:t>LISFLOOD-FP</w:t>
      </w:r>
      <w:r w:rsidR="0049338E">
        <w:t xml:space="preserve"> will allow uphill slopes for the kinematic solver, but just pretend they are downhill and give a warning. The diffusive solver can handle uphill slopes so no warnings are issued.</w:t>
      </w:r>
    </w:p>
    <w:p w:rsidR="004976DE" w:rsidRPr="0014688A" w:rsidRDefault="004976DE">
      <w:pPr>
        <w:pStyle w:val="BodyText2"/>
      </w:pPr>
      <w:r w:rsidRPr="0014688A">
        <w:t>The file is formatted as follows</w:t>
      </w:r>
    </w:p>
    <w:p w:rsidR="004976DE" w:rsidRPr="0014688A" w:rsidRDefault="004976DE">
      <w:pPr>
        <w:pStyle w:val="BodyText2"/>
      </w:pPr>
    </w:p>
    <w:p w:rsidR="00EC6F4A" w:rsidRPr="0014688A" w:rsidRDefault="00EC6F4A" w:rsidP="00EC6F4A">
      <w:pPr>
        <w:pStyle w:val="BodyText3"/>
        <w:spacing w:before="0" w:after="0"/>
        <w:ind w:left="709" w:hanging="709"/>
      </w:pPr>
      <w:r w:rsidRPr="0014688A">
        <w:t>Line 1:</w:t>
      </w:r>
      <w:r w:rsidRPr="0014688A">
        <w:tab/>
      </w:r>
      <w:r w:rsidRPr="0014688A">
        <w:tab/>
        <w:t xml:space="preserve">Keyword </w:t>
      </w:r>
      <w:r w:rsidRPr="0014688A">
        <w:rPr>
          <w:rFonts w:ascii="Courier New" w:hAnsi="Courier New"/>
        </w:rPr>
        <w:t>Tribs</w:t>
      </w:r>
      <w:r w:rsidRPr="0014688A">
        <w:t xml:space="preserve"> followed by number of channel segments (if this line is omitted the model assumes a single channel reach)</w:t>
      </w:r>
    </w:p>
    <w:p w:rsidR="004976DE" w:rsidRPr="0014688A" w:rsidRDefault="00EC6F4A">
      <w:pPr>
        <w:pStyle w:val="BodyText3"/>
        <w:spacing w:before="0" w:after="0"/>
      </w:pPr>
      <w:r w:rsidRPr="0014688A">
        <w:t>Line 2:</w:t>
      </w:r>
      <w:r w:rsidRPr="0014688A">
        <w:tab/>
      </w:r>
      <w:r w:rsidR="004976DE" w:rsidRPr="0014688A">
        <w:t>Number of data points in the channel vector (i)</w:t>
      </w:r>
    </w:p>
    <w:p w:rsidR="004976DE" w:rsidRPr="0014688A" w:rsidRDefault="00EC6F4A">
      <w:pPr>
        <w:pStyle w:val="BodyText3"/>
        <w:spacing w:before="0" w:after="0"/>
      </w:pPr>
      <w:r w:rsidRPr="0014688A">
        <w:t>Line 3</w:t>
      </w:r>
      <w:r w:rsidR="004976DE" w:rsidRPr="0014688A">
        <w:t>:</w:t>
      </w:r>
      <w:r w:rsidR="004976DE" w:rsidRPr="0014688A">
        <w:tab/>
        <w:t>X</w:t>
      </w:r>
      <w:r w:rsidR="004976DE" w:rsidRPr="0014688A">
        <w:rPr>
          <w:vertAlign w:val="subscript"/>
        </w:rPr>
        <w:t>1</w:t>
      </w:r>
      <w:r w:rsidR="004976DE" w:rsidRPr="0014688A">
        <w:tab/>
        <w:t>Y</w:t>
      </w:r>
      <w:r w:rsidR="004976DE" w:rsidRPr="0014688A">
        <w:rPr>
          <w:vertAlign w:val="subscript"/>
        </w:rPr>
        <w:t>1</w:t>
      </w:r>
      <w:r w:rsidR="004976DE" w:rsidRPr="0014688A">
        <w:tab/>
        <w:t>Width</w:t>
      </w:r>
      <w:r w:rsidR="004976DE" w:rsidRPr="0014688A">
        <w:rPr>
          <w:vertAlign w:val="subscript"/>
        </w:rPr>
        <w:t>1</w:t>
      </w:r>
      <w:r w:rsidR="004976DE" w:rsidRPr="0014688A">
        <w:tab/>
      </w:r>
      <w:r w:rsidR="004976DE" w:rsidRPr="0014688A">
        <w:tab/>
        <w:t>n</w:t>
      </w:r>
      <w:r w:rsidR="004976DE" w:rsidRPr="0014688A">
        <w:rPr>
          <w:vertAlign w:val="subscript"/>
        </w:rPr>
        <w:t>1</w:t>
      </w:r>
      <w:r w:rsidR="004976DE" w:rsidRPr="0014688A">
        <w:tab/>
        <w:t>Bed elevation</w:t>
      </w:r>
      <w:r w:rsidR="004976DE" w:rsidRPr="0014688A">
        <w:rPr>
          <w:vertAlign w:val="subscript"/>
        </w:rPr>
        <w:t>1</w:t>
      </w:r>
      <w:r w:rsidR="004976DE" w:rsidRPr="0014688A">
        <w:tab/>
      </w:r>
      <w:r w:rsidR="004976DE" w:rsidRPr="0014688A">
        <w:tab/>
        <w:t>BC</w:t>
      </w:r>
      <w:r w:rsidR="004976DE" w:rsidRPr="0014688A">
        <w:tab/>
      </w:r>
      <w:r w:rsidR="004976DE" w:rsidRPr="0014688A">
        <w:tab/>
        <w:t>Value</w:t>
      </w:r>
    </w:p>
    <w:p w:rsidR="004976DE" w:rsidRPr="0014688A" w:rsidRDefault="00EC6F4A">
      <w:pPr>
        <w:pStyle w:val="BodyText3"/>
        <w:spacing w:before="0" w:after="0"/>
      </w:pPr>
      <w:r w:rsidRPr="0014688A">
        <w:t>Line 4</w:t>
      </w:r>
      <w:r w:rsidR="004976DE" w:rsidRPr="0014688A">
        <w:t xml:space="preserve">: </w:t>
      </w:r>
      <w:r w:rsidR="004976DE" w:rsidRPr="0014688A">
        <w:tab/>
        <w:t>X</w:t>
      </w:r>
      <w:r w:rsidR="004976DE" w:rsidRPr="0014688A">
        <w:rPr>
          <w:vertAlign w:val="subscript"/>
        </w:rPr>
        <w:t>2</w:t>
      </w:r>
      <w:r w:rsidR="004976DE" w:rsidRPr="0014688A">
        <w:tab/>
        <w:t>Y</w:t>
      </w:r>
      <w:r w:rsidR="004976DE" w:rsidRPr="0014688A">
        <w:rPr>
          <w:vertAlign w:val="subscript"/>
        </w:rPr>
        <w:t>2</w:t>
      </w:r>
      <w:r w:rsidR="004976DE" w:rsidRPr="0014688A">
        <w:tab/>
        <w:t>Width</w:t>
      </w:r>
      <w:r w:rsidR="004976DE" w:rsidRPr="0014688A">
        <w:rPr>
          <w:vertAlign w:val="subscript"/>
        </w:rPr>
        <w:t>2</w:t>
      </w:r>
      <w:r w:rsidR="004976DE" w:rsidRPr="0014688A">
        <w:tab/>
      </w:r>
      <w:r w:rsidR="004976DE" w:rsidRPr="0014688A">
        <w:tab/>
        <w:t>n</w:t>
      </w:r>
      <w:r w:rsidR="004976DE" w:rsidRPr="0014688A">
        <w:rPr>
          <w:vertAlign w:val="subscript"/>
        </w:rPr>
        <w:t>2</w:t>
      </w:r>
      <w:r w:rsidR="004976DE" w:rsidRPr="0014688A">
        <w:tab/>
        <w:t>Bed elevation</w:t>
      </w:r>
      <w:r w:rsidR="004976DE" w:rsidRPr="0014688A">
        <w:rPr>
          <w:vertAlign w:val="subscript"/>
        </w:rPr>
        <w:t>2</w:t>
      </w:r>
      <w:r w:rsidR="004976DE" w:rsidRPr="0014688A">
        <w:rPr>
          <w:vertAlign w:val="subscript"/>
        </w:rPr>
        <w:tab/>
      </w:r>
      <w:r w:rsidR="004976DE" w:rsidRPr="0014688A">
        <w:rPr>
          <w:vertAlign w:val="subscript"/>
        </w:rPr>
        <w:tab/>
      </w:r>
      <w:r w:rsidR="004976DE" w:rsidRPr="0014688A">
        <w:t>Lateral inflow</w:t>
      </w:r>
      <w:r w:rsidR="004976DE" w:rsidRPr="0014688A">
        <w:rPr>
          <w:vertAlign w:val="subscript"/>
        </w:rPr>
        <w:t>2</w:t>
      </w:r>
    </w:p>
    <w:p w:rsidR="004976DE" w:rsidRPr="0014688A" w:rsidRDefault="00514B95">
      <w:pPr>
        <w:pStyle w:val="BodyText3"/>
        <w:spacing w:before="0" w:after="0"/>
        <w:rPr>
          <w:vertAlign w:val="subscript"/>
        </w:rPr>
      </w:pPr>
      <w:r w:rsidRPr="0014688A">
        <w:t>Line 5</w:t>
      </w:r>
      <w:r w:rsidR="004976DE" w:rsidRPr="0014688A">
        <w:t xml:space="preserve">: </w:t>
      </w:r>
      <w:r w:rsidR="004976DE" w:rsidRPr="0014688A">
        <w:tab/>
        <w:t>X</w:t>
      </w:r>
      <w:r w:rsidR="004976DE" w:rsidRPr="0014688A">
        <w:rPr>
          <w:vertAlign w:val="subscript"/>
        </w:rPr>
        <w:t>3</w:t>
      </w:r>
      <w:r w:rsidR="004976DE" w:rsidRPr="0014688A">
        <w:tab/>
        <w:t>Y</w:t>
      </w:r>
      <w:r w:rsidR="004976DE" w:rsidRPr="0014688A">
        <w:rPr>
          <w:vertAlign w:val="subscript"/>
        </w:rPr>
        <w:t>3</w:t>
      </w:r>
      <w:r w:rsidR="004976DE" w:rsidRPr="0014688A">
        <w:tab/>
        <w:t>Width</w:t>
      </w:r>
      <w:r w:rsidR="004976DE" w:rsidRPr="0014688A">
        <w:rPr>
          <w:vertAlign w:val="subscript"/>
        </w:rPr>
        <w:t>3</w:t>
      </w:r>
      <w:r w:rsidR="004976DE" w:rsidRPr="0014688A">
        <w:tab/>
      </w:r>
      <w:r w:rsidR="004976DE" w:rsidRPr="0014688A">
        <w:tab/>
        <w:t>n</w:t>
      </w:r>
      <w:r w:rsidR="004976DE" w:rsidRPr="0014688A">
        <w:rPr>
          <w:vertAlign w:val="subscript"/>
        </w:rPr>
        <w:t>3</w:t>
      </w:r>
      <w:r w:rsidR="004976DE" w:rsidRPr="0014688A">
        <w:tab/>
        <w:t>Bed elevation</w:t>
      </w:r>
      <w:r w:rsidR="004976DE" w:rsidRPr="0014688A">
        <w:rPr>
          <w:vertAlign w:val="subscript"/>
        </w:rPr>
        <w:t>3</w:t>
      </w:r>
    </w:p>
    <w:p w:rsidR="004976DE" w:rsidRPr="0014688A" w:rsidRDefault="004976DE">
      <w:pPr>
        <w:pStyle w:val="BodyText3"/>
        <w:spacing w:before="0" w:after="0"/>
      </w:pPr>
      <w:r w:rsidRPr="0014688A">
        <w:t>etc……</w:t>
      </w:r>
      <w:r w:rsidRPr="0014688A">
        <w:tab/>
        <w:t>…</w:t>
      </w:r>
      <w:r w:rsidRPr="0014688A">
        <w:tab/>
        <w:t>…</w:t>
      </w:r>
      <w:r w:rsidRPr="0014688A">
        <w:tab/>
        <w:t>…</w:t>
      </w:r>
      <w:r w:rsidRPr="0014688A">
        <w:tab/>
      </w:r>
      <w:r w:rsidRPr="0014688A">
        <w:tab/>
        <w:t>…</w:t>
      </w:r>
      <w:r w:rsidRPr="0014688A">
        <w:tab/>
        <w:t>…</w:t>
      </w:r>
    </w:p>
    <w:p w:rsidR="004976DE" w:rsidRPr="0014688A" w:rsidRDefault="004976DE">
      <w:pPr>
        <w:pStyle w:val="BodyText3"/>
        <w:spacing w:before="0" w:after="0"/>
      </w:pPr>
      <w:r w:rsidRPr="0014688A">
        <w:t xml:space="preserve">Line i: </w:t>
      </w:r>
      <w:r w:rsidRPr="0014688A">
        <w:tab/>
        <w:t>X</w:t>
      </w:r>
      <w:r w:rsidRPr="0014688A">
        <w:rPr>
          <w:vertAlign w:val="subscript"/>
        </w:rPr>
        <w:t>i</w:t>
      </w:r>
      <w:r w:rsidRPr="0014688A">
        <w:tab/>
        <w:t>Y</w:t>
      </w:r>
      <w:r w:rsidRPr="0014688A">
        <w:rPr>
          <w:vertAlign w:val="subscript"/>
        </w:rPr>
        <w:t>i</w:t>
      </w:r>
      <w:r w:rsidRPr="0014688A">
        <w:tab/>
        <w:t>Width</w:t>
      </w:r>
      <w:r w:rsidRPr="0014688A">
        <w:rPr>
          <w:vertAlign w:val="subscript"/>
        </w:rPr>
        <w:t>i</w:t>
      </w:r>
      <w:r w:rsidRPr="0014688A">
        <w:tab/>
      </w:r>
      <w:r w:rsidRPr="0014688A">
        <w:tab/>
        <w:t>n</w:t>
      </w:r>
      <w:r w:rsidRPr="0014688A">
        <w:rPr>
          <w:vertAlign w:val="subscript"/>
        </w:rPr>
        <w:t>i</w:t>
      </w:r>
      <w:r w:rsidRPr="0014688A">
        <w:tab/>
        <w:t>Bed elevation</w:t>
      </w:r>
      <w:r w:rsidRPr="0014688A">
        <w:rPr>
          <w:vertAlign w:val="subscript"/>
        </w:rPr>
        <w:t>i</w:t>
      </w:r>
    </w:p>
    <w:p w:rsidR="004976DE" w:rsidRPr="0014688A" w:rsidRDefault="004976DE">
      <w:pPr>
        <w:pStyle w:val="BodyText2"/>
      </w:pPr>
    </w:p>
    <w:p w:rsidR="004976DE" w:rsidRPr="0014688A" w:rsidRDefault="004976DE">
      <w:pPr>
        <w:pStyle w:val="BodyText2"/>
      </w:pPr>
      <w:r w:rsidRPr="0014688A">
        <w:t>Hence, values for channel width, Manning’s n, and bed elevation between line 2 and line i-1 are optional.  The first point on the vector must also contain a boundary condition (BC) for the inflow discharge and its value.  Here again the user has two options:</w:t>
      </w:r>
    </w:p>
    <w:p w:rsidR="004976DE" w:rsidRPr="0014688A" w:rsidRDefault="004976DE">
      <w:pPr>
        <w:pStyle w:val="BodyText2"/>
        <w:numPr>
          <w:ilvl w:val="0"/>
          <w:numId w:val="15"/>
        </w:numPr>
      </w:pPr>
      <w:r w:rsidRPr="0014688A">
        <w:t>Option 1: Constant inflow.</w:t>
      </w:r>
    </w:p>
    <w:p w:rsidR="004976DE" w:rsidRPr="0014688A" w:rsidRDefault="004976DE">
      <w:pPr>
        <w:pStyle w:val="BodyText2"/>
      </w:pPr>
      <w:r w:rsidRPr="0014688A">
        <w:lastRenderedPageBreak/>
        <w:t xml:space="preserve">To use this option to simulate steady state flow BC is given the keyword </w:t>
      </w:r>
      <w:r w:rsidRPr="0014688A">
        <w:rPr>
          <w:rFonts w:ascii="Courier" w:hAnsi="Courier"/>
        </w:rPr>
        <w:t>QFIX</w:t>
      </w:r>
      <w:r w:rsidRPr="0014688A">
        <w:t xml:space="preserve"> and the associated value is the inflow discharge at the upstream end of the model in m</w:t>
      </w:r>
      <w:r w:rsidRPr="0014688A">
        <w:rPr>
          <w:vertAlign w:val="superscript"/>
        </w:rPr>
        <w:t>3</w:t>
      </w:r>
      <w:r w:rsidRPr="0014688A">
        <w:t>s</w:t>
      </w:r>
      <w:r w:rsidRPr="0014688A">
        <w:rPr>
          <w:vertAlign w:val="superscript"/>
        </w:rPr>
        <w:t>-1</w:t>
      </w:r>
      <w:r w:rsidRPr="0014688A">
        <w:t>.</w:t>
      </w:r>
    </w:p>
    <w:p w:rsidR="004976DE" w:rsidRPr="0014688A" w:rsidRDefault="004976DE">
      <w:pPr>
        <w:pStyle w:val="BodyText2"/>
        <w:numPr>
          <w:ilvl w:val="0"/>
          <w:numId w:val="15"/>
        </w:numPr>
      </w:pPr>
      <w:r w:rsidRPr="0014688A">
        <w:t>Option 2: Time-varying inflow.</w:t>
      </w:r>
    </w:p>
    <w:p w:rsidR="004976DE" w:rsidRPr="0014688A" w:rsidRDefault="004976DE">
      <w:pPr>
        <w:pStyle w:val="BodyText2"/>
      </w:pPr>
      <w:r w:rsidRPr="0014688A">
        <w:t xml:space="preserve">To use this option to simulate a dynamic flood wave BC is given the keyword </w:t>
      </w:r>
      <w:r w:rsidRPr="0014688A">
        <w:rPr>
          <w:rFonts w:ascii="Courier" w:hAnsi="Courier"/>
        </w:rPr>
        <w:t>QVAR</w:t>
      </w:r>
      <w:r w:rsidRPr="0014688A">
        <w:t xml:space="preserve"> and the associated value is </w:t>
      </w:r>
      <w:r w:rsidR="00511037" w:rsidRPr="0014688A">
        <w:t>a</w:t>
      </w:r>
      <w:r w:rsidRPr="0014688A">
        <w:t xml:space="preserve"> boundary identifier chosen by the user, e.g. </w:t>
      </w:r>
      <w:r w:rsidRPr="0014688A">
        <w:rPr>
          <w:rFonts w:ascii="Courier" w:hAnsi="Courier"/>
        </w:rPr>
        <w:t>upstream1</w:t>
      </w:r>
      <w:r w:rsidRPr="0014688A">
        <w:t xml:space="preserve">.  Information about the time varying boundary condition data is then held in the time varying boundary condition file </w:t>
      </w:r>
      <w:r w:rsidR="00511037" w:rsidRPr="0014688A">
        <w:rPr>
          <w:rFonts w:ascii="Courier" w:hAnsi="Courier"/>
        </w:rPr>
        <w:t>(</w:t>
      </w:r>
      <w:r w:rsidRPr="0014688A">
        <w:rPr>
          <w:rFonts w:ascii="Courier" w:hAnsi="Courier"/>
        </w:rPr>
        <w:t>.bdy</w:t>
      </w:r>
      <w:r w:rsidR="00511037" w:rsidRPr="0014688A">
        <w:rPr>
          <w:rFonts w:ascii="Courier" w:hAnsi="Courier"/>
        </w:rPr>
        <w:t>)</w:t>
      </w:r>
      <w:r w:rsidRPr="0014688A">
        <w:t>.</w:t>
      </w:r>
    </w:p>
    <w:p w:rsidR="004976DE" w:rsidRPr="0014688A" w:rsidRDefault="004976DE">
      <w:pPr>
        <w:pStyle w:val="BodyText2"/>
      </w:pPr>
      <w:r w:rsidRPr="0014688A">
        <w:t xml:space="preserve">At any point along the reach a lateral inflow may be specified as a source term to represent </w:t>
      </w:r>
      <w:r w:rsidR="00EF6DB2" w:rsidRPr="0014688A">
        <w:t xml:space="preserve">minor </w:t>
      </w:r>
      <w:r w:rsidRPr="0014688A">
        <w:t xml:space="preserve">tributary inflows </w:t>
      </w:r>
      <w:r w:rsidR="00511037" w:rsidRPr="0014688A">
        <w:t xml:space="preserve">or other catchment hydrological processes </w:t>
      </w:r>
      <w:r w:rsidR="00EF6DB2" w:rsidRPr="0014688A">
        <w:t xml:space="preserve">which do not require </w:t>
      </w:r>
      <w:r w:rsidR="00511037" w:rsidRPr="0014688A">
        <w:t>a</w:t>
      </w:r>
      <w:r w:rsidR="00EF6DB2" w:rsidRPr="0014688A">
        <w:t xml:space="preserve"> channel to be represented</w:t>
      </w:r>
      <w:r w:rsidRPr="0014688A">
        <w:t xml:space="preserve">. Width, Manning’s n etc do not need to be given at these points, but can be if necessary. </w:t>
      </w:r>
    </w:p>
    <w:p w:rsidR="004976DE" w:rsidRPr="0014688A" w:rsidRDefault="004976DE">
      <w:pPr>
        <w:pStyle w:val="BodyText2"/>
      </w:pPr>
      <w:r w:rsidRPr="0014688A">
        <w:t xml:space="preserve">An example </w:t>
      </w:r>
      <w:r w:rsidRPr="0014688A">
        <w:rPr>
          <w:rFonts w:ascii="Courier" w:hAnsi="Courier"/>
        </w:rPr>
        <w:t>.river</w:t>
      </w:r>
      <w:r w:rsidRPr="0014688A">
        <w:t xml:space="preserve"> file for the Buscot application is given below:</w:t>
      </w:r>
    </w:p>
    <w:p w:rsidR="004976DE" w:rsidRPr="0014688A" w:rsidRDefault="004976DE">
      <w:pPr>
        <w:pStyle w:val="BodyText2"/>
      </w:pPr>
    </w:p>
    <w:p w:rsidR="00EC6F4A" w:rsidRPr="0014688A" w:rsidRDefault="00EC6F4A">
      <w:pPr>
        <w:rPr>
          <w:rFonts w:ascii="Courier" w:hAnsi="Courier"/>
          <w:snapToGrid w:val="0"/>
          <w:sz w:val="20"/>
        </w:rPr>
      </w:pPr>
      <w:r w:rsidRPr="0014688A">
        <w:rPr>
          <w:rFonts w:ascii="Courier" w:hAnsi="Courier"/>
          <w:snapToGrid w:val="0"/>
          <w:sz w:val="20"/>
        </w:rPr>
        <w:t>Tribs 1</w:t>
      </w:r>
    </w:p>
    <w:p w:rsidR="004976DE" w:rsidRPr="0014688A" w:rsidRDefault="004976DE">
      <w:pPr>
        <w:rPr>
          <w:rFonts w:ascii="Courier" w:hAnsi="Courier"/>
          <w:snapToGrid w:val="0"/>
          <w:sz w:val="20"/>
        </w:rPr>
      </w:pPr>
      <w:r w:rsidRPr="0014688A">
        <w:rPr>
          <w:rFonts w:ascii="Courier" w:hAnsi="Courier"/>
          <w:snapToGrid w:val="0"/>
          <w:sz w:val="20"/>
        </w:rPr>
        <w:t>133</w:t>
      </w:r>
    </w:p>
    <w:p w:rsidR="004976DE" w:rsidRPr="0014688A" w:rsidRDefault="004976DE">
      <w:pPr>
        <w:pStyle w:val="FootnoteText"/>
        <w:rPr>
          <w:rFonts w:ascii="Courier" w:hAnsi="Courier"/>
          <w:snapToGrid w:val="0"/>
        </w:rPr>
      </w:pPr>
      <w:r w:rsidRPr="0014688A">
        <w:rPr>
          <w:rFonts w:ascii="Courier" w:hAnsi="Courier"/>
          <w:snapToGrid w:val="0"/>
        </w:rPr>
        <w:t>22950.000</w:t>
      </w:r>
      <w:r w:rsidRPr="0014688A">
        <w:rPr>
          <w:rFonts w:ascii="Courier" w:hAnsi="Courier"/>
          <w:snapToGrid w:val="0"/>
        </w:rPr>
        <w:tab/>
        <w:t>-1930.000</w:t>
      </w:r>
      <w:r w:rsidRPr="0014688A">
        <w:rPr>
          <w:rFonts w:ascii="Courier" w:hAnsi="Courier"/>
          <w:snapToGrid w:val="0"/>
        </w:rPr>
        <w:tab/>
        <w:t>20.000</w:t>
      </w:r>
      <w:r w:rsidRPr="0014688A">
        <w:rPr>
          <w:rFonts w:ascii="Courier" w:hAnsi="Courier"/>
          <w:snapToGrid w:val="0"/>
        </w:rPr>
        <w:tab/>
        <w:t>0.03</w:t>
      </w:r>
      <w:r w:rsidRPr="0014688A">
        <w:rPr>
          <w:rFonts w:ascii="Courier" w:hAnsi="Courier"/>
          <w:snapToGrid w:val="0"/>
        </w:rPr>
        <w:tab/>
        <w:t>68.740479</w:t>
      </w:r>
      <w:r w:rsidRPr="0014688A">
        <w:rPr>
          <w:rFonts w:ascii="Courier" w:hAnsi="Courier"/>
          <w:snapToGrid w:val="0"/>
        </w:rPr>
        <w:tab/>
        <w:t>QFIX 73.0</w:t>
      </w:r>
    </w:p>
    <w:p w:rsidR="004976DE" w:rsidRPr="0014688A" w:rsidRDefault="004976DE">
      <w:pPr>
        <w:rPr>
          <w:rFonts w:ascii="Courier" w:hAnsi="Courier"/>
          <w:snapToGrid w:val="0"/>
          <w:sz w:val="20"/>
        </w:rPr>
      </w:pPr>
      <w:r w:rsidRPr="0014688A">
        <w:rPr>
          <w:rFonts w:ascii="Courier" w:hAnsi="Courier"/>
          <w:snapToGrid w:val="0"/>
          <w:sz w:val="20"/>
        </w:rPr>
        <w:t>23107.670</w:t>
      </w:r>
      <w:r w:rsidRPr="0014688A">
        <w:rPr>
          <w:rFonts w:ascii="Courier" w:hAnsi="Courier"/>
          <w:snapToGrid w:val="0"/>
          <w:sz w:val="20"/>
        </w:rPr>
        <w:tab/>
        <w:t>-1929.020</w:t>
      </w:r>
    </w:p>
    <w:p w:rsidR="004976DE" w:rsidRPr="0014688A" w:rsidRDefault="004976DE">
      <w:pPr>
        <w:pStyle w:val="FootnoteText"/>
        <w:rPr>
          <w:rFonts w:ascii="Courier" w:hAnsi="Courier"/>
          <w:snapToGrid w:val="0"/>
        </w:rPr>
      </w:pPr>
      <w:r w:rsidRPr="0014688A">
        <w:rPr>
          <w:rFonts w:ascii="Courier" w:hAnsi="Courier"/>
          <w:snapToGrid w:val="0"/>
        </w:rPr>
        <w:t>23140.552</w:t>
      </w:r>
      <w:r w:rsidRPr="0014688A">
        <w:rPr>
          <w:rFonts w:ascii="Courier" w:hAnsi="Courier"/>
          <w:snapToGrid w:val="0"/>
        </w:rPr>
        <w:tab/>
        <w:t>-1924.844</w:t>
      </w:r>
    </w:p>
    <w:p w:rsidR="004976DE" w:rsidRPr="0014688A" w:rsidRDefault="009A0B72">
      <w:pPr>
        <w:pStyle w:val="FootnoteText"/>
        <w:rPr>
          <w:rFonts w:ascii="Courier" w:hAnsi="Courier"/>
          <w:snapToGrid w:val="0"/>
        </w:rPr>
      </w:pPr>
      <w:r w:rsidRPr="0014688A">
        <w:rPr>
          <w:rFonts w:ascii="Courier" w:hAnsi="Courier"/>
          <w:snapToGrid w:val="0"/>
        </w:rPr>
        <w:t>23183.698</w:t>
      </w:r>
      <w:r w:rsidRPr="0014688A">
        <w:rPr>
          <w:rFonts w:ascii="Courier" w:hAnsi="Courier"/>
          <w:snapToGrid w:val="0"/>
        </w:rPr>
        <w:tab/>
        <w:t>-1931.253</w:t>
      </w:r>
      <w:r w:rsidRPr="0014688A">
        <w:rPr>
          <w:rFonts w:ascii="Courier" w:hAnsi="Courier"/>
          <w:snapToGrid w:val="0"/>
        </w:rPr>
        <w:tab/>
        <w:t>20.000</w:t>
      </w:r>
      <w:r w:rsidRPr="0014688A">
        <w:rPr>
          <w:rFonts w:ascii="Courier" w:hAnsi="Courier"/>
          <w:snapToGrid w:val="0"/>
        </w:rPr>
        <w:tab/>
        <w:t>0.03</w:t>
      </w:r>
      <w:r w:rsidRPr="0014688A">
        <w:rPr>
          <w:rFonts w:ascii="Courier" w:hAnsi="Courier"/>
          <w:snapToGrid w:val="0"/>
        </w:rPr>
        <w:tab/>
        <w:t>68.5</w:t>
      </w:r>
      <w:r w:rsidRPr="0014688A">
        <w:rPr>
          <w:rFonts w:ascii="Courier" w:hAnsi="Courier"/>
          <w:snapToGrid w:val="0"/>
        </w:rPr>
        <w:tab/>
      </w:r>
      <w:r w:rsidRPr="0014688A">
        <w:rPr>
          <w:rFonts w:ascii="Courier" w:hAnsi="Courier"/>
          <w:snapToGrid w:val="0"/>
        </w:rPr>
        <w:tab/>
        <w:t xml:space="preserve">QVAR </w:t>
      </w:r>
      <w:r w:rsidR="00EC6F4A" w:rsidRPr="0014688A">
        <w:rPr>
          <w:rFonts w:ascii="Courier" w:hAnsi="Courier"/>
          <w:snapToGrid w:val="0"/>
        </w:rPr>
        <w:t>lat</w:t>
      </w:r>
      <w:r w:rsidR="004976DE" w:rsidRPr="0014688A">
        <w:rPr>
          <w:rFonts w:ascii="Courier" w:hAnsi="Courier"/>
          <w:snapToGrid w:val="0"/>
        </w:rPr>
        <w:t>inflow1</w:t>
      </w:r>
    </w:p>
    <w:p w:rsidR="004976DE" w:rsidRPr="0014688A" w:rsidRDefault="004976DE">
      <w:pPr>
        <w:pStyle w:val="BodyText2"/>
      </w:pPr>
      <w:r w:rsidRPr="0014688A">
        <w:t>etc….</w:t>
      </w:r>
      <w:r w:rsidRPr="0014688A">
        <w:tab/>
      </w:r>
      <w:r w:rsidRPr="0014688A">
        <w:tab/>
        <w:t>….</w:t>
      </w:r>
    </w:p>
    <w:p w:rsidR="004976DE" w:rsidRPr="0014688A" w:rsidRDefault="004976DE">
      <w:pPr>
        <w:rPr>
          <w:rFonts w:ascii="Courier" w:hAnsi="Courier"/>
          <w:snapToGrid w:val="0"/>
          <w:sz w:val="20"/>
        </w:rPr>
      </w:pPr>
      <w:r w:rsidRPr="0014688A">
        <w:rPr>
          <w:rFonts w:ascii="Courier" w:hAnsi="Courier"/>
          <w:snapToGrid w:val="0"/>
          <w:sz w:val="20"/>
        </w:rPr>
        <w:t>26739.636</w:t>
      </w:r>
      <w:r w:rsidRPr="0014688A">
        <w:rPr>
          <w:rFonts w:ascii="Courier" w:hAnsi="Courier"/>
          <w:snapToGrid w:val="0"/>
          <w:sz w:val="20"/>
        </w:rPr>
        <w:tab/>
        <w:t>-1161.</w:t>
      </w:r>
      <w:r w:rsidR="009A0B72" w:rsidRPr="0014688A">
        <w:rPr>
          <w:rFonts w:ascii="Courier" w:hAnsi="Courier"/>
          <w:snapToGrid w:val="0"/>
          <w:sz w:val="20"/>
        </w:rPr>
        <w:t>781</w:t>
      </w:r>
      <w:r w:rsidR="009A0B72" w:rsidRPr="0014688A">
        <w:rPr>
          <w:rFonts w:ascii="Courier" w:hAnsi="Courier"/>
          <w:snapToGrid w:val="0"/>
          <w:sz w:val="20"/>
        </w:rPr>
        <w:tab/>
        <w:t>25.000</w:t>
      </w:r>
      <w:r w:rsidR="009A0B72" w:rsidRPr="0014688A">
        <w:rPr>
          <w:rFonts w:ascii="Courier" w:hAnsi="Courier"/>
          <w:snapToGrid w:val="0"/>
          <w:sz w:val="20"/>
        </w:rPr>
        <w:tab/>
        <w:t>0.04</w:t>
      </w:r>
      <w:r w:rsidR="009A0B72" w:rsidRPr="0014688A">
        <w:rPr>
          <w:rFonts w:ascii="Courier" w:hAnsi="Courier"/>
          <w:snapToGrid w:val="0"/>
          <w:sz w:val="20"/>
        </w:rPr>
        <w:tab/>
      </w:r>
      <w:r w:rsidRPr="0014688A">
        <w:rPr>
          <w:rFonts w:ascii="Courier" w:hAnsi="Courier"/>
          <w:snapToGrid w:val="0"/>
          <w:sz w:val="20"/>
        </w:rPr>
        <w:t>68.230</w:t>
      </w:r>
    </w:p>
    <w:p w:rsidR="004976DE" w:rsidRPr="0014688A" w:rsidRDefault="004976DE">
      <w:pPr>
        <w:rPr>
          <w:rFonts w:ascii="Courier" w:hAnsi="Courier"/>
          <w:snapToGrid w:val="0"/>
          <w:sz w:val="20"/>
        </w:rPr>
      </w:pPr>
      <w:r w:rsidRPr="0014688A">
        <w:rPr>
          <w:rFonts w:ascii="Courier" w:hAnsi="Courier"/>
          <w:snapToGrid w:val="0"/>
          <w:sz w:val="20"/>
        </w:rPr>
        <w:t>26759.629</w:t>
      </w:r>
      <w:r w:rsidRPr="0014688A">
        <w:rPr>
          <w:rFonts w:ascii="Courier" w:hAnsi="Courier"/>
          <w:snapToGrid w:val="0"/>
          <w:sz w:val="20"/>
        </w:rPr>
        <w:tab/>
        <w:t>-1130.894</w:t>
      </w:r>
    </w:p>
    <w:p w:rsidR="004976DE" w:rsidRPr="0014688A" w:rsidRDefault="004976DE">
      <w:pPr>
        <w:pStyle w:val="FootnoteText"/>
        <w:rPr>
          <w:rFonts w:ascii="Courier" w:hAnsi="Courier"/>
          <w:snapToGrid w:val="0"/>
        </w:rPr>
      </w:pPr>
      <w:r w:rsidRPr="0014688A">
        <w:rPr>
          <w:rFonts w:ascii="Courier" w:hAnsi="Courier"/>
          <w:snapToGrid w:val="0"/>
        </w:rPr>
        <w:t>26781.873</w:t>
      </w:r>
      <w:r w:rsidRPr="0014688A">
        <w:rPr>
          <w:rFonts w:ascii="Courier" w:hAnsi="Courier"/>
          <w:snapToGrid w:val="0"/>
        </w:rPr>
        <w:tab/>
        <w:t>-1104.059</w:t>
      </w:r>
      <w:r w:rsidRPr="0014688A">
        <w:rPr>
          <w:rFonts w:ascii="Courier" w:hAnsi="Courier"/>
          <w:snapToGrid w:val="0"/>
        </w:rPr>
        <w:tab/>
        <w:t>20.000</w:t>
      </w:r>
      <w:r w:rsidRPr="0014688A">
        <w:rPr>
          <w:rFonts w:ascii="Courier" w:hAnsi="Courier"/>
          <w:snapToGrid w:val="0"/>
        </w:rPr>
        <w:tab/>
        <w:t>0.03</w:t>
      </w:r>
      <w:r w:rsidRPr="0014688A">
        <w:rPr>
          <w:rFonts w:ascii="Courier" w:hAnsi="Courier"/>
          <w:snapToGrid w:val="0"/>
        </w:rPr>
        <w:tab/>
        <w:t>67.139</w:t>
      </w:r>
    </w:p>
    <w:p w:rsidR="004976DE" w:rsidRPr="0014688A" w:rsidRDefault="004976DE">
      <w:pPr>
        <w:pStyle w:val="BodyText2"/>
      </w:pPr>
    </w:p>
    <w:p w:rsidR="004976DE" w:rsidRPr="0014688A" w:rsidRDefault="004976DE">
      <w:pPr>
        <w:pStyle w:val="BodyText2"/>
      </w:pPr>
      <w:r w:rsidRPr="0014688A">
        <w:t>The file thus denotes a fixed inflow of 73m</w:t>
      </w:r>
      <w:r w:rsidRPr="0014688A">
        <w:rPr>
          <w:vertAlign w:val="superscript"/>
        </w:rPr>
        <w:t>3</w:t>
      </w:r>
      <w:r w:rsidRPr="0014688A">
        <w:t>s</w:t>
      </w:r>
      <w:r w:rsidRPr="0014688A">
        <w:rPr>
          <w:vertAlign w:val="superscript"/>
        </w:rPr>
        <w:t>-1</w:t>
      </w:r>
      <w:r w:rsidRPr="0014688A">
        <w:t xml:space="preserve">, with channel width starting at 20m, increasing to 25m and back down to 20m, and a time varying </w:t>
      </w:r>
      <w:r w:rsidR="00EC6F4A" w:rsidRPr="0014688A">
        <w:t>lateral</w:t>
      </w:r>
      <w:r w:rsidRPr="0014688A">
        <w:t xml:space="preserve"> inflow </w:t>
      </w:r>
      <w:r w:rsidR="006079D7" w:rsidRPr="0014688A">
        <w:t>at (</w:t>
      </w:r>
      <w:r w:rsidR="006079D7" w:rsidRPr="0014688A">
        <w:rPr>
          <w:rFonts w:ascii="Courier" w:hAnsi="Courier"/>
          <w:snapToGrid w:val="0"/>
        </w:rPr>
        <w:t>23183.698, -1931.253</w:t>
      </w:r>
      <w:r w:rsidR="006079D7" w:rsidRPr="0014688A">
        <w:t xml:space="preserve">) </w:t>
      </w:r>
      <w:r w:rsidRPr="0014688A">
        <w:t>wit</w:t>
      </w:r>
      <w:r w:rsidR="00EC6F4A" w:rsidRPr="0014688A">
        <w:t xml:space="preserve">h values found in the </w:t>
      </w:r>
      <w:r w:rsidR="00EC6F4A" w:rsidRPr="0014688A">
        <w:rPr>
          <w:rFonts w:ascii="Courier New" w:hAnsi="Courier New" w:cs="Courier New"/>
        </w:rPr>
        <w:t>lat</w:t>
      </w:r>
      <w:r w:rsidRPr="0014688A">
        <w:rPr>
          <w:rFonts w:ascii="Courier New" w:hAnsi="Courier New" w:cs="Courier New"/>
        </w:rPr>
        <w:t>inflow1</w:t>
      </w:r>
      <w:r w:rsidRPr="0014688A">
        <w:t xml:space="preserve"> par</w:t>
      </w:r>
      <w:r w:rsidR="00EC6F4A" w:rsidRPr="0014688A">
        <w:t xml:space="preserve">t of the </w:t>
      </w:r>
      <w:r w:rsidR="00EC6F4A" w:rsidRPr="0014688A">
        <w:rPr>
          <w:rFonts w:ascii="Courier New" w:hAnsi="Courier New" w:cs="Courier New"/>
        </w:rPr>
        <w:t>.bdy</w:t>
      </w:r>
      <w:r w:rsidR="00EC6F4A" w:rsidRPr="0014688A">
        <w:t xml:space="preserve"> file (see below).</w:t>
      </w:r>
    </w:p>
    <w:p w:rsidR="00514B95" w:rsidRPr="0014688A" w:rsidRDefault="000C6964">
      <w:pPr>
        <w:pStyle w:val="BodyText2"/>
      </w:pPr>
      <w:r w:rsidRPr="0014688A">
        <w:t>The keyword identifier format</w:t>
      </w:r>
      <w:r w:rsidR="00EC6F4A" w:rsidRPr="0014688A">
        <w:t xml:space="preserve"> for lateral inflows also provide</w:t>
      </w:r>
      <w:r w:rsidR="0077047A" w:rsidRPr="0014688A">
        <w:t>s</w:t>
      </w:r>
      <w:r w:rsidR="00EC6F4A" w:rsidRPr="0014688A">
        <w:t xml:space="preserve"> the means of describing how tri</w:t>
      </w:r>
      <w:r w:rsidRPr="0014688A">
        <w:t>butary channel</w:t>
      </w:r>
      <w:r w:rsidR="00514B95" w:rsidRPr="0014688A">
        <w:t>s</w:t>
      </w:r>
      <w:r w:rsidRPr="0014688A">
        <w:t xml:space="preserve"> connect.  For a </w:t>
      </w:r>
      <w:r w:rsidRPr="0014688A">
        <w:rPr>
          <w:rFonts w:ascii="Courier New" w:hAnsi="Courier New"/>
        </w:rPr>
        <w:t>.river</w:t>
      </w:r>
      <w:r w:rsidRPr="0014688A">
        <w:t xml:space="preserve"> </w:t>
      </w:r>
      <w:r w:rsidR="00EC6F4A" w:rsidRPr="0014688A">
        <w:t>file with multiple tributary channel</w:t>
      </w:r>
      <w:r w:rsidR="00514B95" w:rsidRPr="0014688A">
        <w:t>s</w:t>
      </w:r>
      <w:r w:rsidR="00EC6F4A" w:rsidRPr="0014688A">
        <w:t xml:space="preserve"> </w:t>
      </w:r>
      <w:r w:rsidR="009521E6" w:rsidRPr="0014688A">
        <w:t xml:space="preserve">the keyword </w:t>
      </w:r>
      <w:r w:rsidR="009521E6" w:rsidRPr="0014688A">
        <w:rPr>
          <w:rFonts w:ascii="Courier New" w:hAnsi="Courier New"/>
        </w:rPr>
        <w:t>Tribs</w:t>
      </w:r>
      <w:r w:rsidR="009521E6" w:rsidRPr="0014688A">
        <w:t xml:space="preserve"> on line </w:t>
      </w:r>
      <w:r w:rsidR="008450AE">
        <w:t xml:space="preserve">one </w:t>
      </w:r>
      <w:r w:rsidR="009521E6" w:rsidRPr="0014688A">
        <w:t xml:space="preserve">of the river file </w:t>
      </w:r>
      <w:r w:rsidR="006079D7" w:rsidRPr="0014688A">
        <w:t>is</w:t>
      </w:r>
      <w:r w:rsidR="009521E6" w:rsidRPr="0014688A">
        <w:t xml:space="preserve"> followed by an integer number </w:t>
      </w:r>
      <w:r w:rsidR="006079D7" w:rsidRPr="0014688A">
        <w:t xml:space="preserve">which </w:t>
      </w:r>
      <w:r w:rsidR="009521E6" w:rsidRPr="0014688A">
        <w:t>specifies the number of channel segments.  If this line is omitted</w:t>
      </w:r>
      <w:r w:rsidR="00514B95" w:rsidRPr="0014688A">
        <w:t>,</w:t>
      </w:r>
      <w:r w:rsidR="009521E6" w:rsidRPr="0014688A">
        <w:t xml:space="preserve"> or if this keyword equals 1</w:t>
      </w:r>
      <w:r w:rsidR="00514B95" w:rsidRPr="0014688A">
        <w:t>,</w:t>
      </w:r>
      <w:r w:rsidR="009521E6" w:rsidRPr="0014688A">
        <w:t xml:space="preserve"> then the model assumes that there is a single channel reach.  If multiple segments are present then </w:t>
      </w:r>
      <w:r w:rsidR="00EC6F4A" w:rsidRPr="0014688A">
        <w:t xml:space="preserve">the first channel </w:t>
      </w:r>
      <w:r w:rsidR="009521E6" w:rsidRPr="0014688A">
        <w:t>is always</w:t>
      </w:r>
      <w:r w:rsidR="00EC6F4A" w:rsidRPr="0014688A">
        <w:t xml:space="preserve"> the main stem.  At each point along the main stem where a tributary river enters the use</w:t>
      </w:r>
      <w:r w:rsidR="006079D7" w:rsidRPr="0014688A">
        <w:t>r specifies the channel width, M</w:t>
      </w:r>
      <w:r w:rsidR="00EC6F4A" w:rsidRPr="0014688A">
        <w:t xml:space="preserve">anning’s </w:t>
      </w:r>
      <w:r w:rsidR="00EC6F4A" w:rsidRPr="0014688A">
        <w:rPr>
          <w:i/>
        </w:rPr>
        <w:t>n</w:t>
      </w:r>
      <w:r w:rsidR="00EC6F4A" w:rsidRPr="0014688A">
        <w:t xml:space="preserve"> and bed elevation and follows this by the keyword </w:t>
      </w:r>
      <w:r w:rsidR="00EC6F4A" w:rsidRPr="0014688A">
        <w:rPr>
          <w:rFonts w:ascii="Courier New" w:hAnsi="Courier New"/>
        </w:rPr>
        <w:t>Trib</w:t>
      </w:r>
      <w:r w:rsidR="00EC6F4A" w:rsidRPr="0014688A">
        <w:t xml:space="preserve"> and an integer </w:t>
      </w:r>
      <w:r w:rsidR="00514B95" w:rsidRPr="0014688A">
        <w:t>number.  This number</w:t>
      </w:r>
      <w:r w:rsidR="00EC6F4A" w:rsidRPr="0014688A">
        <w:t xml:space="preserve"> identif</w:t>
      </w:r>
      <w:r w:rsidR="009521E6" w:rsidRPr="0014688A">
        <w:t xml:space="preserve">ies </w:t>
      </w:r>
      <w:r w:rsidRPr="0014688A">
        <w:t>the</w:t>
      </w:r>
      <w:r w:rsidR="009521E6" w:rsidRPr="0014688A">
        <w:t xml:space="preserve"> </w:t>
      </w:r>
      <w:r w:rsidRPr="0014688A">
        <w:t xml:space="preserve">segment </w:t>
      </w:r>
      <w:r w:rsidR="009521E6" w:rsidRPr="0014688A">
        <w:t xml:space="preserve">number </w:t>
      </w:r>
      <w:r w:rsidRPr="0014688A">
        <w:t xml:space="preserve">in the </w:t>
      </w:r>
      <w:r w:rsidRPr="0014688A">
        <w:rPr>
          <w:rFonts w:ascii="Courier New" w:hAnsi="Courier New"/>
        </w:rPr>
        <w:t>.river</w:t>
      </w:r>
      <w:r w:rsidRPr="0014688A">
        <w:t xml:space="preserve"> file </w:t>
      </w:r>
      <w:r w:rsidR="009521E6" w:rsidRPr="0014688A">
        <w:t>which discharges in</w:t>
      </w:r>
      <w:r w:rsidRPr="0014688A">
        <w:t xml:space="preserve">to the main stem at this point.  Segments are numbered sequentially in the order they appear in the </w:t>
      </w:r>
      <w:r w:rsidRPr="0014688A">
        <w:rPr>
          <w:rFonts w:ascii="Courier New" w:hAnsi="Courier New"/>
        </w:rPr>
        <w:t>.river</w:t>
      </w:r>
      <w:r w:rsidRPr="0014688A">
        <w:t xml:space="preserve"> file starting at 0 (which should be the main stem).  Each channel segment is described in the </w:t>
      </w:r>
      <w:r w:rsidRPr="0014688A">
        <w:rPr>
          <w:rFonts w:ascii="Courier New" w:hAnsi="Courier New"/>
        </w:rPr>
        <w:t>.river</w:t>
      </w:r>
      <w:r w:rsidRPr="0014688A">
        <w:t xml:space="preserve"> file in exactly the same way as a single channel would be, with the exception that</w:t>
      </w:r>
      <w:r w:rsidR="006079D7" w:rsidRPr="0014688A">
        <w:t xml:space="preserve"> the x, y co-ordinates, width, M</w:t>
      </w:r>
      <w:r w:rsidRPr="0014688A">
        <w:t xml:space="preserve">anning’s </w:t>
      </w:r>
      <w:r w:rsidRPr="0014688A">
        <w:rPr>
          <w:i/>
        </w:rPr>
        <w:t>n</w:t>
      </w:r>
      <w:r w:rsidRPr="0014688A">
        <w:t xml:space="preserve"> and bed elevation for the last point on each segment is followed by the keyword </w:t>
      </w:r>
      <w:r w:rsidRPr="0014688A">
        <w:rPr>
          <w:rFonts w:ascii="Courier New" w:hAnsi="Courier New"/>
        </w:rPr>
        <w:t>QOUT</w:t>
      </w:r>
      <w:r w:rsidRPr="0014688A">
        <w:t xml:space="preserve"> followed by the number of the channel segment into which this tributary discharges.  </w:t>
      </w:r>
      <w:r w:rsidR="00514B95" w:rsidRPr="0014688A">
        <w:t>The format is thus:</w:t>
      </w:r>
    </w:p>
    <w:p w:rsidR="00514B95" w:rsidRPr="0014688A" w:rsidRDefault="00514B95">
      <w:pPr>
        <w:pStyle w:val="BodyText2"/>
      </w:pPr>
    </w:p>
    <w:p w:rsidR="00514B95" w:rsidRPr="0014688A" w:rsidRDefault="00514B95" w:rsidP="00514B95">
      <w:pPr>
        <w:pStyle w:val="BodyText3"/>
        <w:spacing w:before="0" w:after="0"/>
      </w:pPr>
      <w:r w:rsidRPr="0014688A">
        <w:t>Line 1:</w:t>
      </w:r>
      <w:r w:rsidRPr="0014688A">
        <w:tab/>
        <w:t>Number of data points in the channel vector (i)</w:t>
      </w:r>
    </w:p>
    <w:p w:rsidR="00514B95" w:rsidRPr="0014688A" w:rsidRDefault="00514B95" w:rsidP="00514B95">
      <w:pPr>
        <w:pStyle w:val="BodyText3"/>
        <w:spacing w:before="0" w:after="0"/>
      </w:pPr>
      <w:r w:rsidRPr="0014688A">
        <w:t>Line 2:</w:t>
      </w:r>
      <w:r w:rsidRPr="0014688A">
        <w:tab/>
        <w:t>X</w:t>
      </w:r>
      <w:r w:rsidRPr="0014688A">
        <w:rPr>
          <w:vertAlign w:val="subscript"/>
        </w:rPr>
        <w:t>1</w:t>
      </w:r>
      <w:r w:rsidRPr="0014688A">
        <w:tab/>
        <w:t>Y</w:t>
      </w:r>
      <w:r w:rsidRPr="0014688A">
        <w:rPr>
          <w:vertAlign w:val="subscript"/>
        </w:rPr>
        <w:t>1</w:t>
      </w:r>
      <w:r w:rsidRPr="0014688A">
        <w:tab/>
        <w:t>Width</w:t>
      </w:r>
      <w:r w:rsidRPr="0014688A">
        <w:rPr>
          <w:vertAlign w:val="subscript"/>
        </w:rPr>
        <w:t>1</w:t>
      </w:r>
      <w:r w:rsidRPr="0014688A">
        <w:tab/>
      </w:r>
      <w:r w:rsidRPr="0014688A">
        <w:tab/>
        <w:t>n</w:t>
      </w:r>
      <w:r w:rsidRPr="0014688A">
        <w:rPr>
          <w:vertAlign w:val="subscript"/>
        </w:rPr>
        <w:t>1</w:t>
      </w:r>
      <w:r w:rsidRPr="0014688A">
        <w:tab/>
        <w:t>Bed elevation</w:t>
      </w:r>
      <w:r w:rsidRPr="0014688A">
        <w:rPr>
          <w:vertAlign w:val="subscript"/>
        </w:rPr>
        <w:t>1</w:t>
      </w:r>
      <w:r w:rsidRPr="0014688A">
        <w:tab/>
      </w:r>
      <w:r w:rsidRPr="0014688A">
        <w:tab/>
        <w:t>BC</w:t>
      </w:r>
      <w:r w:rsidRPr="0014688A">
        <w:tab/>
      </w:r>
      <w:r w:rsidRPr="0014688A">
        <w:tab/>
        <w:t>Value</w:t>
      </w:r>
    </w:p>
    <w:p w:rsidR="00514B95" w:rsidRPr="0014688A" w:rsidRDefault="00514B95" w:rsidP="00514B95">
      <w:pPr>
        <w:pStyle w:val="BodyText3"/>
        <w:spacing w:before="0" w:after="0"/>
      </w:pPr>
      <w:r w:rsidRPr="0014688A">
        <w:t xml:space="preserve">Line 3: </w:t>
      </w:r>
      <w:r w:rsidRPr="0014688A">
        <w:tab/>
        <w:t>X</w:t>
      </w:r>
      <w:r w:rsidRPr="0014688A">
        <w:rPr>
          <w:vertAlign w:val="subscript"/>
        </w:rPr>
        <w:t>2</w:t>
      </w:r>
      <w:r w:rsidRPr="0014688A">
        <w:tab/>
        <w:t>Y</w:t>
      </w:r>
      <w:r w:rsidRPr="0014688A">
        <w:rPr>
          <w:vertAlign w:val="subscript"/>
        </w:rPr>
        <w:t>2</w:t>
      </w:r>
      <w:r w:rsidRPr="0014688A">
        <w:tab/>
        <w:t>Width</w:t>
      </w:r>
      <w:r w:rsidRPr="0014688A">
        <w:rPr>
          <w:vertAlign w:val="subscript"/>
        </w:rPr>
        <w:t>2</w:t>
      </w:r>
      <w:r w:rsidRPr="0014688A">
        <w:tab/>
      </w:r>
      <w:r w:rsidRPr="0014688A">
        <w:tab/>
        <w:t>n</w:t>
      </w:r>
      <w:r w:rsidRPr="0014688A">
        <w:rPr>
          <w:vertAlign w:val="subscript"/>
        </w:rPr>
        <w:t>2</w:t>
      </w:r>
      <w:r w:rsidRPr="0014688A">
        <w:tab/>
        <w:t>Bed elevation</w:t>
      </w:r>
      <w:r w:rsidRPr="0014688A">
        <w:rPr>
          <w:vertAlign w:val="subscript"/>
        </w:rPr>
        <w:t>2</w:t>
      </w:r>
      <w:r w:rsidRPr="0014688A">
        <w:rPr>
          <w:vertAlign w:val="subscript"/>
        </w:rPr>
        <w:tab/>
      </w:r>
      <w:r w:rsidRPr="0014688A">
        <w:rPr>
          <w:vertAlign w:val="subscript"/>
        </w:rPr>
        <w:tab/>
      </w:r>
      <w:r w:rsidRPr="0014688A">
        <w:t>Lateral inflow</w:t>
      </w:r>
      <w:r w:rsidRPr="0014688A">
        <w:rPr>
          <w:vertAlign w:val="subscript"/>
        </w:rPr>
        <w:t>2</w:t>
      </w:r>
    </w:p>
    <w:p w:rsidR="00514B95" w:rsidRPr="0014688A" w:rsidRDefault="00514B95" w:rsidP="00514B95">
      <w:pPr>
        <w:pStyle w:val="BodyText3"/>
        <w:spacing w:before="0" w:after="0"/>
        <w:rPr>
          <w:vertAlign w:val="subscript"/>
        </w:rPr>
      </w:pPr>
      <w:r w:rsidRPr="0014688A">
        <w:t xml:space="preserve">Line 4: </w:t>
      </w:r>
      <w:r w:rsidRPr="0014688A">
        <w:tab/>
        <w:t>X</w:t>
      </w:r>
      <w:r w:rsidRPr="0014688A">
        <w:rPr>
          <w:vertAlign w:val="subscript"/>
        </w:rPr>
        <w:t>3</w:t>
      </w:r>
      <w:r w:rsidRPr="0014688A">
        <w:tab/>
        <w:t>Y</w:t>
      </w:r>
      <w:r w:rsidRPr="0014688A">
        <w:rPr>
          <w:vertAlign w:val="subscript"/>
        </w:rPr>
        <w:t>3</w:t>
      </w:r>
      <w:r w:rsidRPr="0014688A">
        <w:tab/>
        <w:t>Width</w:t>
      </w:r>
      <w:r w:rsidRPr="0014688A">
        <w:rPr>
          <w:vertAlign w:val="subscript"/>
        </w:rPr>
        <w:t>3</w:t>
      </w:r>
      <w:r w:rsidRPr="0014688A">
        <w:tab/>
      </w:r>
      <w:r w:rsidRPr="0014688A">
        <w:tab/>
        <w:t>n</w:t>
      </w:r>
      <w:r w:rsidRPr="0014688A">
        <w:rPr>
          <w:vertAlign w:val="subscript"/>
        </w:rPr>
        <w:t>3</w:t>
      </w:r>
      <w:r w:rsidRPr="0014688A">
        <w:tab/>
        <w:t>Bed elevation</w:t>
      </w:r>
      <w:r w:rsidRPr="0014688A">
        <w:rPr>
          <w:vertAlign w:val="subscript"/>
        </w:rPr>
        <w:t>3</w:t>
      </w:r>
    </w:p>
    <w:p w:rsidR="00514B95" w:rsidRPr="0014688A" w:rsidRDefault="00514B95" w:rsidP="00514B95">
      <w:pPr>
        <w:pStyle w:val="BodyText3"/>
        <w:spacing w:before="0" w:after="0"/>
      </w:pPr>
      <w:r w:rsidRPr="0014688A">
        <w:t>etc……</w:t>
      </w:r>
      <w:r w:rsidRPr="0014688A">
        <w:tab/>
        <w:t>…</w:t>
      </w:r>
      <w:r w:rsidRPr="0014688A">
        <w:tab/>
        <w:t>…</w:t>
      </w:r>
      <w:r w:rsidRPr="0014688A">
        <w:tab/>
        <w:t>…</w:t>
      </w:r>
      <w:r w:rsidRPr="0014688A">
        <w:tab/>
      </w:r>
      <w:r w:rsidRPr="0014688A">
        <w:tab/>
        <w:t>…</w:t>
      </w:r>
      <w:r w:rsidRPr="0014688A">
        <w:tab/>
        <w:t>…</w:t>
      </w:r>
    </w:p>
    <w:p w:rsidR="00514B95" w:rsidRPr="0014688A" w:rsidRDefault="00514B95" w:rsidP="00514B95">
      <w:pPr>
        <w:pStyle w:val="BodyText3"/>
        <w:spacing w:before="0" w:after="0"/>
      </w:pPr>
      <w:r w:rsidRPr="0014688A">
        <w:t xml:space="preserve">Line i: </w:t>
      </w:r>
      <w:r w:rsidRPr="0014688A">
        <w:tab/>
        <w:t>X</w:t>
      </w:r>
      <w:r w:rsidRPr="0014688A">
        <w:rPr>
          <w:vertAlign w:val="subscript"/>
        </w:rPr>
        <w:t>i</w:t>
      </w:r>
      <w:r w:rsidRPr="0014688A">
        <w:tab/>
        <w:t>Y</w:t>
      </w:r>
      <w:r w:rsidRPr="0014688A">
        <w:rPr>
          <w:vertAlign w:val="subscript"/>
        </w:rPr>
        <w:t>i</w:t>
      </w:r>
      <w:r w:rsidRPr="0014688A">
        <w:tab/>
        <w:t>Width</w:t>
      </w:r>
      <w:r w:rsidRPr="0014688A">
        <w:rPr>
          <w:vertAlign w:val="subscript"/>
        </w:rPr>
        <w:t>i</w:t>
      </w:r>
      <w:r w:rsidRPr="0014688A">
        <w:tab/>
      </w:r>
      <w:r w:rsidRPr="0014688A">
        <w:tab/>
        <w:t>n</w:t>
      </w:r>
      <w:r w:rsidRPr="0014688A">
        <w:rPr>
          <w:vertAlign w:val="subscript"/>
        </w:rPr>
        <w:t>i</w:t>
      </w:r>
      <w:r w:rsidRPr="0014688A">
        <w:tab/>
        <w:t>Bed elevation</w:t>
      </w:r>
      <w:r w:rsidRPr="0014688A">
        <w:rPr>
          <w:vertAlign w:val="subscript"/>
        </w:rPr>
        <w:t>i</w:t>
      </w:r>
      <w:r w:rsidRPr="0014688A">
        <w:rPr>
          <w:vertAlign w:val="subscript"/>
        </w:rPr>
        <w:tab/>
      </w:r>
      <w:r w:rsidRPr="0014688A">
        <w:rPr>
          <w:vertAlign w:val="subscript"/>
        </w:rPr>
        <w:tab/>
      </w:r>
      <w:r w:rsidRPr="0014688A">
        <w:t>QOUT</w:t>
      </w:r>
      <w:r w:rsidRPr="0014688A">
        <w:tab/>
        <w:t>Segment number</w:t>
      </w:r>
    </w:p>
    <w:p w:rsidR="00514B95" w:rsidRPr="0014688A" w:rsidRDefault="00514B95">
      <w:pPr>
        <w:pStyle w:val="BodyText2"/>
      </w:pPr>
    </w:p>
    <w:p w:rsidR="00EC6F4A" w:rsidRPr="0014688A" w:rsidRDefault="000C6964">
      <w:pPr>
        <w:pStyle w:val="BodyText2"/>
      </w:pPr>
      <w:r w:rsidRPr="0014688A">
        <w:t>Repeating this process allows a dendritic drainage pattern with infinite stream order to be described.  As an example</w:t>
      </w:r>
      <w:r w:rsidR="00956B13" w:rsidRPr="0014688A">
        <w:t>,</w:t>
      </w:r>
      <w:r w:rsidRPr="0014688A">
        <w:t xml:space="preserve"> the following is a </w:t>
      </w:r>
      <w:r w:rsidRPr="0014688A">
        <w:rPr>
          <w:rFonts w:ascii="Courier New" w:hAnsi="Courier New"/>
        </w:rPr>
        <w:t>.river</w:t>
      </w:r>
      <w:r w:rsidRPr="0014688A">
        <w:t xml:space="preserve"> file for the Buscot reach assuming a single tributary joining the main stem</w:t>
      </w:r>
      <w:r w:rsidR="00956B13" w:rsidRPr="0014688A">
        <w:t xml:space="preserve">. In addition this tributary is itself joined by a </w:t>
      </w:r>
      <w:r w:rsidRPr="0014688A">
        <w:t xml:space="preserve">single tributary.  Time varying discharge into the head of each channel segment is described by the keywords </w:t>
      </w:r>
      <w:r w:rsidRPr="0014688A">
        <w:rPr>
          <w:rFonts w:ascii="Courier New" w:hAnsi="Courier New"/>
        </w:rPr>
        <w:t>upstream1</w:t>
      </w:r>
      <w:r w:rsidRPr="0014688A">
        <w:t xml:space="preserve">, </w:t>
      </w:r>
      <w:r w:rsidRPr="0014688A">
        <w:rPr>
          <w:rFonts w:ascii="Courier New" w:hAnsi="Courier New"/>
        </w:rPr>
        <w:t>upstream2</w:t>
      </w:r>
      <w:r w:rsidRPr="0014688A">
        <w:t xml:space="preserve"> and </w:t>
      </w:r>
      <w:r w:rsidRPr="0014688A">
        <w:rPr>
          <w:rFonts w:ascii="Courier New" w:hAnsi="Courier New"/>
        </w:rPr>
        <w:t>upstream3</w:t>
      </w:r>
      <w:r w:rsidRPr="0014688A">
        <w:t>.</w:t>
      </w:r>
    </w:p>
    <w:p w:rsidR="00EC6F4A" w:rsidRPr="0014688A" w:rsidRDefault="00EC6F4A">
      <w:pPr>
        <w:pStyle w:val="BodyText2"/>
      </w:pPr>
    </w:p>
    <w:p w:rsidR="009A0B72" w:rsidRPr="00C10E0D" w:rsidRDefault="009A0B72" w:rsidP="009A0B72">
      <w:pPr>
        <w:rPr>
          <w:rFonts w:ascii="Courier" w:hAnsi="Courier"/>
          <w:snapToGrid w:val="0"/>
          <w:sz w:val="20"/>
          <w:lang w:val="pt-BR"/>
        </w:rPr>
      </w:pPr>
      <w:r w:rsidRPr="00C10E0D">
        <w:rPr>
          <w:rFonts w:ascii="Courier" w:hAnsi="Courier"/>
          <w:snapToGrid w:val="0"/>
          <w:sz w:val="20"/>
          <w:lang w:val="pt-BR"/>
        </w:rPr>
        <w:t>Tribs 3</w:t>
      </w:r>
    </w:p>
    <w:p w:rsidR="009A0B72" w:rsidRPr="00C10E0D" w:rsidRDefault="009A0B72" w:rsidP="009A0B72">
      <w:pPr>
        <w:rPr>
          <w:rFonts w:ascii="Courier" w:hAnsi="Courier"/>
          <w:snapToGrid w:val="0"/>
          <w:sz w:val="20"/>
          <w:lang w:val="pt-BR"/>
        </w:rPr>
      </w:pPr>
      <w:r w:rsidRPr="00C10E0D">
        <w:rPr>
          <w:rFonts w:ascii="Courier" w:hAnsi="Courier"/>
          <w:snapToGrid w:val="0"/>
          <w:sz w:val="20"/>
          <w:lang w:val="pt-BR"/>
        </w:rPr>
        <w:t>133</w:t>
      </w:r>
    </w:p>
    <w:p w:rsidR="009A0B72" w:rsidRPr="00C10E0D" w:rsidRDefault="009A0B72" w:rsidP="009A0B72">
      <w:pPr>
        <w:pStyle w:val="FootnoteText"/>
        <w:rPr>
          <w:rFonts w:ascii="Courier" w:hAnsi="Courier"/>
          <w:snapToGrid w:val="0"/>
          <w:lang w:val="pt-BR"/>
        </w:rPr>
      </w:pPr>
      <w:r w:rsidRPr="00C10E0D">
        <w:rPr>
          <w:rFonts w:ascii="Courier" w:hAnsi="Courier"/>
          <w:snapToGrid w:val="0"/>
          <w:lang w:val="pt-BR"/>
        </w:rPr>
        <w:t>22950.000</w:t>
      </w:r>
      <w:r w:rsidRPr="00C10E0D">
        <w:rPr>
          <w:rFonts w:ascii="Courier" w:hAnsi="Courier"/>
          <w:snapToGrid w:val="0"/>
          <w:lang w:val="pt-BR"/>
        </w:rPr>
        <w:tab/>
        <w:t>-1930.000</w:t>
      </w:r>
      <w:r w:rsidR="00514B95" w:rsidRPr="00C10E0D">
        <w:rPr>
          <w:rFonts w:ascii="Courier" w:hAnsi="Courier"/>
          <w:snapToGrid w:val="0"/>
          <w:lang w:val="pt-BR"/>
        </w:rPr>
        <w:tab/>
        <w:t>20.000</w:t>
      </w:r>
      <w:r w:rsidR="00514B95" w:rsidRPr="00C10E0D">
        <w:rPr>
          <w:rFonts w:ascii="Courier" w:hAnsi="Courier"/>
          <w:snapToGrid w:val="0"/>
          <w:lang w:val="pt-BR"/>
        </w:rPr>
        <w:tab/>
        <w:t>0.03</w:t>
      </w:r>
      <w:r w:rsidR="00514B95" w:rsidRPr="00C10E0D">
        <w:rPr>
          <w:rFonts w:ascii="Courier" w:hAnsi="Courier"/>
          <w:snapToGrid w:val="0"/>
          <w:lang w:val="pt-BR"/>
        </w:rPr>
        <w:tab/>
        <w:t>68.740479</w:t>
      </w:r>
      <w:r w:rsidR="00514B95" w:rsidRPr="00C10E0D">
        <w:rPr>
          <w:rFonts w:ascii="Courier" w:hAnsi="Courier"/>
          <w:snapToGrid w:val="0"/>
          <w:lang w:val="pt-BR"/>
        </w:rPr>
        <w:tab/>
        <w:t>QVAR upstream1</w:t>
      </w:r>
    </w:p>
    <w:p w:rsidR="009A0B72" w:rsidRPr="00C10E0D" w:rsidRDefault="009A0B72" w:rsidP="009A0B72">
      <w:pPr>
        <w:rPr>
          <w:rFonts w:ascii="Courier" w:hAnsi="Courier"/>
          <w:snapToGrid w:val="0"/>
          <w:sz w:val="20"/>
          <w:lang w:val="pt-BR"/>
        </w:rPr>
      </w:pPr>
      <w:r w:rsidRPr="00C10E0D">
        <w:rPr>
          <w:rFonts w:ascii="Courier" w:hAnsi="Courier"/>
          <w:snapToGrid w:val="0"/>
          <w:sz w:val="20"/>
          <w:lang w:val="pt-BR"/>
        </w:rPr>
        <w:t>23107.670</w:t>
      </w:r>
      <w:r w:rsidRPr="00C10E0D">
        <w:rPr>
          <w:rFonts w:ascii="Courier" w:hAnsi="Courier"/>
          <w:snapToGrid w:val="0"/>
          <w:sz w:val="20"/>
          <w:lang w:val="pt-BR"/>
        </w:rPr>
        <w:tab/>
        <w:t>-1929.020</w:t>
      </w:r>
    </w:p>
    <w:p w:rsidR="009A0B72" w:rsidRPr="00C10E0D" w:rsidRDefault="009A0B72" w:rsidP="009A0B72">
      <w:pPr>
        <w:pStyle w:val="FootnoteText"/>
        <w:rPr>
          <w:rFonts w:ascii="Courier" w:hAnsi="Courier"/>
          <w:snapToGrid w:val="0"/>
          <w:lang w:val="pt-BR"/>
        </w:rPr>
      </w:pPr>
      <w:r w:rsidRPr="00C10E0D">
        <w:rPr>
          <w:rFonts w:ascii="Courier" w:hAnsi="Courier"/>
          <w:snapToGrid w:val="0"/>
          <w:lang w:val="pt-BR"/>
        </w:rPr>
        <w:t>23140.552</w:t>
      </w:r>
      <w:r w:rsidRPr="00C10E0D">
        <w:rPr>
          <w:rFonts w:ascii="Courier" w:hAnsi="Courier"/>
          <w:snapToGrid w:val="0"/>
          <w:lang w:val="pt-BR"/>
        </w:rPr>
        <w:tab/>
        <w:t>-1924.844</w:t>
      </w:r>
    </w:p>
    <w:p w:rsidR="009A0B72" w:rsidRPr="00C10E0D" w:rsidRDefault="009A0B72" w:rsidP="009A0B72">
      <w:pPr>
        <w:pStyle w:val="BodyText2"/>
        <w:rPr>
          <w:rFonts w:ascii="Courier New" w:hAnsi="Courier New" w:cs="Courier New"/>
          <w:lang w:val="pt-BR" w:eastAsia="en-GB"/>
        </w:rPr>
      </w:pPr>
      <w:r w:rsidRPr="00C10E0D">
        <w:rPr>
          <w:rFonts w:ascii="Courier New" w:hAnsi="Courier New" w:cs="Courier New"/>
          <w:lang w:val="pt-BR" w:eastAsia="en-GB"/>
        </w:rPr>
        <w:t>25617.870</w:t>
      </w:r>
      <w:r w:rsidRPr="00C10E0D">
        <w:rPr>
          <w:rFonts w:ascii="Courier New" w:hAnsi="Courier New" w:cs="Courier New"/>
          <w:lang w:val="pt-BR" w:eastAsia="en-GB"/>
        </w:rPr>
        <w:tab/>
      </w:r>
      <w:r w:rsidR="00352FB9" w:rsidRPr="00C10E0D">
        <w:rPr>
          <w:rFonts w:ascii="Courier New" w:hAnsi="Courier New" w:cs="Courier New"/>
          <w:lang w:val="pt-BR" w:eastAsia="en-GB"/>
        </w:rPr>
        <w:t>-1428.595</w:t>
      </w:r>
      <w:r w:rsidR="00352FB9" w:rsidRPr="00C10E0D">
        <w:rPr>
          <w:rFonts w:ascii="Courier New" w:hAnsi="Courier New" w:cs="Courier New"/>
          <w:lang w:val="pt-BR" w:eastAsia="en-GB"/>
        </w:rPr>
        <w:tab/>
        <w:t>20.000</w:t>
      </w:r>
      <w:r w:rsidR="00352FB9" w:rsidRPr="00C10E0D">
        <w:rPr>
          <w:rFonts w:ascii="Courier New" w:hAnsi="Courier New" w:cs="Courier New"/>
          <w:lang w:val="pt-BR" w:eastAsia="en-GB"/>
        </w:rPr>
        <w:tab/>
        <w:t>0.03</w:t>
      </w:r>
      <w:r w:rsidR="00352FB9" w:rsidRPr="00C10E0D">
        <w:rPr>
          <w:rFonts w:ascii="Courier New" w:hAnsi="Courier New" w:cs="Courier New"/>
          <w:lang w:val="pt-BR" w:eastAsia="en-GB"/>
        </w:rPr>
        <w:tab/>
      </w:r>
      <w:r w:rsidR="00352FB9" w:rsidRPr="00C10E0D">
        <w:rPr>
          <w:rFonts w:ascii="Courier New" w:hAnsi="Courier New" w:cs="Courier New"/>
          <w:lang w:val="pt-BR" w:eastAsia="en-GB"/>
        </w:rPr>
        <w:tab/>
        <w:t>68.0</w:t>
      </w:r>
      <w:r w:rsidR="00352FB9" w:rsidRPr="00C10E0D">
        <w:rPr>
          <w:rFonts w:ascii="Courier New" w:hAnsi="Courier New" w:cs="Courier New"/>
          <w:lang w:val="pt-BR" w:eastAsia="en-GB"/>
        </w:rPr>
        <w:tab/>
      </w:r>
      <w:r w:rsidRPr="00C10E0D">
        <w:rPr>
          <w:rFonts w:ascii="Courier New" w:hAnsi="Courier New" w:cs="Courier New"/>
          <w:lang w:val="pt-BR" w:eastAsia="en-GB"/>
        </w:rPr>
        <w:t>TRIB</w:t>
      </w:r>
      <w:r w:rsidRPr="00C10E0D">
        <w:rPr>
          <w:rFonts w:ascii="Courier New" w:hAnsi="Courier New" w:cs="Courier New"/>
          <w:lang w:val="pt-BR" w:eastAsia="en-GB"/>
        </w:rPr>
        <w:tab/>
        <w:t>1</w:t>
      </w:r>
    </w:p>
    <w:p w:rsidR="009A0B72" w:rsidRPr="00C10E0D" w:rsidRDefault="009A0B72" w:rsidP="009A0B72">
      <w:pPr>
        <w:pStyle w:val="BodyText2"/>
        <w:rPr>
          <w:lang w:val="pt-BR"/>
        </w:rPr>
      </w:pPr>
      <w:r w:rsidRPr="00C10E0D">
        <w:rPr>
          <w:rFonts w:cs="Courier New"/>
          <w:lang w:val="pt-BR" w:eastAsia="en-GB"/>
        </w:rPr>
        <w:t>etc</w:t>
      </w:r>
      <w:r w:rsidRPr="00C10E0D">
        <w:rPr>
          <w:lang w:val="pt-BR"/>
        </w:rPr>
        <w:t>….</w:t>
      </w:r>
      <w:r w:rsidRPr="00C10E0D">
        <w:rPr>
          <w:lang w:val="pt-BR"/>
        </w:rPr>
        <w:tab/>
      </w:r>
      <w:r w:rsidRPr="00C10E0D">
        <w:rPr>
          <w:lang w:val="pt-BR"/>
        </w:rPr>
        <w:tab/>
        <w:t>….</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26706.838 -1179.890</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26739.636 -1161.781</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26759.629 -1130.894</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26781.873 -1104.059</w:t>
      </w:r>
      <w:r w:rsidRPr="0014688A">
        <w:rPr>
          <w:rFonts w:ascii="Courier New" w:hAnsi="Courier New" w:cs="Courier New"/>
          <w:sz w:val="20"/>
          <w:szCs w:val="20"/>
          <w:lang w:eastAsia="en-GB"/>
        </w:rPr>
        <w:tab/>
        <w:t>20.000</w:t>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67.139</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24350.0</w:t>
      </w:r>
      <w:r w:rsidRPr="0014688A">
        <w:rPr>
          <w:rFonts w:ascii="Courier New" w:hAnsi="Courier New" w:cs="Courier New"/>
          <w:sz w:val="20"/>
          <w:szCs w:val="20"/>
          <w:lang w:eastAsia="en-GB"/>
        </w:rPr>
        <w:tab/>
        <w:t>0.0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QVAR</w:t>
      </w:r>
      <w:r w:rsidRPr="0014688A">
        <w:rPr>
          <w:rFonts w:ascii="Courier New" w:hAnsi="Courier New" w:cs="Courier New"/>
          <w:sz w:val="20"/>
          <w:szCs w:val="20"/>
          <w:lang w:eastAsia="en-GB"/>
        </w:rPr>
        <w:tab/>
        <w:t>upstream2</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TRIB </w:t>
      </w:r>
      <w:r w:rsidRPr="0014688A">
        <w:rPr>
          <w:rFonts w:ascii="Courier New" w:hAnsi="Courier New" w:cs="Courier New"/>
          <w:sz w:val="20"/>
          <w:szCs w:val="20"/>
          <w:lang w:eastAsia="en-GB"/>
        </w:rPr>
        <w:tab/>
        <w:t>2</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25617.870 -1428.595</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QOUT</w:t>
      </w:r>
      <w:r w:rsidRPr="0014688A">
        <w:rPr>
          <w:rFonts w:ascii="Courier New" w:hAnsi="Courier New" w:cs="Courier New"/>
          <w:sz w:val="20"/>
          <w:szCs w:val="20"/>
          <w:lang w:eastAsia="en-GB"/>
        </w:rPr>
        <w:tab/>
        <w:t>0</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22950.0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QVAR</w:t>
      </w:r>
      <w:r w:rsidRPr="0014688A">
        <w:rPr>
          <w:rFonts w:ascii="Courier New" w:hAnsi="Courier New" w:cs="Courier New"/>
          <w:sz w:val="20"/>
          <w:szCs w:val="20"/>
          <w:lang w:eastAsia="en-GB"/>
        </w:rPr>
        <w:tab/>
        <w:t>upstream3</w:t>
      </w:r>
    </w:p>
    <w:p w:rsidR="009A0B72"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QOUT</w:t>
      </w:r>
      <w:r w:rsidRPr="0014688A">
        <w:rPr>
          <w:rFonts w:ascii="Courier New" w:hAnsi="Courier New" w:cs="Courier New"/>
          <w:sz w:val="20"/>
          <w:szCs w:val="20"/>
          <w:lang w:eastAsia="en-GB"/>
        </w:rPr>
        <w:tab/>
        <w:t>1</w:t>
      </w:r>
    </w:p>
    <w:p w:rsidR="00C10E0D" w:rsidRDefault="00C10E0D" w:rsidP="009A0B72">
      <w:pPr>
        <w:autoSpaceDE w:val="0"/>
        <w:autoSpaceDN w:val="0"/>
        <w:adjustRightInd w:val="0"/>
        <w:jc w:val="left"/>
        <w:rPr>
          <w:rFonts w:ascii="Courier New" w:hAnsi="Courier New" w:cs="Courier New"/>
          <w:sz w:val="20"/>
          <w:szCs w:val="20"/>
          <w:lang w:eastAsia="en-GB"/>
        </w:rPr>
      </w:pPr>
    </w:p>
    <w:p w:rsidR="00C10E0D" w:rsidRPr="00C10E0D" w:rsidRDefault="00C10E0D" w:rsidP="00C10E0D">
      <w:pPr>
        <w:pStyle w:val="BodyText2"/>
        <w:rPr>
          <w:b/>
        </w:rPr>
      </w:pPr>
      <w:r w:rsidRPr="00C10E0D">
        <w:rPr>
          <w:b/>
        </w:rPr>
        <w:t>Downstream Boundary Conditions for the Diffusive Channel Solver</w:t>
      </w:r>
    </w:p>
    <w:p w:rsidR="00C10E0D" w:rsidRDefault="00C10E0D" w:rsidP="00C10E0D">
      <w:pPr>
        <w:pStyle w:val="BodyText2"/>
      </w:pPr>
      <w:r>
        <w:t xml:space="preserve">Unlike the kinematic solver, the diffusive channel solver requires a downstream boundary condition. For tributaries this is handled automatically by </w:t>
      </w:r>
      <w:r w:rsidR="000172F8">
        <w:t>LISFLOOD-FP</w:t>
      </w:r>
      <w:r w:rsidR="00C342A6">
        <w:t>, which uses the water level</w:t>
      </w:r>
      <w:r>
        <w:t xml:space="preserve"> from the downstream receiving channel. However, for the main channel a boundary condition will have to be provided by the user</w:t>
      </w:r>
      <w:r w:rsidR="007C4292">
        <w:t xml:space="preserve"> – and you will be warned if it is not present</w:t>
      </w:r>
      <w:r>
        <w:t>. Currently there are two fully tested options for this.</w:t>
      </w:r>
    </w:p>
    <w:p w:rsidR="000F6DDB" w:rsidRDefault="00C10E0D" w:rsidP="00C10E0D">
      <w:pPr>
        <w:pStyle w:val="BodyText2"/>
        <w:numPr>
          <w:ilvl w:val="0"/>
          <w:numId w:val="15"/>
        </w:numPr>
      </w:pPr>
      <w:r>
        <w:t>O</w:t>
      </w:r>
      <w:r w:rsidR="000F6DDB">
        <w:t>ption 1</w:t>
      </w:r>
      <w:r>
        <w:t xml:space="preserve">: </w:t>
      </w:r>
      <w:r w:rsidR="000F6DDB">
        <w:t>Normal depth calculation</w:t>
      </w:r>
    </w:p>
    <w:p w:rsidR="00C10E0D" w:rsidRDefault="000F6DDB" w:rsidP="000F6DDB">
      <w:pPr>
        <w:pStyle w:val="BodyText2"/>
      </w:pPr>
      <w:r>
        <w:t xml:space="preserve">To use this option, use the keyword </w:t>
      </w:r>
      <w:r w:rsidRPr="000F6DDB">
        <w:rPr>
          <w:rFonts w:ascii="Courier New" w:hAnsi="Courier New" w:cs="Courier New"/>
        </w:rPr>
        <w:t>FREE</w:t>
      </w:r>
      <w:r>
        <w:rPr>
          <w:rFonts w:ascii="Courier New" w:hAnsi="Courier New" w:cs="Courier New"/>
        </w:rPr>
        <w:t xml:space="preserve"> </w:t>
      </w:r>
      <w:r w:rsidR="00204654">
        <w:t xml:space="preserve">to force the model to calculate the normal depth for the downstream water level. There are two options available of which the latter is considerably more stable. Option </w:t>
      </w:r>
      <w:r w:rsidR="00605E91">
        <w:t>a</w:t>
      </w:r>
      <w:r w:rsidR="00204654">
        <w:t xml:space="preserve"> is to allow the model to calculate the slope used for the normal depth calculation which uses the slope between the last two river sections </w:t>
      </w:r>
      <w:r w:rsidR="0071311C">
        <w:t>e.</w:t>
      </w:r>
      <w:r w:rsidR="00204654">
        <w:t>g.</w:t>
      </w:r>
    </w:p>
    <w:p w:rsidR="00204654" w:rsidRPr="0014688A" w:rsidRDefault="00204654" w:rsidP="0020465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22950.0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p>
    <w:p w:rsidR="00204654" w:rsidRDefault="00204654" w:rsidP="0020465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Pr>
          <w:rFonts w:ascii="Courier New" w:hAnsi="Courier New" w:cs="Courier New"/>
          <w:sz w:val="20"/>
          <w:szCs w:val="20"/>
          <w:lang w:eastAsia="en-GB"/>
        </w:rPr>
        <w:t>FREE</w:t>
      </w:r>
    </w:p>
    <w:p w:rsidR="00204654" w:rsidRDefault="00204654" w:rsidP="00204654">
      <w:pPr>
        <w:autoSpaceDE w:val="0"/>
        <w:autoSpaceDN w:val="0"/>
        <w:adjustRightInd w:val="0"/>
        <w:jc w:val="left"/>
        <w:rPr>
          <w:rFonts w:ascii="Courier New" w:hAnsi="Courier New" w:cs="Courier New"/>
          <w:sz w:val="20"/>
          <w:szCs w:val="20"/>
          <w:lang w:eastAsia="en-GB"/>
        </w:rPr>
      </w:pPr>
    </w:p>
    <w:p w:rsidR="00204654" w:rsidRDefault="00204654" w:rsidP="000F6DDB">
      <w:pPr>
        <w:pStyle w:val="BodyText2"/>
      </w:pPr>
      <w:r>
        <w:t xml:space="preserve">Option </w:t>
      </w:r>
      <w:r w:rsidR="00605E91">
        <w:t>b</w:t>
      </w:r>
      <w:r>
        <w:t xml:space="preserve"> is to specify a user determined slope which is normally taken as the overall valley slope </w:t>
      </w:r>
      <w:r w:rsidR="0071311C">
        <w:t>e.g.</w:t>
      </w:r>
    </w:p>
    <w:p w:rsidR="00204654" w:rsidRPr="0014688A" w:rsidRDefault="00204654" w:rsidP="0020465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22950.0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p>
    <w:p w:rsidR="00204654" w:rsidRDefault="00204654" w:rsidP="0020465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Pr>
          <w:rFonts w:ascii="Courier New" w:hAnsi="Courier New" w:cs="Courier New"/>
          <w:sz w:val="20"/>
          <w:szCs w:val="20"/>
          <w:lang w:eastAsia="en-GB"/>
        </w:rPr>
        <w:t>FREE</w:t>
      </w:r>
      <w:r>
        <w:rPr>
          <w:rFonts w:ascii="Courier New" w:hAnsi="Courier New" w:cs="Courier New"/>
          <w:sz w:val="20"/>
          <w:szCs w:val="20"/>
          <w:lang w:eastAsia="en-GB"/>
        </w:rPr>
        <w:tab/>
        <w:t>0.0006</w:t>
      </w:r>
    </w:p>
    <w:p w:rsidR="00204654" w:rsidRDefault="00204654" w:rsidP="00204654">
      <w:pPr>
        <w:autoSpaceDE w:val="0"/>
        <w:autoSpaceDN w:val="0"/>
        <w:adjustRightInd w:val="0"/>
        <w:jc w:val="left"/>
        <w:rPr>
          <w:rFonts w:ascii="Courier New" w:hAnsi="Courier New" w:cs="Courier New"/>
          <w:sz w:val="20"/>
          <w:szCs w:val="20"/>
          <w:lang w:eastAsia="en-GB"/>
        </w:rPr>
      </w:pPr>
    </w:p>
    <w:p w:rsidR="000F6DDB" w:rsidRPr="0014688A" w:rsidRDefault="000F6DDB" w:rsidP="000F6DDB">
      <w:pPr>
        <w:pStyle w:val="BodyText2"/>
        <w:numPr>
          <w:ilvl w:val="0"/>
          <w:numId w:val="15"/>
        </w:numPr>
      </w:pPr>
      <w:r>
        <w:t>Option 2: Constant water level</w:t>
      </w:r>
      <w:r w:rsidRPr="0014688A">
        <w:t>.</w:t>
      </w:r>
    </w:p>
    <w:p w:rsidR="00C10E0D" w:rsidRDefault="00C10E0D" w:rsidP="00C10E0D">
      <w:pPr>
        <w:pStyle w:val="BodyText2"/>
      </w:pPr>
      <w:r w:rsidRPr="0014688A">
        <w:t xml:space="preserve">To use this option to simulate </w:t>
      </w:r>
      <w:r>
        <w:t xml:space="preserve">a </w:t>
      </w:r>
      <w:r w:rsidRPr="0014688A">
        <w:t xml:space="preserve">steady state </w:t>
      </w:r>
      <w:r>
        <w:t xml:space="preserve">water </w:t>
      </w:r>
      <w:r w:rsidR="00C7060F">
        <w:t>level</w:t>
      </w:r>
      <w:r>
        <w:t xml:space="preserve"> </w:t>
      </w:r>
      <w:r w:rsidRPr="0014688A">
        <w:t>BC</w:t>
      </w:r>
      <w:r w:rsidR="00C7060F">
        <w:t>, use</w:t>
      </w:r>
      <w:r w:rsidRPr="0014688A">
        <w:t xml:space="preserve"> </w:t>
      </w:r>
      <w:r>
        <w:t xml:space="preserve">the </w:t>
      </w:r>
      <w:r w:rsidRPr="0014688A">
        <w:t xml:space="preserve">keyword </w:t>
      </w:r>
      <w:r>
        <w:rPr>
          <w:rFonts w:ascii="Courier" w:hAnsi="Courier"/>
        </w:rPr>
        <w:t>HF</w:t>
      </w:r>
      <w:r w:rsidRPr="0014688A">
        <w:rPr>
          <w:rFonts w:ascii="Courier" w:hAnsi="Courier"/>
        </w:rPr>
        <w:t>IX</w:t>
      </w:r>
      <w:r w:rsidRPr="0014688A">
        <w:t xml:space="preserve"> and the associated </w:t>
      </w:r>
      <w:r w:rsidR="00C7060F">
        <w:t xml:space="preserve">water ELEVATION </w:t>
      </w:r>
      <w:r w:rsidRPr="0014688A">
        <w:t xml:space="preserve">value at the </w:t>
      </w:r>
      <w:r w:rsidR="00C7060F">
        <w:t>downstream</w:t>
      </w:r>
      <w:r w:rsidRPr="0014688A">
        <w:t xml:space="preserve"> end of the model in m.</w:t>
      </w:r>
      <w:r w:rsidR="00C7060F">
        <w:t xml:space="preserve"> </w:t>
      </w:r>
      <w:r w:rsidR="0071311C">
        <w:t>e.g.</w:t>
      </w:r>
    </w:p>
    <w:p w:rsidR="00C7060F" w:rsidRPr="0014688A" w:rsidRDefault="00C7060F" w:rsidP="00C7060F">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22950.0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p>
    <w:p w:rsidR="00C7060F" w:rsidRDefault="00C7060F" w:rsidP="00C7060F">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Pr>
          <w:rFonts w:ascii="Courier New" w:hAnsi="Courier New" w:cs="Courier New"/>
          <w:sz w:val="20"/>
          <w:szCs w:val="20"/>
          <w:lang w:eastAsia="en-GB"/>
        </w:rPr>
        <w:t>HFIX</w:t>
      </w:r>
      <w:r>
        <w:rPr>
          <w:rFonts w:ascii="Courier New" w:hAnsi="Courier New" w:cs="Courier New"/>
          <w:sz w:val="20"/>
          <w:szCs w:val="20"/>
          <w:lang w:eastAsia="en-GB"/>
        </w:rPr>
        <w:tab/>
        <w:t>38.345</w:t>
      </w:r>
    </w:p>
    <w:p w:rsidR="00C7060F" w:rsidRDefault="00C7060F" w:rsidP="00C7060F">
      <w:pPr>
        <w:autoSpaceDE w:val="0"/>
        <w:autoSpaceDN w:val="0"/>
        <w:adjustRightInd w:val="0"/>
        <w:jc w:val="left"/>
        <w:rPr>
          <w:rFonts w:ascii="Courier New" w:hAnsi="Courier New" w:cs="Courier New"/>
          <w:sz w:val="20"/>
          <w:szCs w:val="20"/>
          <w:lang w:eastAsia="en-GB"/>
        </w:rPr>
      </w:pPr>
    </w:p>
    <w:p w:rsidR="00C10E0D" w:rsidRPr="0014688A" w:rsidRDefault="000F6DDB" w:rsidP="00C10E0D">
      <w:pPr>
        <w:pStyle w:val="BodyText2"/>
        <w:numPr>
          <w:ilvl w:val="0"/>
          <w:numId w:val="15"/>
        </w:numPr>
      </w:pPr>
      <w:r>
        <w:t>Option 3</w:t>
      </w:r>
      <w:r w:rsidR="00C10E0D">
        <w:t>: Time-varying water level</w:t>
      </w:r>
      <w:r w:rsidR="00C10E0D" w:rsidRPr="0014688A">
        <w:t>.</w:t>
      </w:r>
    </w:p>
    <w:p w:rsidR="00AB59E4" w:rsidRDefault="00C10E0D" w:rsidP="00041ABA">
      <w:pPr>
        <w:pStyle w:val="BodyText2"/>
      </w:pPr>
      <w:r w:rsidRPr="0014688A">
        <w:t>To use this option to simulate a dynamic flood wave BC</w:t>
      </w:r>
      <w:r w:rsidR="00C7060F">
        <w:t xml:space="preserve">, use </w:t>
      </w:r>
      <w:r w:rsidRPr="0014688A">
        <w:t xml:space="preserve">the keyword </w:t>
      </w:r>
      <w:r w:rsidR="00C7060F">
        <w:rPr>
          <w:rFonts w:ascii="Courier" w:hAnsi="Courier"/>
        </w:rPr>
        <w:t>H</w:t>
      </w:r>
      <w:r w:rsidRPr="0014688A">
        <w:rPr>
          <w:rFonts w:ascii="Courier" w:hAnsi="Courier"/>
        </w:rPr>
        <w:t>VAR</w:t>
      </w:r>
      <w:r w:rsidRPr="0014688A">
        <w:t xml:space="preserve"> and the associated value is a boundary identifier chosen by the user, e.g. </w:t>
      </w:r>
      <w:r w:rsidR="00C7060F">
        <w:rPr>
          <w:rFonts w:ascii="Courier" w:hAnsi="Courier"/>
        </w:rPr>
        <w:t>downstr</w:t>
      </w:r>
      <w:r w:rsidRPr="0014688A">
        <w:rPr>
          <w:rFonts w:ascii="Courier" w:hAnsi="Courier"/>
        </w:rPr>
        <w:t>eam1</w:t>
      </w:r>
      <w:r w:rsidRPr="0014688A">
        <w:t xml:space="preserve">.  Information about the time varying boundary condition data is then held in the time varying boundary condition file </w:t>
      </w:r>
      <w:r w:rsidRPr="0014688A">
        <w:rPr>
          <w:rFonts w:ascii="Courier" w:hAnsi="Courier"/>
        </w:rPr>
        <w:t>(.bdy)</w:t>
      </w:r>
      <w:r w:rsidRPr="0014688A">
        <w:t>.</w:t>
      </w:r>
    </w:p>
    <w:p w:rsidR="006716FE" w:rsidRDefault="00AB59E4">
      <w:pPr>
        <w:pStyle w:val="Heading3"/>
      </w:pPr>
      <w:bookmarkStart w:id="843" w:name="_Toc46213230"/>
      <w:r w:rsidRPr="00804011">
        <w:t xml:space="preserve">Multiple </w:t>
      </w:r>
      <w:r>
        <w:t>un</w:t>
      </w:r>
      <w:r w:rsidRPr="00804011">
        <w:t xml:space="preserve">connected </w:t>
      </w:r>
      <w:r>
        <w:t>channels</w:t>
      </w:r>
      <w:r w:rsidRPr="00C72AE3">
        <w:t xml:space="preserve"> </w:t>
      </w:r>
      <w:r w:rsidRPr="00804011">
        <w:t>(.</w:t>
      </w:r>
      <w:r w:rsidRPr="00804011">
        <w:rPr>
          <w:rFonts w:ascii="Courier New" w:hAnsi="Courier New"/>
        </w:rPr>
        <w:t>rivers</w:t>
      </w:r>
      <w:r w:rsidRPr="00804011">
        <w:t>)</w:t>
      </w:r>
      <w:bookmarkEnd w:id="843"/>
    </w:p>
    <w:p w:rsidR="00AB59E4" w:rsidRDefault="00AB59E4" w:rsidP="00AB59E4">
      <w:pPr>
        <w:rPr>
          <w:rFonts w:ascii="Arial" w:hAnsi="Arial" w:cs="Arial"/>
          <w:sz w:val="20"/>
          <w:szCs w:val="20"/>
        </w:rPr>
      </w:pPr>
      <w:r w:rsidRPr="00D16407">
        <w:rPr>
          <w:rFonts w:ascii="Arial" w:hAnsi="Arial" w:cs="Arial"/>
          <w:sz w:val="20"/>
          <w:szCs w:val="20"/>
        </w:rPr>
        <w:t>This file</w:t>
      </w:r>
      <w:r>
        <w:rPr>
          <w:rFonts w:ascii="Arial" w:hAnsi="Arial" w:cs="Arial"/>
          <w:sz w:val="20"/>
          <w:szCs w:val="20"/>
        </w:rPr>
        <w:t xml:space="preserve"> is used as an index of .river files and is required when there are two or more 1D channel networks within a model domain.  It is therefore needed if you wish to model multiple catchments </w:t>
      </w:r>
      <w:r>
        <w:rPr>
          <w:rFonts w:ascii="Arial" w:hAnsi="Arial" w:cs="Arial"/>
          <w:sz w:val="20"/>
          <w:szCs w:val="20"/>
        </w:rPr>
        <w:lastRenderedPageBreak/>
        <w:t xml:space="preserve">that supply different main stem rivers within the same domain.  It is NOT needed for a single network of sub-catchments where all tributaries supply the same main stem channel; this scenario is handled within a single </w:t>
      </w:r>
      <w:r w:rsidRPr="00E50DBE">
        <w:rPr>
          <w:rFonts w:ascii="Courier New" w:hAnsi="Courier New" w:cs="Courier New"/>
          <w:sz w:val="20"/>
          <w:szCs w:val="20"/>
        </w:rPr>
        <w:t>.river</w:t>
      </w:r>
      <w:r>
        <w:rPr>
          <w:rFonts w:ascii="Arial" w:hAnsi="Arial" w:cs="Arial"/>
          <w:sz w:val="20"/>
          <w:szCs w:val="20"/>
        </w:rPr>
        <w:t xml:space="preserve"> file.   </w:t>
      </w:r>
    </w:p>
    <w:p w:rsidR="003D536B" w:rsidRDefault="003D536B" w:rsidP="00AB59E4">
      <w:pPr>
        <w:rPr>
          <w:rFonts w:ascii="Arial" w:hAnsi="Arial" w:cs="Arial"/>
          <w:sz w:val="20"/>
          <w:szCs w:val="20"/>
        </w:rPr>
      </w:pPr>
    </w:p>
    <w:p w:rsidR="00AB59E4" w:rsidRDefault="00AB59E4" w:rsidP="00AB59E4">
      <w:pPr>
        <w:rPr>
          <w:rFonts w:ascii="Arial" w:hAnsi="Arial" w:cs="Arial"/>
          <w:sz w:val="20"/>
          <w:szCs w:val="20"/>
        </w:rPr>
      </w:pPr>
      <w:r>
        <w:rPr>
          <w:rFonts w:ascii="Arial" w:hAnsi="Arial" w:cs="Arial"/>
          <w:sz w:val="20"/>
          <w:szCs w:val="20"/>
        </w:rPr>
        <w:t xml:space="preserve">The file is read when the keyword </w:t>
      </w:r>
      <w:r w:rsidRPr="00353B8F">
        <w:rPr>
          <w:rFonts w:ascii="Courier New" w:hAnsi="Courier New" w:cs="Courier New"/>
          <w:sz w:val="20"/>
          <w:szCs w:val="20"/>
        </w:rPr>
        <w:t>multiriverfile</w:t>
      </w:r>
      <w:r>
        <w:rPr>
          <w:rFonts w:ascii="Arial" w:hAnsi="Arial" w:cs="Arial"/>
          <w:sz w:val="20"/>
          <w:szCs w:val="20"/>
        </w:rPr>
        <w:t xml:space="preserve"> appears in the </w:t>
      </w:r>
      <w:r w:rsidRPr="0098237A">
        <w:rPr>
          <w:rFonts w:ascii="Courier New" w:hAnsi="Courier New" w:cs="Courier New"/>
          <w:sz w:val="20"/>
          <w:szCs w:val="20"/>
        </w:rPr>
        <w:t>.par</w:t>
      </w:r>
      <w:r>
        <w:rPr>
          <w:rFonts w:ascii="Courier New" w:hAnsi="Courier New" w:cs="Courier New"/>
          <w:sz w:val="20"/>
          <w:szCs w:val="20"/>
        </w:rPr>
        <w:t xml:space="preserve"> </w:t>
      </w:r>
      <w:r w:rsidRPr="0098237A">
        <w:rPr>
          <w:rFonts w:ascii="Arial" w:hAnsi="Arial" w:cs="Arial"/>
          <w:sz w:val="20"/>
          <w:szCs w:val="20"/>
        </w:rPr>
        <w:t>file</w:t>
      </w:r>
      <w:r>
        <w:rPr>
          <w:rFonts w:ascii="Arial" w:hAnsi="Arial" w:cs="Arial"/>
          <w:sz w:val="20"/>
          <w:szCs w:val="20"/>
        </w:rPr>
        <w:t xml:space="preserve">.  The first line of the file specifies the number of </w:t>
      </w:r>
      <w:r w:rsidRPr="00E50DBE">
        <w:rPr>
          <w:rFonts w:ascii="Courier New" w:hAnsi="Courier New" w:cs="Courier New"/>
          <w:sz w:val="20"/>
          <w:szCs w:val="20"/>
        </w:rPr>
        <w:t>.river</w:t>
      </w:r>
      <w:r>
        <w:rPr>
          <w:rFonts w:ascii="Arial" w:hAnsi="Arial" w:cs="Arial"/>
          <w:sz w:val="20"/>
          <w:szCs w:val="20"/>
        </w:rPr>
        <w:t xml:space="preserve"> files in the model.  The following lines supply the file names of the </w:t>
      </w:r>
      <w:r w:rsidRPr="00E50DBE">
        <w:rPr>
          <w:rFonts w:ascii="Courier New" w:hAnsi="Courier New" w:cs="Courier New"/>
          <w:sz w:val="20"/>
          <w:szCs w:val="20"/>
        </w:rPr>
        <w:t>.river</w:t>
      </w:r>
      <w:r>
        <w:rPr>
          <w:rFonts w:ascii="Arial" w:hAnsi="Arial" w:cs="Arial"/>
          <w:sz w:val="20"/>
          <w:szCs w:val="20"/>
        </w:rPr>
        <w:t xml:space="preserve"> files. For example:</w:t>
      </w:r>
    </w:p>
    <w:p w:rsidR="00AB59E4" w:rsidRDefault="00AB59E4" w:rsidP="00AB59E4">
      <w:pPr>
        <w:rPr>
          <w:rFonts w:ascii="Arial" w:hAnsi="Arial" w:cs="Arial"/>
          <w:sz w:val="20"/>
          <w:szCs w:val="20"/>
        </w:rPr>
      </w:pPr>
    </w:p>
    <w:p w:rsidR="00AB59E4" w:rsidRPr="0014688A" w:rsidRDefault="00AB59E4" w:rsidP="00AB59E4">
      <w:pPr>
        <w:pStyle w:val="BodyText3"/>
        <w:ind w:left="567" w:hanging="567"/>
      </w:pPr>
      <w:r w:rsidRPr="0014688A">
        <w:t xml:space="preserve">Line 1: </w:t>
      </w:r>
      <w:r>
        <w:t>3</w:t>
      </w:r>
    </w:p>
    <w:p w:rsidR="00AB59E4" w:rsidRPr="0014688A" w:rsidRDefault="00AB59E4" w:rsidP="00AB59E4">
      <w:pPr>
        <w:pStyle w:val="BodyText3"/>
        <w:ind w:left="567" w:hanging="567"/>
      </w:pPr>
      <w:r w:rsidRPr="0014688A">
        <w:t xml:space="preserve">Line 2: </w:t>
      </w:r>
      <w:r>
        <w:t>Thames.river</w:t>
      </w:r>
    </w:p>
    <w:p w:rsidR="00AB59E4" w:rsidRPr="0014688A" w:rsidRDefault="00AB59E4" w:rsidP="00AB59E4">
      <w:pPr>
        <w:pStyle w:val="BodyText3"/>
        <w:ind w:left="567" w:hanging="567"/>
      </w:pPr>
      <w:r w:rsidRPr="0014688A">
        <w:t>Line 3:</w:t>
      </w:r>
      <w:r w:rsidRPr="0014688A">
        <w:tab/>
      </w:r>
      <w:r>
        <w:t>Severn.river</w:t>
      </w:r>
    </w:p>
    <w:p w:rsidR="00AB59E4" w:rsidRPr="0014688A" w:rsidRDefault="00AB59E4" w:rsidP="00AB59E4">
      <w:pPr>
        <w:pStyle w:val="BodyText3"/>
        <w:ind w:left="567" w:hanging="567"/>
      </w:pPr>
      <w:r w:rsidRPr="0014688A">
        <w:t>Line 4:</w:t>
      </w:r>
      <w:r w:rsidRPr="0014688A">
        <w:tab/>
      </w:r>
      <w:r>
        <w:t>Avon.river</w:t>
      </w:r>
    </w:p>
    <w:p w:rsidR="00AB59E4" w:rsidRDefault="00AB59E4" w:rsidP="00AB59E4">
      <w:pPr>
        <w:rPr>
          <w:rFonts w:ascii="Arial" w:hAnsi="Arial" w:cs="Arial"/>
          <w:sz w:val="20"/>
          <w:szCs w:val="20"/>
        </w:rPr>
      </w:pPr>
    </w:p>
    <w:p w:rsidR="00AB59E4" w:rsidRPr="0014688A" w:rsidRDefault="00AB59E4" w:rsidP="00AB59E4">
      <w:pPr>
        <w:pStyle w:val="BodyText2"/>
      </w:pPr>
      <w:r>
        <w:t xml:space="preserve">Each of the individual </w:t>
      </w:r>
      <w:r w:rsidRPr="00023029">
        <w:rPr>
          <w:rFonts w:ascii="Courier New" w:hAnsi="Courier New" w:cs="Courier New"/>
        </w:rPr>
        <w:t>.river</w:t>
      </w:r>
      <w:r>
        <w:t xml:space="preserve"> files behave as normal and should be written as instructed in section </w:t>
      </w:r>
      <w:r w:rsidR="00D95834">
        <w:fldChar w:fldCharType="begin"/>
      </w:r>
      <w:r w:rsidR="00D95834">
        <w:instrText xml:space="preserve"> REF _Ref358197601 \n \h  \* MERGEFORMAT </w:instrText>
      </w:r>
      <w:r w:rsidR="00D95834">
        <w:fldChar w:fldCharType="separate"/>
      </w:r>
      <w:r w:rsidR="005A56F8">
        <w:t>3.2.2</w:t>
      </w:r>
      <w:r w:rsidR="00D95834">
        <w:fldChar w:fldCharType="end"/>
      </w:r>
      <w:r w:rsidR="0071311C">
        <w:t>.</w:t>
      </w:r>
      <w:r>
        <w:t xml:space="preserve">  Be careful not to repeat boundary condition names in different </w:t>
      </w:r>
      <w:r w:rsidRPr="004C7D52">
        <w:rPr>
          <w:rFonts w:ascii="Courier New" w:hAnsi="Courier New" w:cs="Courier New"/>
        </w:rPr>
        <w:t>.river</w:t>
      </w:r>
      <w:r>
        <w:t xml:space="preserve"> files unless you want to use the same condition across multiple rivers.</w:t>
      </w:r>
    </w:p>
    <w:p w:rsidR="00A4337E" w:rsidRDefault="004976DE">
      <w:pPr>
        <w:pStyle w:val="Heading3"/>
      </w:pPr>
      <w:bookmarkStart w:id="844" w:name="_Toc46213231"/>
      <w:r w:rsidRPr="0014688A">
        <w:t>Boundary condition type file (</w:t>
      </w:r>
      <w:r w:rsidRPr="0014688A">
        <w:rPr>
          <w:rFonts w:ascii="Courier" w:hAnsi="Courier"/>
        </w:rPr>
        <w:t>.bci</w:t>
      </w:r>
      <w:r w:rsidRPr="0014688A">
        <w:t>)</w:t>
      </w:r>
      <w:bookmarkEnd w:id="844"/>
    </w:p>
    <w:p w:rsidR="004976DE" w:rsidRPr="0014688A" w:rsidRDefault="004976DE">
      <w:pPr>
        <w:pStyle w:val="BodyText3"/>
        <w:rPr>
          <w:sz w:val="20"/>
        </w:rPr>
      </w:pPr>
      <w:r w:rsidRPr="0014688A">
        <w:rPr>
          <w:sz w:val="20"/>
        </w:rPr>
        <w:t xml:space="preserve">This file specifies boundary conditions not associated with the channel. There can be any number of boundaries on </w:t>
      </w:r>
      <w:r w:rsidR="006079D7" w:rsidRPr="0014688A">
        <w:rPr>
          <w:sz w:val="20"/>
        </w:rPr>
        <w:t>the</w:t>
      </w:r>
      <w:r w:rsidRPr="0014688A">
        <w:rPr>
          <w:sz w:val="20"/>
        </w:rPr>
        <w:t xml:space="preserve"> edge of the domain or at points within the domain itself.</w:t>
      </w:r>
      <w:r w:rsidR="00EA5636">
        <w:rPr>
          <w:sz w:val="20"/>
        </w:rPr>
        <w:t xml:space="preserve">  There must not be more than one point source per cell.</w:t>
      </w:r>
    </w:p>
    <w:p w:rsidR="004976DE" w:rsidRPr="0014688A" w:rsidRDefault="004976DE">
      <w:pPr>
        <w:pStyle w:val="BodyText3"/>
        <w:rPr>
          <w:sz w:val="20"/>
        </w:rPr>
      </w:pPr>
    </w:p>
    <w:p w:rsidR="004976DE" w:rsidRPr="0014688A" w:rsidRDefault="004976DE">
      <w:pPr>
        <w:pStyle w:val="BodyText3"/>
      </w:pPr>
      <w:r w:rsidRPr="0014688A">
        <w:t>Column 1: Boundary identifier taking a value of N, E, S, W</w:t>
      </w:r>
      <w:r w:rsidR="00FA791C">
        <w:t>, F</w:t>
      </w:r>
      <w:r w:rsidRPr="0014688A">
        <w:t xml:space="preserve"> or P and referring to the north, east, south or west boundaries</w:t>
      </w:r>
      <w:r w:rsidR="00FA791C">
        <w:t xml:space="preserve"> or F referring to a sub-grid channel internal point FREE boundary</w:t>
      </w:r>
      <w:r w:rsidRPr="0014688A">
        <w:t xml:space="preserve"> or P referring to a point source</w:t>
      </w:r>
    </w:p>
    <w:p w:rsidR="004976DE" w:rsidRPr="0014688A" w:rsidRDefault="004976DE">
      <w:pPr>
        <w:pStyle w:val="BodyText3"/>
        <w:rPr>
          <w:snapToGrid w:val="0"/>
        </w:rPr>
      </w:pPr>
      <w:r w:rsidRPr="0014688A">
        <w:t xml:space="preserve">Column 2: </w:t>
      </w:r>
      <w:r w:rsidRPr="0014688A">
        <w:rPr>
          <w:snapToGrid w:val="0"/>
        </w:rPr>
        <w:t>start of boundary segment (easting or northing in map co-ordinates</w:t>
      </w:r>
      <w:r w:rsidR="00D67A4F">
        <w:rPr>
          <w:snapToGrid w:val="0"/>
        </w:rPr>
        <w:t xml:space="preserve"> or decimal degrees in the WGS 84 system if using the </w:t>
      </w:r>
      <w:r w:rsidR="00736918" w:rsidRPr="00736918">
        <w:rPr>
          <w:rFonts w:ascii="Courier New" w:hAnsi="Courier New" w:cs="Courier New"/>
          <w:snapToGrid w:val="0"/>
        </w:rPr>
        <w:t>latlong</w:t>
      </w:r>
      <w:r w:rsidR="00D67A4F">
        <w:rPr>
          <w:snapToGrid w:val="0"/>
        </w:rPr>
        <w:t xml:space="preserve"> option</w:t>
      </w:r>
      <w:r w:rsidRPr="0014688A">
        <w:rPr>
          <w:snapToGrid w:val="0"/>
        </w:rPr>
        <w:t xml:space="preserve">) for edge boundaries or easting in map co-ordinates </w:t>
      </w:r>
      <w:r w:rsidR="00D67A4F">
        <w:rPr>
          <w:snapToGrid w:val="0"/>
        </w:rPr>
        <w:t xml:space="preserve">or decimal degrees </w:t>
      </w:r>
      <w:r w:rsidRPr="0014688A">
        <w:rPr>
          <w:snapToGrid w:val="0"/>
        </w:rPr>
        <w:t>for a point source location</w:t>
      </w:r>
    </w:p>
    <w:p w:rsidR="004976DE" w:rsidRPr="0014688A" w:rsidRDefault="004976DE">
      <w:pPr>
        <w:pStyle w:val="BodyText3"/>
        <w:rPr>
          <w:snapToGrid w:val="0"/>
        </w:rPr>
      </w:pPr>
      <w:r w:rsidRPr="0014688A">
        <w:rPr>
          <w:snapToGrid w:val="0"/>
        </w:rPr>
        <w:t xml:space="preserve">Column 3: </w:t>
      </w:r>
      <w:r w:rsidR="00057AB5" w:rsidRPr="0014688A">
        <w:rPr>
          <w:snapToGrid w:val="0"/>
        </w:rPr>
        <w:t>E</w:t>
      </w:r>
      <w:r w:rsidRPr="0014688A">
        <w:rPr>
          <w:snapToGrid w:val="0"/>
        </w:rPr>
        <w:t>nd of boundary segment (easting or northing in map co-ordinates</w:t>
      </w:r>
      <w:r w:rsidR="00D67A4F" w:rsidRPr="00D67A4F">
        <w:rPr>
          <w:snapToGrid w:val="0"/>
        </w:rPr>
        <w:t xml:space="preserve"> </w:t>
      </w:r>
      <w:r w:rsidR="00D67A4F">
        <w:rPr>
          <w:snapToGrid w:val="0"/>
        </w:rPr>
        <w:t xml:space="preserve">or decimal degrees in the WGS 84 system if using the </w:t>
      </w:r>
      <w:r w:rsidR="00D67A4F" w:rsidRPr="00D67A4F">
        <w:rPr>
          <w:rFonts w:ascii="Courier New" w:hAnsi="Courier New" w:cs="Courier New"/>
          <w:snapToGrid w:val="0"/>
        </w:rPr>
        <w:t>latlong</w:t>
      </w:r>
      <w:r w:rsidR="00D67A4F">
        <w:rPr>
          <w:snapToGrid w:val="0"/>
        </w:rPr>
        <w:t xml:space="preserve"> option</w:t>
      </w:r>
      <w:r w:rsidRPr="0014688A">
        <w:rPr>
          <w:snapToGrid w:val="0"/>
        </w:rPr>
        <w:t>) for edge boundaries or northing in map co-ordinates</w:t>
      </w:r>
      <w:r w:rsidR="00D67A4F">
        <w:rPr>
          <w:snapToGrid w:val="0"/>
        </w:rPr>
        <w:t xml:space="preserve"> or decimal degrees</w:t>
      </w:r>
      <w:r w:rsidRPr="0014688A">
        <w:rPr>
          <w:snapToGrid w:val="0"/>
        </w:rPr>
        <w:t xml:space="preserve"> for a point source location</w:t>
      </w:r>
    </w:p>
    <w:p w:rsidR="004976DE" w:rsidRPr="0014688A" w:rsidRDefault="004976DE">
      <w:pPr>
        <w:pStyle w:val="BodyText3"/>
        <w:rPr>
          <w:snapToGrid w:val="0"/>
        </w:rPr>
      </w:pPr>
      <w:r w:rsidRPr="0014688A">
        <w:rPr>
          <w:snapToGrid w:val="0"/>
        </w:rPr>
        <w:t>Column 4: Boundary condition type</w:t>
      </w:r>
    </w:p>
    <w:p w:rsidR="004976DE" w:rsidRPr="0014688A" w:rsidRDefault="004976DE">
      <w:pPr>
        <w:pStyle w:val="BodyText3"/>
        <w:rPr>
          <w:snapToGrid w:val="0"/>
        </w:rPr>
      </w:pPr>
      <w:r w:rsidRPr="0014688A">
        <w:rPr>
          <w:snapToGrid w:val="0"/>
        </w:rPr>
        <w:t>Col</w:t>
      </w:r>
      <w:r w:rsidR="00D93BDC" w:rsidRPr="0014688A">
        <w:rPr>
          <w:snapToGrid w:val="0"/>
        </w:rPr>
        <w:t>umn 5: Boundary condition value</w:t>
      </w:r>
      <w:r w:rsidR="0087783C" w:rsidRPr="0014688A">
        <w:rPr>
          <w:snapToGrid w:val="0"/>
        </w:rPr>
        <w:t xml:space="preserve">.  This varies according to boundary condition type as indicated in </w:t>
      </w:r>
      <w:r w:rsidR="001E113F" w:rsidRPr="0014688A">
        <w:rPr>
          <w:snapToGrid w:val="0"/>
        </w:rPr>
        <w:fldChar w:fldCharType="begin"/>
      </w:r>
      <w:r w:rsidR="0087783C" w:rsidRPr="0014688A">
        <w:rPr>
          <w:snapToGrid w:val="0"/>
        </w:rPr>
        <w:instrText xml:space="preserve"> REF _Ref27885492 \h </w:instrText>
      </w:r>
      <w:r w:rsidR="001E113F" w:rsidRPr="0014688A">
        <w:rPr>
          <w:snapToGrid w:val="0"/>
        </w:rPr>
      </w:r>
      <w:r w:rsidR="001E113F" w:rsidRPr="0014688A">
        <w:rPr>
          <w:snapToGrid w:val="0"/>
        </w:rPr>
        <w:fldChar w:fldCharType="separate"/>
      </w:r>
      <w:r w:rsidR="005A56F8" w:rsidRPr="0014688A">
        <w:t xml:space="preserve">Table </w:t>
      </w:r>
      <w:r w:rsidR="005A56F8">
        <w:rPr>
          <w:noProof/>
        </w:rPr>
        <w:t>12</w:t>
      </w:r>
      <w:r w:rsidR="001E113F" w:rsidRPr="0014688A">
        <w:rPr>
          <w:snapToGrid w:val="0"/>
        </w:rPr>
        <w:fldChar w:fldCharType="end"/>
      </w:r>
      <w:r w:rsidR="0087783C" w:rsidRPr="0014688A">
        <w:rPr>
          <w:snapToGrid w:val="0"/>
        </w:rPr>
        <w:t>.</w:t>
      </w:r>
    </w:p>
    <w:p w:rsidR="00732FA4" w:rsidRDefault="00732FA4">
      <w:pPr>
        <w:pStyle w:val="BodyText2"/>
      </w:pPr>
    </w:p>
    <w:p w:rsidR="004976DE" w:rsidRPr="0014688A" w:rsidRDefault="004976DE">
      <w:pPr>
        <w:pStyle w:val="BodyText2"/>
      </w:pPr>
      <w:r w:rsidRPr="0014688A">
        <w:t xml:space="preserve">Possible boundary condition types </w:t>
      </w:r>
      <w:r w:rsidR="006079D7" w:rsidRPr="0014688A">
        <w:t xml:space="preserve">and their associated values </w:t>
      </w:r>
      <w:r w:rsidRPr="0014688A">
        <w:t xml:space="preserve">are given in </w:t>
      </w:r>
      <w:r w:rsidR="001E113F" w:rsidRPr="0014688A">
        <w:fldChar w:fldCharType="begin"/>
      </w:r>
      <w:r w:rsidRPr="0014688A">
        <w:instrText xml:space="preserve"> REF _Ref27885492 \h </w:instrText>
      </w:r>
      <w:r w:rsidR="001E113F" w:rsidRPr="0014688A">
        <w:fldChar w:fldCharType="separate"/>
      </w:r>
      <w:r w:rsidR="005A56F8" w:rsidRPr="0014688A">
        <w:t xml:space="preserve">Table </w:t>
      </w:r>
      <w:r w:rsidR="005A56F8">
        <w:rPr>
          <w:noProof/>
        </w:rPr>
        <w:t>12</w:t>
      </w:r>
      <w:r w:rsidR="001E113F" w:rsidRPr="0014688A">
        <w:fldChar w:fldCharType="end"/>
      </w:r>
      <w:r w:rsidRPr="0014688A">
        <w:t>.</w:t>
      </w:r>
    </w:p>
    <w:p w:rsidR="004976DE" w:rsidRDefault="004976DE">
      <w:pPr>
        <w:pStyle w:val="Caption"/>
      </w:pPr>
      <w:bookmarkStart w:id="845" w:name="_Ref27885492"/>
      <w:bookmarkStart w:id="846" w:name="_Toc46213704"/>
      <w:r w:rsidRPr="0014688A">
        <w:t xml:space="preserve">Table </w:t>
      </w:r>
      <w:r w:rsidR="002C5440">
        <w:fldChar w:fldCharType="begin"/>
      </w:r>
      <w:r w:rsidR="002C5440">
        <w:instrText xml:space="preserve"> SEQ Table \* ARABIC </w:instrText>
      </w:r>
      <w:r w:rsidR="002C5440">
        <w:fldChar w:fldCharType="separate"/>
      </w:r>
      <w:r w:rsidR="005A56F8">
        <w:rPr>
          <w:noProof/>
        </w:rPr>
        <w:t>12</w:t>
      </w:r>
      <w:r w:rsidR="002C5440">
        <w:rPr>
          <w:noProof/>
        </w:rPr>
        <w:fldChar w:fldCharType="end"/>
      </w:r>
      <w:bookmarkEnd w:id="845"/>
      <w:r w:rsidRPr="0014688A">
        <w:t xml:space="preserve">: Types of boundary condition available in the </w:t>
      </w:r>
      <w:r w:rsidRPr="0014688A">
        <w:rPr>
          <w:rFonts w:ascii="Courier" w:hAnsi="Courier"/>
        </w:rPr>
        <w:t>.bci</w:t>
      </w:r>
      <w:r w:rsidRPr="0014688A">
        <w:t xml:space="preserve"> file.</w:t>
      </w:r>
      <w:bookmarkEnd w:id="846"/>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526"/>
        <w:gridCol w:w="3614"/>
        <w:gridCol w:w="3615"/>
      </w:tblGrid>
      <w:tr w:rsidR="000E3ED3" w:rsidRPr="002E044D" w:rsidTr="00D07594">
        <w:tc>
          <w:tcPr>
            <w:tcW w:w="1526" w:type="dxa"/>
            <w:tcBorders>
              <w:top w:val="single" w:sz="12" w:space="0" w:color="000000"/>
              <w:bottom w:val="single" w:sz="12" w:space="0" w:color="000000"/>
            </w:tcBorders>
            <w:shd w:val="clear" w:color="auto" w:fill="auto"/>
          </w:tcPr>
          <w:p w:rsidR="000E3ED3" w:rsidRPr="002E044D" w:rsidRDefault="000E3ED3" w:rsidP="0088047C">
            <w:pPr>
              <w:pStyle w:val="BodyText3"/>
              <w:rPr>
                <w:b/>
              </w:rPr>
            </w:pPr>
            <w:r w:rsidRPr="002E044D">
              <w:rPr>
                <w:b/>
              </w:rPr>
              <w:t>Boundary condition type</w:t>
            </w:r>
          </w:p>
        </w:tc>
        <w:tc>
          <w:tcPr>
            <w:tcW w:w="3614" w:type="dxa"/>
            <w:tcBorders>
              <w:top w:val="single" w:sz="12" w:space="0" w:color="000000"/>
              <w:bottom w:val="single" w:sz="12" w:space="0" w:color="000000"/>
            </w:tcBorders>
            <w:shd w:val="clear" w:color="auto" w:fill="auto"/>
          </w:tcPr>
          <w:p w:rsidR="000E3ED3" w:rsidRPr="002E044D" w:rsidRDefault="000E3ED3" w:rsidP="0088047C">
            <w:pPr>
              <w:pStyle w:val="BodyText3"/>
              <w:rPr>
                <w:b/>
              </w:rPr>
            </w:pPr>
            <w:r w:rsidRPr="002E044D">
              <w:rPr>
                <w:b/>
              </w:rPr>
              <w:t>Description</w:t>
            </w:r>
          </w:p>
        </w:tc>
        <w:tc>
          <w:tcPr>
            <w:tcW w:w="3615" w:type="dxa"/>
            <w:tcBorders>
              <w:top w:val="single" w:sz="12" w:space="0" w:color="000000"/>
              <w:bottom w:val="single" w:sz="12" w:space="0" w:color="000000"/>
            </w:tcBorders>
            <w:shd w:val="clear" w:color="auto" w:fill="auto"/>
          </w:tcPr>
          <w:p w:rsidR="000E3ED3" w:rsidRPr="002E044D" w:rsidRDefault="000E3ED3" w:rsidP="0088047C">
            <w:pPr>
              <w:pStyle w:val="BodyText3"/>
              <w:rPr>
                <w:snapToGrid w:val="0"/>
              </w:rPr>
            </w:pPr>
            <w:r w:rsidRPr="002E044D">
              <w:rPr>
                <w:snapToGrid w:val="0"/>
              </w:rPr>
              <w:t xml:space="preserve">Value supplied in column 5 of the </w:t>
            </w:r>
            <w:r w:rsidRPr="002E044D">
              <w:rPr>
                <w:rFonts w:ascii="Courier New" w:hAnsi="Courier New"/>
                <w:snapToGrid w:val="0"/>
              </w:rPr>
              <w:t>.bci</w:t>
            </w:r>
            <w:r w:rsidRPr="002E044D">
              <w:rPr>
                <w:snapToGrid w:val="0"/>
              </w:rPr>
              <w:t xml:space="preserve"> file</w:t>
            </w:r>
          </w:p>
        </w:tc>
      </w:tr>
      <w:tr w:rsidR="000E3ED3" w:rsidRPr="0014688A" w:rsidTr="0088047C">
        <w:tc>
          <w:tcPr>
            <w:tcW w:w="1526" w:type="dxa"/>
            <w:shd w:val="clear" w:color="auto" w:fill="auto"/>
          </w:tcPr>
          <w:p w:rsidR="000E3ED3" w:rsidRPr="0014688A" w:rsidRDefault="000E3ED3" w:rsidP="0088047C">
            <w:pPr>
              <w:pStyle w:val="BodyText3"/>
            </w:pPr>
            <w:r w:rsidRPr="0014688A">
              <w:t>CLOSED</w:t>
            </w:r>
          </w:p>
        </w:tc>
        <w:tc>
          <w:tcPr>
            <w:tcW w:w="3614" w:type="dxa"/>
            <w:shd w:val="clear" w:color="auto" w:fill="auto"/>
          </w:tcPr>
          <w:p w:rsidR="000E3ED3" w:rsidRPr="0014688A" w:rsidRDefault="000E3ED3" w:rsidP="0088047C">
            <w:pPr>
              <w:pStyle w:val="BodyText3"/>
            </w:pPr>
            <w:r w:rsidRPr="0014688A">
              <w:t>Zero-flux (default option)</w:t>
            </w:r>
          </w:p>
        </w:tc>
        <w:tc>
          <w:tcPr>
            <w:tcW w:w="3615" w:type="dxa"/>
            <w:shd w:val="clear" w:color="auto" w:fill="auto"/>
          </w:tcPr>
          <w:p w:rsidR="000E3ED3" w:rsidRPr="0014688A" w:rsidRDefault="000E3ED3" w:rsidP="0088047C">
            <w:pPr>
              <w:pStyle w:val="BodyText3"/>
            </w:pPr>
            <w:r w:rsidRPr="0014688A">
              <w:t>None</w:t>
            </w:r>
          </w:p>
        </w:tc>
      </w:tr>
      <w:tr w:rsidR="000E3ED3" w:rsidRPr="0014688A" w:rsidTr="0088047C">
        <w:tc>
          <w:tcPr>
            <w:tcW w:w="1526" w:type="dxa"/>
            <w:shd w:val="clear" w:color="auto" w:fill="auto"/>
          </w:tcPr>
          <w:p w:rsidR="000E3ED3" w:rsidRPr="0014688A" w:rsidRDefault="000E3ED3" w:rsidP="0088047C">
            <w:pPr>
              <w:pStyle w:val="BodyText3"/>
            </w:pPr>
            <w:r w:rsidRPr="0014688A">
              <w:t>FREE</w:t>
            </w:r>
          </w:p>
        </w:tc>
        <w:tc>
          <w:tcPr>
            <w:tcW w:w="3614" w:type="dxa"/>
            <w:shd w:val="clear" w:color="auto" w:fill="auto"/>
          </w:tcPr>
          <w:p w:rsidR="000E3ED3" w:rsidRPr="0014688A" w:rsidRDefault="000E3ED3" w:rsidP="0088047C">
            <w:pPr>
              <w:pStyle w:val="BodyText3"/>
            </w:pPr>
            <w:r w:rsidRPr="0014688A">
              <w:t>Uniform flow</w:t>
            </w:r>
          </w:p>
        </w:tc>
        <w:tc>
          <w:tcPr>
            <w:tcW w:w="3615" w:type="dxa"/>
            <w:shd w:val="clear" w:color="auto" w:fill="auto"/>
          </w:tcPr>
          <w:p w:rsidR="000E3ED3" w:rsidRPr="0014688A" w:rsidRDefault="000E3ED3" w:rsidP="0088047C">
            <w:pPr>
              <w:pStyle w:val="BodyText3"/>
            </w:pPr>
            <w:r>
              <w:t>Free surface or valley slope (optional)</w:t>
            </w:r>
          </w:p>
        </w:tc>
      </w:tr>
      <w:tr w:rsidR="000E3ED3" w:rsidRPr="0014688A" w:rsidTr="0088047C">
        <w:tc>
          <w:tcPr>
            <w:tcW w:w="1526" w:type="dxa"/>
            <w:shd w:val="clear" w:color="auto" w:fill="auto"/>
          </w:tcPr>
          <w:p w:rsidR="000E3ED3" w:rsidRPr="0014688A" w:rsidRDefault="000E3ED3" w:rsidP="0088047C">
            <w:pPr>
              <w:pStyle w:val="BodyText3"/>
            </w:pPr>
            <w:r w:rsidRPr="0014688A">
              <w:t>HFIX</w:t>
            </w:r>
          </w:p>
        </w:tc>
        <w:tc>
          <w:tcPr>
            <w:tcW w:w="3614" w:type="dxa"/>
            <w:shd w:val="clear" w:color="auto" w:fill="auto"/>
          </w:tcPr>
          <w:p w:rsidR="000E3ED3" w:rsidRPr="0014688A" w:rsidRDefault="000E3ED3" w:rsidP="0088047C">
            <w:pPr>
              <w:pStyle w:val="BodyText3"/>
            </w:pPr>
            <w:r w:rsidRPr="002E044D">
              <w:rPr>
                <w:snapToGrid w:val="0"/>
              </w:rPr>
              <w:t>Fixed free surface elevation</w:t>
            </w:r>
          </w:p>
        </w:tc>
        <w:tc>
          <w:tcPr>
            <w:tcW w:w="3615" w:type="dxa"/>
            <w:shd w:val="clear" w:color="auto" w:fill="auto"/>
          </w:tcPr>
          <w:p w:rsidR="000E3ED3" w:rsidRPr="0014688A" w:rsidRDefault="000E3ED3" w:rsidP="0088047C">
            <w:pPr>
              <w:pStyle w:val="BodyText3"/>
            </w:pPr>
            <w:r w:rsidRPr="002E044D">
              <w:rPr>
                <w:snapToGrid w:val="0"/>
              </w:rPr>
              <w:t>Free surface elevation in metres</w:t>
            </w:r>
          </w:p>
        </w:tc>
      </w:tr>
      <w:tr w:rsidR="000E3ED3" w:rsidRPr="0014688A" w:rsidTr="0088047C">
        <w:tc>
          <w:tcPr>
            <w:tcW w:w="1526" w:type="dxa"/>
            <w:shd w:val="clear" w:color="auto" w:fill="auto"/>
          </w:tcPr>
          <w:p w:rsidR="000E3ED3" w:rsidRPr="0014688A" w:rsidRDefault="000E3ED3" w:rsidP="0088047C">
            <w:pPr>
              <w:pStyle w:val="BodyText3"/>
            </w:pPr>
            <w:r w:rsidRPr="0014688A">
              <w:t>HVAR</w:t>
            </w:r>
          </w:p>
        </w:tc>
        <w:tc>
          <w:tcPr>
            <w:tcW w:w="3614" w:type="dxa"/>
            <w:shd w:val="clear" w:color="auto" w:fill="auto"/>
          </w:tcPr>
          <w:p w:rsidR="000E3ED3" w:rsidRPr="0014688A" w:rsidRDefault="000E3ED3" w:rsidP="0088047C">
            <w:pPr>
              <w:pStyle w:val="BodyText3"/>
            </w:pPr>
            <w:r w:rsidRPr="002E044D">
              <w:rPr>
                <w:snapToGrid w:val="0"/>
              </w:rPr>
              <w:t>Time varying free surface elevation,</w:t>
            </w:r>
          </w:p>
        </w:tc>
        <w:tc>
          <w:tcPr>
            <w:tcW w:w="3615" w:type="dxa"/>
            <w:shd w:val="clear" w:color="auto" w:fill="auto"/>
          </w:tcPr>
          <w:p w:rsidR="000E3ED3" w:rsidRPr="0014688A" w:rsidRDefault="000E3ED3" w:rsidP="0088047C">
            <w:pPr>
              <w:pStyle w:val="BodyText3"/>
            </w:pPr>
            <w:r w:rsidRPr="002E044D">
              <w:rPr>
                <w:snapToGrid w:val="0"/>
              </w:rPr>
              <w:t xml:space="preserve">Boundary identifier (e.g. </w:t>
            </w:r>
            <w:r w:rsidRPr="002E044D">
              <w:rPr>
                <w:rFonts w:ascii="Courier New" w:hAnsi="Courier New"/>
                <w:snapToGrid w:val="0"/>
              </w:rPr>
              <w:t>downstream1</w:t>
            </w:r>
            <w:r w:rsidRPr="002E044D">
              <w:rPr>
                <w:snapToGrid w:val="0"/>
              </w:rPr>
              <w:t>) corresponding to data in the user supplied .</w:t>
            </w:r>
            <w:r w:rsidRPr="002E044D">
              <w:rPr>
                <w:rFonts w:ascii="Courier New" w:hAnsi="Courier New"/>
                <w:snapToGrid w:val="0"/>
              </w:rPr>
              <w:t>bdy</w:t>
            </w:r>
            <w:r w:rsidRPr="002E044D">
              <w:rPr>
                <w:snapToGrid w:val="0"/>
              </w:rPr>
              <w:t xml:space="preserve"> file.</w:t>
            </w:r>
          </w:p>
        </w:tc>
      </w:tr>
      <w:tr w:rsidR="000E3ED3" w:rsidRPr="0014688A" w:rsidTr="0088047C">
        <w:tc>
          <w:tcPr>
            <w:tcW w:w="1526" w:type="dxa"/>
            <w:shd w:val="clear" w:color="auto" w:fill="auto"/>
          </w:tcPr>
          <w:p w:rsidR="000E3ED3" w:rsidRPr="0014688A" w:rsidRDefault="000E3ED3" w:rsidP="0088047C">
            <w:pPr>
              <w:pStyle w:val="BodyText3"/>
            </w:pPr>
            <w:r w:rsidRPr="0014688A">
              <w:t>QFIX</w:t>
            </w:r>
          </w:p>
        </w:tc>
        <w:tc>
          <w:tcPr>
            <w:tcW w:w="3614" w:type="dxa"/>
            <w:shd w:val="clear" w:color="auto" w:fill="auto"/>
          </w:tcPr>
          <w:p w:rsidR="000E3ED3" w:rsidRPr="002E044D" w:rsidRDefault="000E3ED3" w:rsidP="0088047C">
            <w:pPr>
              <w:pStyle w:val="BodyText3"/>
              <w:rPr>
                <w:snapToGrid w:val="0"/>
              </w:rPr>
            </w:pPr>
            <w:r w:rsidRPr="002E044D">
              <w:rPr>
                <w:snapToGrid w:val="0"/>
              </w:rPr>
              <w:t>Fixed flow into domain</w:t>
            </w:r>
          </w:p>
        </w:tc>
        <w:tc>
          <w:tcPr>
            <w:tcW w:w="3615" w:type="dxa"/>
            <w:shd w:val="clear" w:color="auto" w:fill="auto"/>
          </w:tcPr>
          <w:p w:rsidR="000E3ED3" w:rsidRPr="002E044D" w:rsidRDefault="000E3ED3" w:rsidP="0088047C">
            <w:pPr>
              <w:pStyle w:val="BodyText3"/>
              <w:rPr>
                <w:snapToGrid w:val="0"/>
              </w:rPr>
            </w:pPr>
            <w:r w:rsidRPr="002E044D">
              <w:rPr>
                <w:snapToGrid w:val="0"/>
              </w:rPr>
              <w:t>Mass flux per unit width (m</w:t>
            </w:r>
            <w:r w:rsidRPr="002E044D">
              <w:rPr>
                <w:snapToGrid w:val="0"/>
                <w:vertAlign w:val="superscript"/>
              </w:rPr>
              <w:t>2</w:t>
            </w:r>
            <w:r w:rsidRPr="002E044D">
              <w:rPr>
                <w:snapToGrid w:val="0"/>
              </w:rPr>
              <w:t>s</w:t>
            </w:r>
            <w:r w:rsidRPr="002E044D">
              <w:rPr>
                <w:snapToGrid w:val="0"/>
                <w:vertAlign w:val="superscript"/>
              </w:rPr>
              <w:t>-1</w:t>
            </w:r>
            <w:r w:rsidRPr="002E044D">
              <w:rPr>
                <w:snapToGrid w:val="0"/>
              </w:rPr>
              <w:t>).  For a boundary segment this is multiplied within the code by the length of the boundary segment to give the mass flux in m</w:t>
            </w:r>
            <w:r w:rsidRPr="002E044D">
              <w:rPr>
                <w:snapToGrid w:val="0"/>
                <w:vertAlign w:val="superscript"/>
              </w:rPr>
              <w:t>3</w:t>
            </w:r>
            <w:r w:rsidRPr="002E044D">
              <w:rPr>
                <w:snapToGrid w:val="0"/>
              </w:rPr>
              <w:t>s</w:t>
            </w:r>
            <w:r w:rsidRPr="002E044D">
              <w:rPr>
                <w:snapToGrid w:val="0"/>
                <w:vertAlign w:val="superscript"/>
              </w:rPr>
              <w:t>-1</w:t>
            </w:r>
            <w:r w:rsidRPr="002E044D">
              <w:rPr>
                <w:snapToGrid w:val="0"/>
              </w:rPr>
              <w:t>.  For a point source the mass flux per unit width is multiplied by the cell width to the mass flux in m</w:t>
            </w:r>
            <w:r w:rsidRPr="002E044D">
              <w:rPr>
                <w:snapToGrid w:val="0"/>
                <w:vertAlign w:val="superscript"/>
              </w:rPr>
              <w:t>3</w:t>
            </w:r>
            <w:r w:rsidRPr="002E044D">
              <w:rPr>
                <w:snapToGrid w:val="0"/>
              </w:rPr>
              <w:t>s</w:t>
            </w:r>
            <w:r w:rsidRPr="002E044D">
              <w:rPr>
                <w:snapToGrid w:val="0"/>
                <w:vertAlign w:val="superscript"/>
              </w:rPr>
              <w:t>-1</w:t>
            </w:r>
            <w:r w:rsidRPr="002E044D">
              <w:rPr>
                <w:snapToGrid w:val="0"/>
              </w:rPr>
              <w:t>.</w:t>
            </w:r>
            <w:r w:rsidR="006B3C47">
              <w:rPr>
                <w:snapToGrid w:val="0"/>
              </w:rPr>
              <w:t xml:space="preserve">  Note if the keyword </w:t>
            </w:r>
            <w:r w:rsidR="00736918" w:rsidRPr="00736918">
              <w:rPr>
                <w:rFonts w:ascii="Courier New" w:hAnsi="Courier New" w:cs="Courier New"/>
                <w:snapToGrid w:val="0"/>
              </w:rPr>
              <w:t>latlong</w:t>
            </w:r>
            <w:r w:rsidR="006B3C47">
              <w:rPr>
                <w:snapToGrid w:val="0"/>
              </w:rPr>
              <w:t xml:space="preserve"> is specified then this value must be in terms of volume flux instead (m</w:t>
            </w:r>
            <w:r w:rsidR="00736918" w:rsidRPr="00736918">
              <w:rPr>
                <w:snapToGrid w:val="0"/>
                <w:vertAlign w:val="superscript"/>
              </w:rPr>
              <w:t>3</w:t>
            </w:r>
            <w:r w:rsidR="006B3C47">
              <w:rPr>
                <w:snapToGrid w:val="0"/>
              </w:rPr>
              <w:t>s</w:t>
            </w:r>
            <w:r w:rsidR="00736918" w:rsidRPr="00736918">
              <w:rPr>
                <w:snapToGrid w:val="0"/>
                <w:vertAlign w:val="superscript"/>
              </w:rPr>
              <w:t>-1</w:t>
            </w:r>
            <w:r w:rsidR="006B3C47">
              <w:rPr>
                <w:snapToGrid w:val="0"/>
              </w:rPr>
              <w:t>)</w:t>
            </w:r>
          </w:p>
        </w:tc>
      </w:tr>
      <w:tr w:rsidR="000E3ED3" w:rsidRPr="0014688A" w:rsidTr="00D07594">
        <w:tc>
          <w:tcPr>
            <w:tcW w:w="1526" w:type="dxa"/>
            <w:tcBorders>
              <w:bottom w:val="single" w:sz="12" w:space="0" w:color="000000"/>
            </w:tcBorders>
            <w:shd w:val="clear" w:color="auto" w:fill="auto"/>
          </w:tcPr>
          <w:p w:rsidR="000E3ED3" w:rsidRPr="0014688A" w:rsidRDefault="000E3ED3" w:rsidP="0088047C">
            <w:pPr>
              <w:pStyle w:val="BodyText3"/>
            </w:pPr>
            <w:r w:rsidRPr="0014688A">
              <w:t>QVAR</w:t>
            </w:r>
          </w:p>
        </w:tc>
        <w:tc>
          <w:tcPr>
            <w:tcW w:w="3614" w:type="dxa"/>
            <w:tcBorders>
              <w:bottom w:val="single" w:sz="12" w:space="0" w:color="000000"/>
            </w:tcBorders>
            <w:shd w:val="clear" w:color="auto" w:fill="auto"/>
          </w:tcPr>
          <w:p w:rsidR="000E3ED3" w:rsidRPr="002E044D" w:rsidRDefault="000E3ED3" w:rsidP="0088047C">
            <w:pPr>
              <w:pStyle w:val="BodyText3"/>
              <w:rPr>
                <w:snapToGrid w:val="0"/>
              </w:rPr>
            </w:pPr>
            <w:r w:rsidRPr="002E044D">
              <w:rPr>
                <w:snapToGrid w:val="0"/>
              </w:rPr>
              <w:t>Time varying flow into domain</w:t>
            </w:r>
          </w:p>
        </w:tc>
        <w:tc>
          <w:tcPr>
            <w:tcW w:w="3615" w:type="dxa"/>
            <w:tcBorders>
              <w:bottom w:val="single" w:sz="12" w:space="0" w:color="000000"/>
            </w:tcBorders>
            <w:shd w:val="clear" w:color="auto" w:fill="auto"/>
          </w:tcPr>
          <w:p w:rsidR="000E3ED3" w:rsidRPr="002E044D" w:rsidRDefault="000E3ED3" w:rsidP="0088047C">
            <w:pPr>
              <w:pStyle w:val="BodyText3"/>
              <w:rPr>
                <w:snapToGrid w:val="0"/>
              </w:rPr>
            </w:pPr>
            <w:r w:rsidRPr="002E044D">
              <w:rPr>
                <w:snapToGrid w:val="0"/>
              </w:rPr>
              <w:t xml:space="preserve">Boundary identifier (e.g. </w:t>
            </w:r>
            <w:r w:rsidRPr="002E044D">
              <w:rPr>
                <w:rFonts w:ascii="Courier New" w:hAnsi="Courier New"/>
                <w:snapToGrid w:val="0"/>
              </w:rPr>
              <w:t>upstream1</w:t>
            </w:r>
            <w:r w:rsidRPr="002E044D">
              <w:rPr>
                <w:snapToGrid w:val="0"/>
              </w:rPr>
              <w:t>) corresponding to data in the user supplied .</w:t>
            </w:r>
            <w:r w:rsidRPr="002E044D">
              <w:rPr>
                <w:rFonts w:ascii="Courier New" w:hAnsi="Courier New"/>
                <w:snapToGrid w:val="0"/>
              </w:rPr>
              <w:t>bdy</w:t>
            </w:r>
            <w:r w:rsidRPr="002E044D">
              <w:rPr>
                <w:snapToGrid w:val="0"/>
              </w:rPr>
              <w:t xml:space="preserve"> file</w:t>
            </w:r>
          </w:p>
        </w:tc>
      </w:tr>
    </w:tbl>
    <w:p w:rsidR="00A4337E" w:rsidRDefault="00A4337E"/>
    <w:p w:rsidR="004976DE" w:rsidRPr="0014688A" w:rsidRDefault="004976DE">
      <w:pPr>
        <w:pStyle w:val="BodyText2"/>
      </w:pPr>
      <w:r w:rsidRPr="0014688A">
        <w:t>An example .</w:t>
      </w:r>
      <w:r w:rsidRPr="0014688A">
        <w:rPr>
          <w:rFonts w:ascii="Courier" w:hAnsi="Courier"/>
        </w:rPr>
        <w:t>bci</w:t>
      </w:r>
      <w:r w:rsidRPr="0014688A">
        <w:t xml:space="preserve"> file for the Buscot application is given below:</w:t>
      </w:r>
    </w:p>
    <w:p w:rsidR="004976DE" w:rsidRPr="0014688A" w:rsidRDefault="004976DE">
      <w:pPr>
        <w:pStyle w:val="BodyText2"/>
      </w:pPr>
    </w:p>
    <w:p w:rsidR="004976DE" w:rsidRPr="0014688A" w:rsidRDefault="004976DE">
      <w:pPr>
        <w:pStyle w:val="FootnoteText"/>
        <w:rPr>
          <w:rFonts w:ascii="Courier New" w:hAnsi="Courier New"/>
          <w:snapToGrid w:val="0"/>
        </w:rPr>
      </w:pPr>
      <w:r w:rsidRPr="0014688A">
        <w:rPr>
          <w:rFonts w:ascii="Courier New" w:hAnsi="Courier New"/>
          <w:snapToGrid w:val="0"/>
        </w:rPr>
        <w:lastRenderedPageBreak/>
        <w:t xml:space="preserve">E </w:t>
      </w:r>
      <w:r w:rsidRPr="0014688A">
        <w:rPr>
          <w:rFonts w:ascii="Courier New" w:hAnsi="Courier New"/>
          <w:snapToGrid w:val="0"/>
        </w:rPr>
        <w:tab/>
      </w:r>
      <w:r w:rsidRPr="0014688A">
        <w:rPr>
          <w:rFonts w:ascii="Courier New" w:hAnsi="Courier New"/>
          <w:snapToGrid w:val="0"/>
        </w:rPr>
        <w:tab/>
        <w:t xml:space="preserve">-1200 </w:t>
      </w:r>
      <w:r w:rsidRPr="0014688A">
        <w:rPr>
          <w:rFonts w:ascii="Courier New" w:hAnsi="Courier New"/>
          <w:snapToGrid w:val="0"/>
        </w:rPr>
        <w:tab/>
      </w:r>
      <w:r w:rsidRPr="0014688A">
        <w:rPr>
          <w:rFonts w:ascii="Courier New" w:hAnsi="Courier New"/>
          <w:snapToGrid w:val="0"/>
        </w:rPr>
        <w:tab/>
        <w:t>-1800</w:t>
      </w:r>
      <w:r w:rsidRPr="0014688A">
        <w:rPr>
          <w:rFonts w:ascii="Courier New" w:hAnsi="Courier New"/>
          <w:snapToGrid w:val="0"/>
        </w:rPr>
        <w:tab/>
      </w:r>
      <w:r w:rsidRPr="0014688A">
        <w:rPr>
          <w:rFonts w:ascii="Courier New" w:hAnsi="Courier New"/>
          <w:snapToGrid w:val="0"/>
        </w:rPr>
        <w:tab/>
        <w:t>HFIX</w:t>
      </w:r>
      <w:r w:rsidRPr="0014688A">
        <w:rPr>
          <w:rFonts w:ascii="Courier New" w:hAnsi="Courier New"/>
          <w:snapToGrid w:val="0"/>
        </w:rPr>
        <w:tab/>
      </w:r>
      <w:r w:rsidRPr="0014688A">
        <w:rPr>
          <w:rFonts w:ascii="Courier New" w:hAnsi="Courier New"/>
          <w:snapToGrid w:val="0"/>
        </w:rPr>
        <w:tab/>
        <w:t>69.000</w:t>
      </w:r>
    </w:p>
    <w:p w:rsidR="004976DE" w:rsidRPr="0014688A" w:rsidRDefault="004976DE">
      <w:pPr>
        <w:pStyle w:val="BodyText2"/>
      </w:pPr>
    </w:p>
    <w:p w:rsidR="004976DE" w:rsidRPr="0014688A" w:rsidRDefault="004976DE">
      <w:pPr>
        <w:pStyle w:val="BodyText2"/>
      </w:pPr>
      <w:r w:rsidRPr="0014688A">
        <w:t xml:space="preserve">This specifies a fixed free surface elevation boundary on the east side of the domain between </w:t>
      </w:r>
      <w:r w:rsidR="007F09EE" w:rsidRPr="0014688A">
        <w:t xml:space="preserve">northing co-ordinates </w:t>
      </w:r>
      <w:r w:rsidRPr="0014688A">
        <w:rPr>
          <w:rFonts w:ascii="Courier New" w:hAnsi="Courier New" w:cs="Courier New"/>
        </w:rPr>
        <w:t>-1200</w:t>
      </w:r>
      <w:r w:rsidRPr="0014688A">
        <w:t xml:space="preserve"> and </w:t>
      </w:r>
      <w:r w:rsidRPr="0014688A">
        <w:rPr>
          <w:rFonts w:ascii="Courier New" w:hAnsi="Courier New" w:cs="Courier New"/>
        </w:rPr>
        <w:t>-1800</w:t>
      </w:r>
      <w:r w:rsidR="009877D0" w:rsidRPr="0014688A">
        <w:t xml:space="preserve"> </w:t>
      </w:r>
      <w:r w:rsidR="007F09EE" w:rsidRPr="0014688A">
        <w:t xml:space="preserve">(i.e. </w:t>
      </w:r>
      <w:r w:rsidR="009877D0" w:rsidRPr="0014688A">
        <w:t>on the y axis</w:t>
      </w:r>
      <w:r w:rsidR="007F09EE" w:rsidRPr="0014688A">
        <w:t>).</w:t>
      </w:r>
    </w:p>
    <w:p w:rsidR="00A4337E" w:rsidRDefault="004976DE">
      <w:pPr>
        <w:pStyle w:val="Heading3"/>
      </w:pPr>
      <w:bookmarkStart w:id="847" w:name="_Toc46213232"/>
      <w:r w:rsidRPr="0014688A">
        <w:t>Time varying boundary conditions file (.</w:t>
      </w:r>
      <w:r w:rsidRPr="0014688A">
        <w:rPr>
          <w:rFonts w:ascii="Courier New" w:hAnsi="Courier New"/>
        </w:rPr>
        <w:t>bdy</w:t>
      </w:r>
      <w:r w:rsidRPr="0014688A">
        <w:t>)</w:t>
      </w:r>
      <w:bookmarkEnd w:id="847"/>
    </w:p>
    <w:p w:rsidR="004976DE" w:rsidRPr="0014688A" w:rsidRDefault="004976DE">
      <w:pPr>
        <w:pStyle w:val="BodyText2"/>
      </w:pPr>
      <w:r w:rsidRPr="0014688A">
        <w:t xml:space="preserve">This file </w:t>
      </w:r>
      <w:r w:rsidR="00057AB5" w:rsidRPr="0014688A">
        <w:t xml:space="preserve">is used to </w:t>
      </w:r>
      <w:r w:rsidR="00DA0E54" w:rsidRPr="0014688A">
        <w:t>specify</w:t>
      </w:r>
      <w:r w:rsidR="00057AB5" w:rsidRPr="0014688A">
        <w:t xml:space="preserve"> time varying boundary conditions </w:t>
      </w:r>
      <w:r w:rsidR="00DA0E54" w:rsidRPr="0014688A">
        <w:t xml:space="preserve">(keywords </w:t>
      </w:r>
      <w:r w:rsidR="00DA0E54" w:rsidRPr="0014688A">
        <w:rPr>
          <w:rFonts w:ascii="Courier New" w:hAnsi="Courier New" w:cs="Courier New"/>
        </w:rPr>
        <w:t>QVAR</w:t>
      </w:r>
      <w:r w:rsidR="00DA0E54" w:rsidRPr="0014688A">
        <w:t xml:space="preserve"> or </w:t>
      </w:r>
      <w:r w:rsidR="00DA0E54" w:rsidRPr="0014688A">
        <w:rPr>
          <w:rFonts w:ascii="Courier New" w:hAnsi="Courier New" w:cs="Courier New"/>
        </w:rPr>
        <w:t>HVAR</w:t>
      </w:r>
      <w:r w:rsidR="00DA0E54" w:rsidRPr="0014688A">
        <w:t xml:space="preserve"> in the </w:t>
      </w:r>
      <w:r w:rsidR="00DA0E54" w:rsidRPr="0014688A">
        <w:rPr>
          <w:rFonts w:ascii="Courier New" w:hAnsi="Courier New"/>
        </w:rPr>
        <w:t>.river</w:t>
      </w:r>
      <w:r w:rsidR="00DA0E54" w:rsidRPr="0014688A">
        <w:t xml:space="preserve"> or </w:t>
      </w:r>
      <w:r w:rsidR="00DA0E54" w:rsidRPr="0014688A">
        <w:rPr>
          <w:rFonts w:ascii="Courier New" w:hAnsi="Courier New"/>
        </w:rPr>
        <w:t>.bci</w:t>
      </w:r>
      <w:r w:rsidR="00DA0E54" w:rsidRPr="0014688A">
        <w:t xml:space="preserve"> files) </w:t>
      </w:r>
      <w:r w:rsidR="00057AB5" w:rsidRPr="0014688A">
        <w:t xml:space="preserve">associated </w:t>
      </w:r>
      <w:r w:rsidR="00F36ADD" w:rsidRPr="0014688A">
        <w:t xml:space="preserve">with </w:t>
      </w:r>
      <w:r w:rsidR="0071311C" w:rsidRPr="0014688A">
        <w:t>a</w:t>
      </w:r>
      <w:r w:rsidR="00F36ADD" w:rsidRPr="0014688A">
        <w:t xml:space="preserve"> channel segment</w:t>
      </w:r>
      <w:r w:rsidR="00D72B9F" w:rsidRPr="0014688A">
        <w:t>,</w:t>
      </w:r>
      <w:r w:rsidR="00401E2F" w:rsidRPr="0014688A">
        <w:t xml:space="preserve"> boundary segment</w:t>
      </w:r>
      <w:r w:rsidR="00D72B9F" w:rsidRPr="0014688A">
        <w:t xml:space="preserve"> or </w:t>
      </w:r>
      <w:r w:rsidR="0039763A" w:rsidRPr="0014688A">
        <w:t>point source</w:t>
      </w:r>
      <w:r w:rsidR="00401E2F" w:rsidRPr="0014688A">
        <w:t xml:space="preserve">.  </w:t>
      </w:r>
      <w:r w:rsidRPr="0014688A">
        <w:t xml:space="preserve">For each time varying boundary </w:t>
      </w:r>
      <w:r w:rsidR="00401E2F" w:rsidRPr="0014688A">
        <w:t>condition</w:t>
      </w:r>
      <w:r w:rsidRPr="0014688A">
        <w:t xml:space="preserve"> the format for the file is as follows:</w:t>
      </w:r>
    </w:p>
    <w:p w:rsidR="004976DE" w:rsidRPr="0014688A" w:rsidRDefault="004976DE">
      <w:pPr>
        <w:pStyle w:val="BodyText2"/>
      </w:pPr>
    </w:p>
    <w:p w:rsidR="004976DE" w:rsidRPr="0014688A" w:rsidRDefault="004976DE">
      <w:pPr>
        <w:pStyle w:val="BodyText3"/>
        <w:ind w:left="567" w:hanging="567"/>
      </w:pPr>
      <w:r w:rsidRPr="0014688A">
        <w:t xml:space="preserve">Line 1: Comment line, ignored by </w:t>
      </w:r>
      <w:r w:rsidR="00563CB4">
        <w:t>LISFLOOD-FP</w:t>
      </w:r>
      <w:r w:rsidRPr="0014688A">
        <w:t>.</w:t>
      </w:r>
    </w:p>
    <w:p w:rsidR="004976DE" w:rsidRPr="0014688A" w:rsidRDefault="004976DE">
      <w:pPr>
        <w:pStyle w:val="BodyText3"/>
        <w:ind w:left="567" w:hanging="567"/>
      </w:pPr>
      <w:r w:rsidRPr="0014688A">
        <w:t xml:space="preserve">Line 2: Boundary identifier (this should be consistent with notation supplied in the </w:t>
      </w:r>
      <w:r w:rsidR="00401E2F" w:rsidRPr="0014688A">
        <w:rPr>
          <w:rFonts w:ascii="Courier New" w:hAnsi="Courier New"/>
        </w:rPr>
        <w:t>.river</w:t>
      </w:r>
      <w:r w:rsidR="00401E2F" w:rsidRPr="0014688A">
        <w:t xml:space="preserve"> or </w:t>
      </w:r>
      <w:r w:rsidRPr="0014688A">
        <w:rPr>
          <w:rFonts w:ascii="Courier New" w:hAnsi="Courier New"/>
        </w:rPr>
        <w:t>.bci</w:t>
      </w:r>
      <w:r w:rsidRPr="0014688A">
        <w:t xml:space="preserve"> file).</w:t>
      </w:r>
    </w:p>
    <w:p w:rsidR="004976DE" w:rsidRPr="0014688A" w:rsidRDefault="004976DE">
      <w:pPr>
        <w:pStyle w:val="BodyText3"/>
        <w:ind w:left="567" w:hanging="567"/>
      </w:pPr>
      <w:r w:rsidRPr="0014688A">
        <w:t>Li</w:t>
      </w:r>
      <w:r w:rsidR="00255151" w:rsidRPr="0014688A">
        <w:t xml:space="preserve">ne 3: Number of time points </w:t>
      </w:r>
      <w:r w:rsidRPr="0014688A">
        <w:t xml:space="preserve">at which boundary information is given </w:t>
      </w:r>
      <w:r w:rsidR="00255151" w:rsidRPr="0014688A">
        <w:t>followed by</w:t>
      </w:r>
      <w:r w:rsidRPr="0014688A">
        <w:t xml:space="preserve"> a keyword for the time units used (either </w:t>
      </w:r>
      <w:r w:rsidR="00B27EAA" w:rsidRPr="0014688A">
        <w:t xml:space="preserve">‘days’, </w:t>
      </w:r>
      <w:r w:rsidRPr="0014688A">
        <w:t>‘hours’ or ‘seconds’).</w:t>
      </w:r>
    </w:p>
    <w:p w:rsidR="004976DE" w:rsidRPr="0014688A" w:rsidRDefault="004976DE">
      <w:pPr>
        <w:pStyle w:val="BodyText3"/>
        <w:ind w:left="567" w:hanging="567"/>
      </w:pPr>
      <w:r w:rsidRPr="0014688A">
        <w:t>Line 4:</w:t>
      </w:r>
      <w:r w:rsidRPr="0014688A">
        <w:tab/>
        <w:t>Value</w:t>
      </w:r>
      <w:r w:rsidRPr="0014688A">
        <w:rPr>
          <w:vertAlign w:val="subscript"/>
        </w:rPr>
        <w:t>1</w:t>
      </w:r>
      <w:r w:rsidRPr="0014688A">
        <w:tab/>
      </w:r>
      <w:r w:rsidRPr="0014688A">
        <w:tab/>
        <w:t>Time</w:t>
      </w:r>
      <w:r w:rsidRPr="0014688A">
        <w:rPr>
          <w:vertAlign w:val="subscript"/>
        </w:rPr>
        <w:t>1</w:t>
      </w:r>
    </w:p>
    <w:p w:rsidR="004976DE" w:rsidRPr="0014688A" w:rsidRDefault="004976DE">
      <w:pPr>
        <w:pStyle w:val="BodyText3"/>
        <w:ind w:left="567" w:hanging="567"/>
      </w:pPr>
      <w:r w:rsidRPr="0014688A">
        <w:t>Line 5:</w:t>
      </w:r>
      <w:r w:rsidRPr="0014688A">
        <w:tab/>
        <w:t>Value</w:t>
      </w:r>
      <w:r w:rsidRPr="0014688A">
        <w:rPr>
          <w:vertAlign w:val="subscript"/>
        </w:rPr>
        <w:t>2</w:t>
      </w:r>
      <w:r w:rsidRPr="0014688A">
        <w:tab/>
      </w:r>
      <w:r w:rsidRPr="0014688A">
        <w:tab/>
        <w:t>Time</w:t>
      </w:r>
      <w:r w:rsidRPr="0014688A">
        <w:rPr>
          <w:vertAlign w:val="subscript"/>
        </w:rPr>
        <w:t>2</w:t>
      </w:r>
    </w:p>
    <w:p w:rsidR="004976DE" w:rsidRPr="0014688A" w:rsidRDefault="004976DE">
      <w:pPr>
        <w:pStyle w:val="BodyText3"/>
        <w:ind w:left="567" w:hanging="567"/>
      </w:pPr>
      <w:r w:rsidRPr="0014688A">
        <w:t>etc….</w:t>
      </w:r>
      <w:r w:rsidRPr="0014688A">
        <w:tab/>
        <w:t>…</w:t>
      </w:r>
      <w:r w:rsidRPr="0014688A">
        <w:tab/>
      </w:r>
      <w:r w:rsidRPr="0014688A">
        <w:tab/>
        <w:t>…</w:t>
      </w:r>
    </w:p>
    <w:p w:rsidR="004976DE" w:rsidRPr="0014688A" w:rsidRDefault="004976DE">
      <w:pPr>
        <w:pStyle w:val="BodyText3"/>
        <w:ind w:left="567" w:hanging="567"/>
      </w:pPr>
      <w:r w:rsidRPr="0014688A">
        <w:t>Line i:</w:t>
      </w:r>
      <w:r w:rsidRPr="0014688A">
        <w:tab/>
        <w:t>Value</w:t>
      </w:r>
      <w:r w:rsidRPr="0014688A">
        <w:rPr>
          <w:vertAlign w:val="subscript"/>
        </w:rPr>
        <w:t>i</w:t>
      </w:r>
      <w:r w:rsidRPr="0014688A">
        <w:tab/>
      </w:r>
      <w:r w:rsidRPr="0014688A">
        <w:tab/>
        <w:t>Time</w:t>
      </w:r>
      <w:r w:rsidRPr="0014688A">
        <w:rPr>
          <w:vertAlign w:val="subscript"/>
        </w:rPr>
        <w:t>i</w:t>
      </w:r>
    </w:p>
    <w:p w:rsidR="004976DE" w:rsidRPr="0014688A" w:rsidRDefault="004976DE">
      <w:pPr>
        <w:pStyle w:val="BodyText2"/>
      </w:pPr>
    </w:p>
    <w:p w:rsidR="00D72B9F" w:rsidRPr="0014688A" w:rsidRDefault="004976DE">
      <w:pPr>
        <w:pStyle w:val="BodyText2"/>
      </w:pPr>
      <w:r w:rsidRPr="0014688A">
        <w:t>Where Value</w:t>
      </w:r>
      <w:r w:rsidRPr="0014688A">
        <w:rPr>
          <w:vertAlign w:val="subscript"/>
        </w:rPr>
        <w:t>i</w:t>
      </w:r>
      <w:r w:rsidRPr="0014688A">
        <w:t xml:space="preserve"> is </w:t>
      </w:r>
      <w:r w:rsidR="00D72B9F" w:rsidRPr="0014688A">
        <w:t xml:space="preserve">the value of the relevant quantity for the given boundary type.  For all </w:t>
      </w:r>
      <w:r w:rsidR="00D72B9F" w:rsidRPr="0014688A">
        <w:rPr>
          <w:rFonts w:ascii="Courier New" w:hAnsi="Courier New"/>
        </w:rPr>
        <w:t>HVAR</w:t>
      </w:r>
      <w:r w:rsidR="00D72B9F" w:rsidRPr="0014688A">
        <w:t xml:space="preserve"> boundaries Value</w:t>
      </w:r>
      <w:r w:rsidR="00D72B9F" w:rsidRPr="0014688A">
        <w:rPr>
          <w:vertAlign w:val="subscript"/>
        </w:rPr>
        <w:t>i</w:t>
      </w:r>
      <w:r w:rsidR="00D72B9F" w:rsidRPr="0014688A">
        <w:t xml:space="preserve"> is a water surface elevation in metres.  However, the units of Value</w:t>
      </w:r>
      <w:r w:rsidR="00D72B9F" w:rsidRPr="0014688A">
        <w:rPr>
          <w:vertAlign w:val="subscript"/>
        </w:rPr>
        <w:t>i</w:t>
      </w:r>
      <w:r w:rsidR="00D72B9F" w:rsidRPr="0014688A">
        <w:t xml:space="preserve"> for </w:t>
      </w:r>
      <w:r w:rsidR="00D72B9F" w:rsidRPr="0014688A">
        <w:rPr>
          <w:rFonts w:ascii="Courier New" w:hAnsi="Courier New" w:cs="Courier New"/>
        </w:rPr>
        <w:t>QVAR</w:t>
      </w:r>
      <w:r w:rsidR="00D72B9F" w:rsidRPr="0014688A">
        <w:t xml:space="preserve"> boundaries depend on whether the given boundary identifier is specified in the </w:t>
      </w:r>
      <w:r w:rsidR="00D72B9F" w:rsidRPr="0014688A">
        <w:rPr>
          <w:rFonts w:ascii="Courier New" w:hAnsi="Courier New"/>
        </w:rPr>
        <w:t>.river</w:t>
      </w:r>
      <w:r w:rsidR="00D72B9F" w:rsidRPr="0014688A">
        <w:t xml:space="preserve"> or </w:t>
      </w:r>
      <w:r w:rsidR="00D72B9F" w:rsidRPr="0014688A">
        <w:rPr>
          <w:rFonts w:ascii="Courier New" w:hAnsi="Courier New"/>
        </w:rPr>
        <w:t>.bci</w:t>
      </w:r>
      <w:r w:rsidR="00D72B9F" w:rsidRPr="0014688A">
        <w:t xml:space="preserve"> files.  This seems complex, but is a consequence of having a 1D channel model </w:t>
      </w:r>
      <w:r w:rsidR="00D921F1" w:rsidRPr="0014688A">
        <w:t>coupled to</w:t>
      </w:r>
      <w:r w:rsidR="00D72B9F" w:rsidRPr="0014688A">
        <w:t xml:space="preserve"> a 2D floodplain model and actually makes setting up the code a lot easier.  </w:t>
      </w:r>
      <w:r w:rsidR="00D921F1" w:rsidRPr="0014688A">
        <w:t xml:space="preserve">For a </w:t>
      </w:r>
      <w:r w:rsidR="00255151" w:rsidRPr="0014688A">
        <w:rPr>
          <w:rFonts w:ascii="Courier New" w:hAnsi="Courier New" w:cs="Courier New"/>
        </w:rPr>
        <w:t>QVAR</w:t>
      </w:r>
      <w:r w:rsidR="00255151" w:rsidRPr="0014688A">
        <w:t xml:space="preserve"> </w:t>
      </w:r>
      <w:r w:rsidR="00D921F1" w:rsidRPr="0014688A">
        <w:t xml:space="preserve">boundary specified in the </w:t>
      </w:r>
      <w:r w:rsidR="00D921F1" w:rsidRPr="0014688A">
        <w:rPr>
          <w:rFonts w:ascii="Courier New" w:hAnsi="Courier New"/>
        </w:rPr>
        <w:t>.river</w:t>
      </w:r>
      <w:r w:rsidR="00D921F1" w:rsidRPr="0014688A">
        <w:t xml:space="preserve"> file Value</w:t>
      </w:r>
      <w:r w:rsidR="00D921F1" w:rsidRPr="0014688A">
        <w:rPr>
          <w:vertAlign w:val="subscript"/>
        </w:rPr>
        <w:t>i</w:t>
      </w:r>
      <w:r w:rsidR="00D921F1" w:rsidRPr="0014688A">
        <w:t xml:space="preserve"> is given as mass flux with units </w:t>
      </w:r>
      <w:r w:rsidR="0071311C">
        <w:t xml:space="preserve">of </w:t>
      </w:r>
      <w:r w:rsidR="00D921F1" w:rsidRPr="0014688A">
        <w:t>m</w:t>
      </w:r>
      <w:r w:rsidR="00D921F1" w:rsidRPr="0014688A">
        <w:rPr>
          <w:vertAlign w:val="superscript"/>
        </w:rPr>
        <w:t>3</w:t>
      </w:r>
      <w:r w:rsidR="00D921F1" w:rsidRPr="0014688A">
        <w:t>s</w:t>
      </w:r>
      <w:r w:rsidR="00D921F1" w:rsidRPr="0014688A">
        <w:rPr>
          <w:vertAlign w:val="superscript"/>
        </w:rPr>
        <w:t>-1</w:t>
      </w:r>
      <w:r w:rsidR="00D921F1" w:rsidRPr="0014688A">
        <w:t xml:space="preserve">.  </w:t>
      </w:r>
      <w:r w:rsidR="0071311C" w:rsidRPr="0014688A">
        <w:t xml:space="preserve">By contrast, for a </w:t>
      </w:r>
      <w:r w:rsidR="0071311C" w:rsidRPr="0014688A">
        <w:rPr>
          <w:rFonts w:ascii="Courier New" w:hAnsi="Courier New" w:cs="Courier New"/>
        </w:rPr>
        <w:t>QVAR</w:t>
      </w:r>
      <w:r w:rsidR="0071311C" w:rsidRPr="0014688A">
        <w:t xml:space="preserve"> boundary specified in the </w:t>
      </w:r>
      <w:r w:rsidR="0071311C" w:rsidRPr="0014688A">
        <w:rPr>
          <w:rFonts w:ascii="Courier New" w:hAnsi="Courier New"/>
        </w:rPr>
        <w:t>.bci</w:t>
      </w:r>
      <w:r w:rsidR="0071311C" w:rsidRPr="0014688A">
        <w:t xml:space="preserve"> file Value</w:t>
      </w:r>
      <w:r w:rsidR="0071311C" w:rsidRPr="0014688A">
        <w:rPr>
          <w:vertAlign w:val="subscript"/>
        </w:rPr>
        <w:t>i</w:t>
      </w:r>
      <w:r w:rsidR="0071311C" w:rsidRPr="0014688A">
        <w:t xml:space="preserve"> is given as mass flux per unit width with units</w:t>
      </w:r>
      <w:r w:rsidR="0071311C">
        <w:t xml:space="preserve"> of</w:t>
      </w:r>
      <w:r w:rsidR="0071311C" w:rsidRPr="0014688A">
        <w:t xml:space="preserve"> m</w:t>
      </w:r>
      <w:r w:rsidR="0071311C" w:rsidRPr="0014688A">
        <w:rPr>
          <w:vertAlign w:val="superscript"/>
        </w:rPr>
        <w:t>2</w:t>
      </w:r>
      <w:r w:rsidR="0071311C" w:rsidRPr="0014688A">
        <w:t>s</w:t>
      </w:r>
      <w:r w:rsidR="0071311C" w:rsidRPr="0014688A">
        <w:rPr>
          <w:vertAlign w:val="superscript"/>
        </w:rPr>
        <w:t>-1</w:t>
      </w:r>
      <w:r w:rsidR="0071311C" w:rsidRPr="0014688A">
        <w:t xml:space="preserve">.  </w:t>
      </w:r>
      <w:r w:rsidR="000C5A87" w:rsidRPr="0014688A">
        <w:t xml:space="preserve">In this latter case the flux per unit width </w:t>
      </w:r>
      <w:r w:rsidR="000C5A87" w:rsidRPr="0014688A">
        <w:rPr>
          <w:snapToGrid w:val="0"/>
        </w:rPr>
        <w:t xml:space="preserve">is multiplied within the code </w:t>
      </w:r>
      <w:r w:rsidR="007A422F" w:rsidRPr="0014688A">
        <w:rPr>
          <w:snapToGrid w:val="0"/>
        </w:rPr>
        <w:t xml:space="preserve">either </w:t>
      </w:r>
      <w:r w:rsidR="000C5A87" w:rsidRPr="0014688A">
        <w:rPr>
          <w:snapToGrid w:val="0"/>
        </w:rPr>
        <w:t xml:space="preserve">by the length of the boundary segment </w:t>
      </w:r>
      <w:r w:rsidR="007A422F" w:rsidRPr="0014688A">
        <w:rPr>
          <w:snapToGrid w:val="0"/>
        </w:rPr>
        <w:t xml:space="preserve">(for a boundary flux) or the cell size (for a point source) </w:t>
      </w:r>
      <w:r w:rsidR="000C5A87" w:rsidRPr="0014688A">
        <w:rPr>
          <w:snapToGrid w:val="0"/>
        </w:rPr>
        <w:t>to give the mass flux in m</w:t>
      </w:r>
      <w:r w:rsidR="000C5A87" w:rsidRPr="0014688A">
        <w:rPr>
          <w:snapToGrid w:val="0"/>
          <w:vertAlign w:val="superscript"/>
        </w:rPr>
        <w:t>3</w:t>
      </w:r>
      <w:r w:rsidR="000C5A87" w:rsidRPr="0014688A">
        <w:rPr>
          <w:snapToGrid w:val="0"/>
        </w:rPr>
        <w:t>s</w:t>
      </w:r>
      <w:r w:rsidR="000C5A87" w:rsidRPr="0014688A">
        <w:rPr>
          <w:snapToGrid w:val="0"/>
          <w:vertAlign w:val="superscript"/>
        </w:rPr>
        <w:t>-1</w:t>
      </w:r>
      <w:r w:rsidR="000C5A87" w:rsidRPr="0014688A">
        <w:rPr>
          <w:snapToGrid w:val="0"/>
        </w:rPr>
        <w:t>.</w:t>
      </w:r>
      <w:r w:rsidR="00B813C3">
        <w:rPr>
          <w:snapToGrid w:val="0"/>
        </w:rPr>
        <w:t xml:space="preserve">    Note if the keyword </w:t>
      </w:r>
      <w:r w:rsidR="001F191D" w:rsidRPr="001F191D">
        <w:rPr>
          <w:rFonts w:ascii="Courier New" w:hAnsi="Courier New" w:cs="Courier New"/>
          <w:snapToGrid w:val="0"/>
        </w:rPr>
        <w:t>latlong</w:t>
      </w:r>
      <w:r w:rsidR="00B813C3">
        <w:rPr>
          <w:snapToGrid w:val="0"/>
        </w:rPr>
        <w:t xml:space="preserve"> is specified then QVAR values must be given in terms of volume flux instead (m</w:t>
      </w:r>
      <w:r w:rsidR="00B813C3" w:rsidRPr="006B3C47">
        <w:rPr>
          <w:snapToGrid w:val="0"/>
          <w:vertAlign w:val="superscript"/>
        </w:rPr>
        <w:t>3</w:t>
      </w:r>
      <w:r w:rsidR="00B813C3">
        <w:rPr>
          <w:snapToGrid w:val="0"/>
        </w:rPr>
        <w:t>s</w:t>
      </w:r>
      <w:r w:rsidR="00B813C3" w:rsidRPr="006B3C47">
        <w:rPr>
          <w:snapToGrid w:val="0"/>
          <w:vertAlign w:val="superscript"/>
        </w:rPr>
        <w:t>-1</w:t>
      </w:r>
      <w:r w:rsidR="00B813C3">
        <w:rPr>
          <w:snapToGrid w:val="0"/>
        </w:rPr>
        <w:t>) to account for varying cell dimensions in terms of meters.</w:t>
      </w:r>
    </w:p>
    <w:p w:rsidR="004976DE" w:rsidRPr="0014688A" w:rsidRDefault="004976DE">
      <w:pPr>
        <w:pStyle w:val="BodyText2"/>
      </w:pPr>
      <w:r w:rsidRPr="0014688A">
        <w:t>An example .</w:t>
      </w:r>
      <w:r w:rsidRPr="0014688A">
        <w:rPr>
          <w:rFonts w:ascii="Courier New" w:hAnsi="Courier New"/>
        </w:rPr>
        <w:t>bdy</w:t>
      </w:r>
      <w:r w:rsidRPr="0014688A">
        <w:t xml:space="preserve"> file for the Buscot application is given below</w:t>
      </w:r>
    </w:p>
    <w:p w:rsidR="004976DE" w:rsidRPr="0014688A" w:rsidRDefault="004976DE">
      <w:pPr>
        <w:pStyle w:val="FootnoteText"/>
        <w:rPr>
          <w:rFonts w:ascii="Courier New" w:hAnsi="Courier New"/>
          <w:snapToGrid w:val="0"/>
        </w:rPr>
      </w:pPr>
      <w:r w:rsidRPr="0014688A">
        <w:rPr>
          <w:rFonts w:ascii="Courier New" w:hAnsi="Courier New"/>
          <w:snapToGrid w:val="0"/>
        </w:rPr>
        <w:t>QTBDY   Obtained from results file C:\HALCROW\KISMOD\KISL_100.ZZN</w:t>
      </w:r>
    </w:p>
    <w:p w:rsidR="004976DE" w:rsidRPr="0014688A" w:rsidRDefault="004976DE">
      <w:pPr>
        <w:rPr>
          <w:rFonts w:ascii="Courier New" w:hAnsi="Courier New"/>
          <w:snapToGrid w:val="0"/>
          <w:sz w:val="20"/>
        </w:rPr>
      </w:pPr>
      <w:r w:rsidRPr="0014688A">
        <w:rPr>
          <w:rFonts w:ascii="Courier New" w:hAnsi="Courier New"/>
          <w:snapToGrid w:val="0"/>
          <w:sz w:val="20"/>
        </w:rPr>
        <w:t>downstream1</w:t>
      </w:r>
    </w:p>
    <w:p w:rsidR="004976DE" w:rsidRPr="0014688A" w:rsidRDefault="004976DE">
      <w:pPr>
        <w:ind w:firstLine="720"/>
        <w:rPr>
          <w:rFonts w:ascii="Courier New" w:hAnsi="Courier New"/>
          <w:snapToGrid w:val="0"/>
          <w:sz w:val="20"/>
        </w:rPr>
      </w:pPr>
      <w:r w:rsidRPr="0014688A">
        <w:rPr>
          <w:rFonts w:ascii="Courier New" w:hAnsi="Courier New"/>
          <w:snapToGrid w:val="0"/>
          <w:sz w:val="20"/>
        </w:rPr>
        <w:t>3</w:t>
      </w:r>
      <w:r w:rsidRPr="0014688A">
        <w:rPr>
          <w:rFonts w:ascii="Courier New" w:hAnsi="Courier New"/>
          <w:snapToGrid w:val="0"/>
          <w:sz w:val="20"/>
        </w:rPr>
        <w:tab/>
      </w:r>
      <w:r w:rsidRPr="0014688A">
        <w:rPr>
          <w:rFonts w:ascii="Courier New" w:hAnsi="Courier New"/>
          <w:snapToGrid w:val="0"/>
          <w:sz w:val="20"/>
        </w:rPr>
        <w:tab/>
      </w:r>
      <w:r w:rsidRPr="0014688A">
        <w:rPr>
          <w:rFonts w:ascii="Courier New" w:hAnsi="Courier New"/>
          <w:snapToGrid w:val="0"/>
          <w:sz w:val="20"/>
        </w:rPr>
        <w:tab/>
        <w:t>seconds</w:t>
      </w:r>
    </w:p>
    <w:p w:rsidR="004976DE" w:rsidRPr="0014688A" w:rsidRDefault="004976DE">
      <w:pPr>
        <w:ind w:firstLine="720"/>
        <w:rPr>
          <w:rFonts w:ascii="Courier New" w:hAnsi="Courier New"/>
          <w:snapToGrid w:val="0"/>
          <w:sz w:val="20"/>
        </w:rPr>
      </w:pPr>
      <w:r w:rsidRPr="0014688A">
        <w:rPr>
          <w:rFonts w:ascii="Courier New" w:hAnsi="Courier New"/>
          <w:snapToGrid w:val="0"/>
          <w:sz w:val="20"/>
        </w:rPr>
        <w:t>70.</w:t>
      </w:r>
      <w:r w:rsidRPr="0014688A">
        <w:rPr>
          <w:rFonts w:ascii="Courier New" w:hAnsi="Courier New"/>
          <w:snapToGrid w:val="0"/>
          <w:sz w:val="20"/>
        </w:rPr>
        <w:tab/>
      </w:r>
      <w:r w:rsidRPr="0014688A">
        <w:rPr>
          <w:rFonts w:ascii="Courier New" w:hAnsi="Courier New"/>
          <w:snapToGrid w:val="0"/>
          <w:sz w:val="20"/>
        </w:rPr>
        <w:tab/>
      </w:r>
      <w:r w:rsidRPr="0014688A">
        <w:rPr>
          <w:rFonts w:ascii="Courier New" w:hAnsi="Courier New"/>
          <w:snapToGrid w:val="0"/>
          <w:sz w:val="20"/>
        </w:rPr>
        <w:tab/>
        <w:t>0</w:t>
      </w:r>
    </w:p>
    <w:p w:rsidR="004976DE" w:rsidRPr="0014688A" w:rsidRDefault="004976DE">
      <w:pPr>
        <w:ind w:firstLine="720"/>
        <w:rPr>
          <w:rFonts w:ascii="Courier New" w:hAnsi="Courier New"/>
          <w:snapToGrid w:val="0"/>
          <w:sz w:val="20"/>
        </w:rPr>
      </w:pPr>
      <w:r w:rsidRPr="0014688A">
        <w:rPr>
          <w:rFonts w:ascii="Courier New" w:hAnsi="Courier New"/>
          <w:snapToGrid w:val="0"/>
          <w:sz w:val="20"/>
        </w:rPr>
        <w:t>71.000</w:t>
      </w:r>
      <w:r w:rsidRPr="0014688A">
        <w:rPr>
          <w:rFonts w:ascii="Courier New" w:hAnsi="Courier New"/>
          <w:snapToGrid w:val="0"/>
          <w:sz w:val="20"/>
        </w:rPr>
        <w:tab/>
      </w:r>
      <w:r w:rsidRPr="0014688A">
        <w:rPr>
          <w:rFonts w:ascii="Courier New" w:hAnsi="Courier New"/>
          <w:snapToGrid w:val="0"/>
          <w:sz w:val="20"/>
        </w:rPr>
        <w:tab/>
        <w:t>25000</w:t>
      </w:r>
    </w:p>
    <w:p w:rsidR="004976DE" w:rsidRPr="0014688A" w:rsidRDefault="004976DE">
      <w:pPr>
        <w:ind w:firstLine="720"/>
        <w:rPr>
          <w:rFonts w:ascii="Courier New" w:hAnsi="Courier New"/>
          <w:snapToGrid w:val="0"/>
          <w:sz w:val="20"/>
        </w:rPr>
      </w:pPr>
      <w:r w:rsidRPr="0014688A">
        <w:rPr>
          <w:rFonts w:ascii="Courier New" w:hAnsi="Courier New"/>
          <w:snapToGrid w:val="0"/>
          <w:sz w:val="20"/>
        </w:rPr>
        <w:t>70.000</w:t>
      </w:r>
      <w:r w:rsidRPr="0014688A">
        <w:rPr>
          <w:rFonts w:ascii="Courier New" w:hAnsi="Courier New"/>
          <w:snapToGrid w:val="0"/>
          <w:sz w:val="20"/>
        </w:rPr>
        <w:tab/>
      </w:r>
      <w:r w:rsidRPr="0014688A">
        <w:rPr>
          <w:rFonts w:ascii="Courier New" w:hAnsi="Courier New"/>
          <w:snapToGrid w:val="0"/>
          <w:sz w:val="20"/>
        </w:rPr>
        <w:tab/>
        <w:t>50000</w:t>
      </w:r>
    </w:p>
    <w:p w:rsidR="004976DE" w:rsidRPr="0014688A" w:rsidRDefault="004976DE">
      <w:pPr>
        <w:pStyle w:val="BodyText2"/>
        <w:rPr>
          <w:snapToGrid w:val="0"/>
        </w:rPr>
      </w:pPr>
    </w:p>
    <w:p w:rsidR="004976DE" w:rsidRPr="0014688A" w:rsidRDefault="00BD21A2" w:rsidP="00BD21A2">
      <w:pPr>
        <w:pStyle w:val="BodyText2"/>
        <w:rPr>
          <w:snapToGrid w:val="0"/>
        </w:rPr>
      </w:pPr>
      <w:r w:rsidRPr="0014688A">
        <w:rPr>
          <w:snapToGrid w:val="0"/>
        </w:rPr>
        <w:t xml:space="preserve">This specifies a water surface elevation varying in time between 70 and 71m for </w:t>
      </w:r>
      <w:r w:rsidR="007A422F" w:rsidRPr="0014688A">
        <w:rPr>
          <w:snapToGrid w:val="0"/>
        </w:rPr>
        <w:t xml:space="preserve">the </w:t>
      </w:r>
      <w:r w:rsidRPr="0014688A">
        <w:rPr>
          <w:snapToGrid w:val="0"/>
        </w:rPr>
        <w:t xml:space="preserve">boundary segment identified by the keyword </w:t>
      </w:r>
      <w:r w:rsidRPr="0014688A">
        <w:rPr>
          <w:rFonts w:ascii="Courier New" w:hAnsi="Courier New"/>
          <w:snapToGrid w:val="0"/>
        </w:rPr>
        <w:t>downstream1</w:t>
      </w:r>
      <w:r w:rsidRPr="0014688A">
        <w:rPr>
          <w:snapToGrid w:val="0"/>
        </w:rPr>
        <w:t xml:space="preserve">.  The location of this segment is specified in the </w:t>
      </w:r>
      <w:r w:rsidRPr="0014688A">
        <w:rPr>
          <w:rFonts w:ascii="Courier New" w:hAnsi="Courier New"/>
          <w:snapToGrid w:val="0"/>
        </w:rPr>
        <w:t>.bci</w:t>
      </w:r>
      <w:r w:rsidRPr="0014688A">
        <w:rPr>
          <w:snapToGrid w:val="0"/>
        </w:rPr>
        <w:t xml:space="preserve"> file.  C</w:t>
      </w:r>
      <w:r w:rsidR="004976DE" w:rsidRPr="0014688A">
        <w:rPr>
          <w:snapToGrid w:val="0"/>
        </w:rPr>
        <w:t xml:space="preserve">urrently the only supported units are “seconds” and “hours”. If an identifier specified in the </w:t>
      </w:r>
      <w:r w:rsidR="004976DE" w:rsidRPr="0014688A">
        <w:rPr>
          <w:rFonts w:ascii="Courier New" w:hAnsi="Courier New" w:cs="Courier New"/>
          <w:snapToGrid w:val="0"/>
        </w:rPr>
        <w:t>.river</w:t>
      </w:r>
      <w:r w:rsidR="004976DE" w:rsidRPr="0014688A">
        <w:rPr>
          <w:snapToGrid w:val="0"/>
        </w:rPr>
        <w:t xml:space="preserve"> or .</w:t>
      </w:r>
      <w:r w:rsidR="004976DE" w:rsidRPr="0014688A">
        <w:rPr>
          <w:rFonts w:ascii="Courier" w:hAnsi="Courier"/>
          <w:snapToGrid w:val="0"/>
        </w:rPr>
        <w:t>bci</w:t>
      </w:r>
      <w:r w:rsidR="004976DE" w:rsidRPr="0014688A">
        <w:rPr>
          <w:snapToGrid w:val="0"/>
        </w:rPr>
        <w:t xml:space="preserve"> file is not found in the .</w:t>
      </w:r>
      <w:r w:rsidR="004976DE" w:rsidRPr="0014688A">
        <w:rPr>
          <w:rFonts w:ascii="Courier" w:hAnsi="Courier"/>
          <w:snapToGrid w:val="0"/>
        </w:rPr>
        <w:t>bdy</w:t>
      </w:r>
      <w:r w:rsidR="004976DE" w:rsidRPr="0014688A">
        <w:rPr>
          <w:snapToGrid w:val="0"/>
        </w:rPr>
        <w:t xml:space="preserve"> file, or one found in the .</w:t>
      </w:r>
      <w:r w:rsidR="004976DE" w:rsidRPr="0014688A">
        <w:rPr>
          <w:rFonts w:ascii="Courier" w:hAnsi="Courier"/>
          <w:snapToGrid w:val="0"/>
        </w:rPr>
        <w:t>bdy</w:t>
      </w:r>
      <w:r w:rsidR="004976DE" w:rsidRPr="0014688A">
        <w:rPr>
          <w:snapToGrid w:val="0"/>
        </w:rPr>
        <w:t xml:space="preserve"> file has no reference in the </w:t>
      </w:r>
      <w:r w:rsidR="00305C8E" w:rsidRPr="0014688A">
        <w:rPr>
          <w:rFonts w:ascii="Courier New" w:hAnsi="Courier New" w:cs="Courier New"/>
          <w:snapToGrid w:val="0"/>
        </w:rPr>
        <w:t>.river</w:t>
      </w:r>
      <w:r w:rsidR="00305C8E" w:rsidRPr="0014688A">
        <w:rPr>
          <w:snapToGrid w:val="0"/>
        </w:rPr>
        <w:t xml:space="preserve"> </w:t>
      </w:r>
      <w:r w:rsidR="004976DE" w:rsidRPr="0014688A">
        <w:rPr>
          <w:snapToGrid w:val="0"/>
        </w:rPr>
        <w:t>or .</w:t>
      </w:r>
      <w:r w:rsidR="004976DE" w:rsidRPr="0014688A">
        <w:rPr>
          <w:rFonts w:ascii="Courier" w:hAnsi="Courier"/>
          <w:snapToGrid w:val="0"/>
        </w:rPr>
        <w:t>bci</w:t>
      </w:r>
      <w:r w:rsidR="004976DE" w:rsidRPr="0014688A">
        <w:rPr>
          <w:snapToGrid w:val="0"/>
        </w:rPr>
        <w:t xml:space="preserve"> file, a warning is output (verbose mode only - see below) and the </w:t>
      </w:r>
      <w:r w:rsidRPr="0014688A">
        <w:rPr>
          <w:snapToGrid w:val="0"/>
        </w:rPr>
        <w:t>boundary defaults to zero flux.</w:t>
      </w:r>
    </w:p>
    <w:p w:rsidR="00A4337E" w:rsidRDefault="004976DE">
      <w:pPr>
        <w:pStyle w:val="Heading3"/>
      </w:pPr>
      <w:bookmarkStart w:id="848" w:name="_Ref27890094"/>
      <w:bookmarkStart w:id="849" w:name="_Toc46213233"/>
      <w:r w:rsidRPr="0014688A">
        <w:t>Digital Elevation Model file (.</w:t>
      </w:r>
      <w:r w:rsidRPr="0014688A">
        <w:rPr>
          <w:rFonts w:ascii="Courier New" w:hAnsi="Courier New"/>
        </w:rPr>
        <w:t>dem.ascii</w:t>
      </w:r>
      <w:r w:rsidRPr="0014688A">
        <w:t>)</w:t>
      </w:r>
      <w:bookmarkEnd w:id="848"/>
      <w:bookmarkEnd w:id="849"/>
    </w:p>
    <w:p w:rsidR="004976DE" w:rsidRPr="0014688A" w:rsidRDefault="004976DE">
      <w:pPr>
        <w:pStyle w:val="BodyText2"/>
      </w:pPr>
      <w:r w:rsidRPr="0014688A">
        <w:t xml:space="preserve">This file specifies the Digital Elevation Model used by the model.  It consists of a 2D raster array of ground elevations in ARC ascii raster format.  The file may be manipulated using either the ARC-View or </w:t>
      </w:r>
      <w:r w:rsidR="00EA3966">
        <w:t>ARCGIS</w:t>
      </w:r>
      <w:r w:rsidRPr="0014688A">
        <w:t xml:space="preserve"> Geographical Information System platforms or manually edited using a text editor.  For full details on the ARC ascii raster format the user is referred to the ARC documentation.  A brief summary of the format is provided below.</w:t>
      </w:r>
    </w:p>
    <w:p w:rsidR="004976DE" w:rsidRPr="0014688A" w:rsidRDefault="004976DE">
      <w:pPr>
        <w:pStyle w:val="BodyText2"/>
      </w:pPr>
      <w:r w:rsidRPr="0014688A">
        <w:t xml:space="preserve">The file consists of a 6 line header followed by the numerical values of each data point on the grid as a 2D array of </w:t>
      </w:r>
      <w:r w:rsidR="007A422F" w:rsidRPr="0014688A">
        <w:rPr>
          <w:i/>
        </w:rPr>
        <w:t>i</w:t>
      </w:r>
      <w:r w:rsidRPr="0014688A">
        <w:t xml:space="preserve"> rows and </w:t>
      </w:r>
      <w:r w:rsidR="007A422F" w:rsidRPr="0014688A">
        <w:rPr>
          <w:i/>
        </w:rPr>
        <w:t>j</w:t>
      </w:r>
      <w:r w:rsidRPr="0014688A">
        <w:t xml:space="preserve"> columns.  Each line of the header consists of a self-explanatory keyword followed by a numeric value.  As an example, the header for the Buscot application is given below (comments in brackets are not part of the file format):</w:t>
      </w:r>
    </w:p>
    <w:p w:rsidR="004976DE" w:rsidRPr="0014688A" w:rsidRDefault="004976DE">
      <w:pPr>
        <w:pStyle w:val="BodyText2"/>
      </w:pPr>
    </w:p>
    <w:p w:rsidR="004976DE" w:rsidRPr="0014688A" w:rsidRDefault="004976DE">
      <w:pPr>
        <w:pStyle w:val="FootnoteText"/>
        <w:ind w:left="2977" w:hanging="2977"/>
        <w:rPr>
          <w:rFonts w:ascii="Courier New" w:hAnsi="Courier New"/>
          <w:snapToGrid w:val="0"/>
        </w:rPr>
      </w:pPr>
      <w:r w:rsidRPr="0014688A">
        <w:rPr>
          <w:rFonts w:ascii="Courier New" w:hAnsi="Courier New"/>
          <w:snapToGrid w:val="0"/>
        </w:rPr>
        <w:t>ncols         76</w:t>
      </w:r>
      <w:r w:rsidRPr="0014688A">
        <w:rPr>
          <w:rFonts w:ascii="Courier New" w:hAnsi="Courier New"/>
          <w:snapToGrid w:val="0"/>
        </w:rPr>
        <w:tab/>
        <w:t>(Number of columns)</w:t>
      </w:r>
    </w:p>
    <w:p w:rsidR="004976DE" w:rsidRPr="0014688A" w:rsidRDefault="004976DE">
      <w:pPr>
        <w:pStyle w:val="BodyTextIndent"/>
      </w:pPr>
      <w:r w:rsidRPr="0014688A">
        <w:t>nrows         48</w:t>
      </w:r>
      <w:r w:rsidRPr="0014688A">
        <w:tab/>
        <w:t>(Number of rows)</w:t>
      </w:r>
    </w:p>
    <w:p w:rsidR="004976DE" w:rsidRPr="0014688A" w:rsidRDefault="004976DE">
      <w:pPr>
        <w:pStyle w:val="BodyTextIndent"/>
      </w:pPr>
      <w:r w:rsidRPr="0014688A">
        <w:t>xllcorner     22950</w:t>
      </w:r>
      <w:r w:rsidRPr="0014688A">
        <w:tab/>
        <w:t>(X cartesian co-ordinate of the lower left corner of the grid in metres</w:t>
      </w:r>
      <w:r w:rsidR="00B017F7">
        <w:t>*</w:t>
      </w:r>
      <w:r w:rsidRPr="0014688A">
        <w:t>)</w:t>
      </w:r>
    </w:p>
    <w:p w:rsidR="004976DE" w:rsidRPr="0014688A" w:rsidRDefault="004976DE">
      <w:pPr>
        <w:ind w:left="2977" w:hanging="2977"/>
        <w:rPr>
          <w:rFonts w:ascii="Courier New" w:hAnsi="Courier New"/>
          <w:snapToGrid w:val="0"/>
          <w:sz w:val="20"/>
        </w:rPr>
      </w:pPr>
      <w:r w:rsidRPr="0014688A">
        <w:rPr>
          <w:rFonts w:ascii="Courier New" w:hAnsi="Courier New"/>
          <w:snapToGrid w:val="0"/>
          <w:sz w:val="20"/>
        </w:rPr>
        <w:t>yllcorner     -2400</w:t>
      </w:r>
      <w:r w:rsidRPr="0014688A">
        <w:rPr>
          <w:rFonts w:ascii="Courier New" w:hAnsi="Courier New"/>
          <w:snapToGrid w:val="0"/>
          <w:sz w:val="20"/>
        </w:rPr>
        <w:tab/>
      </w:r>
      <w:r w:rsidRPr="0014688A">
        <w:rPr>
          <w:rFonts w:ascii="Courier New" w:hAnsi="Courier New"/>
          <w:sz w:val="20"/>
        </w:rPr>
        <w:t>(</w:t>
      </w:r>
      <w:r w:rsidRPr="0014688A">
        <w:rPr>
          <w:rFonts w:ascii="Courier New" w:hAnsi="Courier New"/>
          <w:snapToGrid w:val="0"/>
          <w:sz w:val="20"/>
        </w:rPr>
        <w:t>Y cartesian co-ordinate of the lower left corner of the grid in metres</w:t>
      </w:r>
      <w:r w:rsidR="00B017F7">
        <w:rPr>
          <w:rFonts w:ascii="Courier New" w:hAnsi="Courier New"/>
          <w:snapToGrid w:val="0"/>
          <w:sz w:val="20"/>
        </w:rPr>
        <w:t>*</w:t>
      </w:r>
      <w:r w:rsidRPr="0014688A">
        <w:rPr>
          <w:rFonts w:ascii="Courier New" w:hAnsi="Courier New"/>
          <w:snapToGrid w:val="0"/>
          <w:sz w:val="20"/>
        </w:rPr>
        <w:t>)</w:t>
      </w:r>
    </w:p>
    <w:p w:rsidR="004976DE" w:rsidRPr="0014688A" w:rsidRDefault="004976DE">
      <w:pPr>
        <w:pStyle w:val="BodyTextIndent"/>
      </w:pPr>
      <w:r w:rsidRPr="0014688A">
        <w:t>cellsize      50.0</w:t>
      </w:r>
      <w:r w:rsidRPr="0014688A">
        <w:tab/>
        <w:t>(Cell size in metres</w:t>
      </w:r>
      <w:r w:rsidR="00B017F7">
        <w:t>*</w:t>
      </w:r>
      <w:r w:rsidRPr="0014688A">
        <w:t>)</w:t>
      </w:r>
    </w:p>
    <w:p w:rsidR="004976DE" w:rsidRDefault="004976DE">
      <w:pPr>
        <w:pStyle w:val="BodyText2"/>
        <w:ind w:left="2977" w:hanging="2977"/>
        <w:rPr>
          <w:rFonts w:ascii="Courier New" w:hAnsi="Courier New"/>
          <w:snapToGrid w:val="0"/>
        </w:rPr>
      </w:pPr>
      <w:r w:rsidRPr="0014688A">
        <w:rPr>
          <w:rFonts w:ascii="Courier New" w:hAnsi="Courier New"/>
          <w:snapToGrid w:val="0"/>
        </w:rPr>
        <w:t>NODATA_value  -9999</w:t>
      </w:r>
      <w:r w:rsidRPr="0014688A">
        <w:rPr>
          <w:rFonts w:ascii="Courier New" w:hAnsi="Courier New"/>
          <w:snapToGrid w:val="0"/>
        </w:rPr>
        <w:tab/>
        <w:t>(Null value)</w:t>
      </w:r>
    </w:p>
    <w:p w:rsidR="00537BD8" w:rsidRDefault="00537BD8">
      <w:pPr>
        <w:pStyle w:val="BodyText2"/>
        <w:ind w:left="2977" w:hanging="2977"/>
        <w:rPr>
          <w:rFonts w:ascii="Courier New" w:hAnsi="Courier New"/>
          <w:snapToGrid w:val="0"/>
        </w:rPr>
      </w:pPr>
    </w:p>
    <w:p w:rsidR="006716FE" w:rsidRDefault="00B017F7">
      <w:pPr>
        <w:pStyle w:val="BodyText2"/>
        <w:rPr>
          <w:snapToGrid w:val="0"/>
        </w:rPr>
      </w:pPr>
      <w:r>
        <w:rPr>
          <w:snapToGrid w:val="0"/>
        </w:rPr>
        <w:t>*</w:t>
      </w:r>
      <w:r w:rsidR="00537BD8">
        <w:rPr>
          <w:snapToGrid w:val="0"/>
        </w:rPr>
        <w:t xml:space="preserve">Note if the keyword </w:t>
      </w:r>
      <w:r w:rsidR="00736918" w:rsidRPr="00736918">
        <w:rPr>
          <w:rFonts w:ascii="Courier New" w:hAnsi="Courier New" w:cs="Courier New"/>
          <w:snapToGrid w:val="0"/>
        </w:rPr>
        <w:t>latlong</w:t>
      </w:r>
      <w:r w:rsidR="00537BD8">
        <w:rPr>
          <w:snapToGrid w:val="0"/>
        </w:rPr>
        <w:t xml:space="preserve"> is specified in the par file then </w:t>
      </w:r>
      <w:r w:rsidR="001F191D" w:rsidRPr="001F191D">
        <w:rPr>
          <w:rFonts w:ascii="Courier New" w:hAnsi="Courier New" w:cs="Courier New"/>
          <w:snapToGrid w:val="0"/>
        </w:rPr>
        <w:t>xllcorner</w:t>
      </w:r>
      <w:r w:rsidR="00537BD8">
        <w:rPr>
          <w:snapToGrid w:val="0"/>
        </w:rPr>
        <w:t xml:space="preserve">, </w:t>
      </w:r>
      <w:r w:rsidR="001F191D" w:rsidRPr="001F191D">
        <w:rPr>
          <w:rFonts w:ascii="Courier New" w:hAnsi="Courier New" w:cs="Courier New"/>
          <w:snapToGrid w:val="0"/>
        </w:rPr>
        <w:t>yllcorner</w:t>
      </w:r>
      <w:r w:rsidR="00537BD8">
        <w:rPr>
          <w:snapToGrid w:val="0"/>
        </w:rPr>
        <w:t xml:space="preserve"> and </w:t>
      </w:r>
      <w:r w:rsidR="001F191D" w:rsidRPr="001F191D">
        <w:rPr>
          <w:rFonts w:ascii="Courier New" w:hAnsi="Courier New" w:cs="Courier New"/>
          <w:snapToGrid w:val="0"/>
        </w:rPr>
        <w:t>cellsize</w:t>
      </w:r>
      <w:r w:rsidR="00537BD8">
        <w:rPr>
          <w:snapToGrid w:val="0"/>
        </w:rPr>
        <w:t xml:space="preserve"> must be given in terms of decimal degrees.</w:t>
      </w:r>
    </w:p>
    <w:p w:rsidR="006716FE" w:rsidRDefault="006716FE">
      <w:pPr>
        <w:pStyle w:val="BodyText2"/>
        <w:rPr>
          <w:rFonts w:ascii="Courier New" w:hAnsi="Courier New"/>
          <w:snapToGrid w:val="0"/>
        </w:rPr>
      </w:pPr>
    </w:p>
    <w:p w:rsidR="006716FE" w:rsidRDefault="00AA1A30">
      <w:pPr>
        <w:pStyle w:val="Heading3"/>
        <w:rPr>
          <w:snapToGrid w:val="0"/>
        </w:rPr>
      </w:pPr>
      <w:bookmarkStart w:id="850" w:name="_Toc46213234"/>
      <w:r>
        <w:rPr>
          <w:snapToGrid w:val="0"/>
        </w:rPr>
        <w:t>P</w:t>
      </w:r>
      <w:r w:rsidR="003D536B">
        <w:rPr>
          <w:snapToGrid w:val="0"/>
        </w:rPr>
        <w:t>orosity</w:t>
      </w:r>
      <w:r>
        <w:rPr>
          <w:snapToGrid w:val="0"/>
        </w:rPr>
        <w:t xml:space="preserve"> file</w:t>
      </w:r>
      <w:bookmarkEnd w:id="850"/>
    </w:p>
    <w:p w:rsidR="006716FE" w:rsidRDefault="00736918">
      <w:r w:rsidRPr="00736918">
        <w:rPr>
          <w:rFonts w:ascii="Arial" w:hAnsi="Arial" w:cs="Arial"/>
          <w:sz w:val="20"/>
          <w:szCs w:val="20"/>
        </w:rPr>
        <w:t>This allows details of the proportion of each cell in the grid which can become inundated (thus affecting the water capacity of the cell) to be simulated.  There are currently 4 methods implemented, ranging from fixed porosity values to those which vary with inundation height, with additional options for how individual cell boundaries are treated,    Th</w:t>
      </w:r>
      <w:r w:rsidR="003D536B">
        <w:rPr>
          <w:rFonts w:ascii="Arial" w:hAnsi="Arial" w:cs="Arial"/>
          <w:sz w:val="20"/>
          <w:szCs w:val="20"/>
        </w:rPr>
        <w:t xml:space="preserve">e porosity file </w:t>
      </w:r>
      <w:r w:rsidRPr="00736918">
        <w:rPr>
          <w:rFonts w:ascii="Arial" w:hAnsi="Arial" w:cs="Arial"/>
          <w:sz w:val="20"/>
          <w:szCs w:val="20"/>
        </w:rPr>
        <w:t xml:space="preserve">is set out like a model </w:t>
      </w:r>
      <w:r w:rsidRPr="00736918">
        <w:rPr>
          <w:rFonts w:ascii="Courier New" w:hAnsi="Courier New" w:cs="Courier New"/>
          <w:sz w:val="20"/>
          <w:szCs w:val="20"/>
        </w:rPr>
        <w:t>.par</w:t>
      </w:r>
      <w:r w:rsidRPr="00736918">
        <w:rPr>
          <w:rFonts w:ascii="Arial" w:hAnsi="Arial" w:cs="Arial"/>
          <w:sz w:val="20"/>
          <w:szCs w:val="20"/>
        </w:rPr>
        <w:t xml:space="preserve"> file and instruc</w:t>
      </w:r>
      <w:r w:rsidR="007B12F7">
        <w:rPr>
          <w:rFonts w:ascii="Arial" w:hAnsi="Arial" w:cs="Arial"/>
          <w:sz w:val="20"/>
          <w:szCs w:val="20"/>
        </w:rPr>
        <w:t>t</w:t>
      </w:r>
      <w:r w:rsidR="003D536B">
        <w:rPr>
          <w:rFonts w:ascii="Arial" w:hAnsi="Arial" w:cs="Arial"/>
          <w:sz w:val="20"/>
          <w:szCs w:val="20"/>
        </w:rPr>
        <w:t>s</w:t>
      </w:r>
      <w:r w:rsidRPr="00736918">
        <w:rPr>
          <w:rFonts w:ascii="Arial" w:hAnsi="Arial" w:cs="Arial"/>
          <w:sz w:val="20"/>
          <w:szCs w:val="20"/>
        </w:rPr>
        <w:t xml:space="preserve"> the model to read in a number of other  files and set values for related parameters.  </w:t>
      </w:r>
      <w:r w:rsidR="00D65F10">
        <w:rPr>
          <w:rFonts w:ascii="Arial" w:hAnsi="Arial" w:cs="Arial"/>
          <w:sz w:val="20"/>
          <w:szCs w:val="20"/>
        </w:rPr>
        <w:t xml:space="preserve">It also produces </w:t>
      </w:r>
      <w:r w:rsidR="003D536B">
        <w:rPr>
          <w:rFonts w:ascii="Arial" w:hAnsi="Arial" w:cs="Arial"/>
          <w:sz w:val="20"/>
          <w:szCs w:val="20"/>
        </w:rPr>
        <w:t>some additional related</w:t>
      </w:r>
      <w:r w:rsidR="00D65F10">
        <w:rPr>
          <w:rFonts w:ascii="Arial" w:hAnsi="Arial" w:cs="Arial"/>
          <w:sz w:val="20"/>
          <w:szCs w:val="20"/>
        </w:rPr>
        <w:t xml:space="preserve"> output files.  </w:t>
      </w:r>
      <w:r w:rsidRPr="00736918">
        <w:rPr>
          <w:rFonts w:ascii="Arial" w:hAnsi="Arial" w:cs="Arial"/>
          <w:sz w:val="20"/>
          <w:szCs w:val="20"/>
        </w:rPr>
        <w:t xml:space="preserve">Please </w:t>
      </w:r>
      <w:r w:rsidR="007B12F7">
        <w:rPr>
          <w:rFonts w:ascii="Arial" w:hAnsi="Arial" w:cs="Arial"/>
          <w:sz w:val="20"/>
          <w:szCs w:val="20"/>
        </w:rPr>
        <w:t xml:space="preserve">email </w:t>
      </w:r>
      <w:r w:rsidR="00F411F1">
        <w:rPr>
          <w:rFonts w:ascii="Arial" w:hAnsi="Arial" w:cs="Arial"/>
          <w:sz w:val="20"/>
          <w:szCs w:val="20"/>
        </w:rPr>
        <w:t xml:space="preserve">to request </w:t>
      </w:r>
      <w:r w:rsidRPr="00736918">
        <w:rPr>
          <w:rFonts w:ascii="Arial" w:hAnsi="Arial" w:cs="Arial"/>
          <w:sz w:val="20"/>
          <w:szCs w:val="20"/>
        </w:rPr>
        <w:t xml:space="preserve">Tim Fewtrell’s Porosity </w:t>
      </w:r>
      <w:r w:rsidR="003D536B">
        <w:rPr>
          <w:rFonts w:ascii="Arial" w:hAnsi="Arial" w:cs="Arial"/>
          <w:sz w:val="20"/>
          <w:szCs w:val="20"/>
        </w:rPr>
        <w:t>M</w:t>
      </w:r>
      <w:r w:rsidRPr="00736918">
        <w:rPr>
          <w:rFonts w:ascii="Arial" w:hAnsi="Arial" w:cs="Arial"/>
          <w:sz w:val="20"/>
          <w:szCs w:val="20"/>
        </w:rPr>
        <w:t>anual for full details. Note - while the code for this works fine, the methodology is still at the development stage</w:t>
      </w:r>
      <w:r w:rsidR="005A1758">
        <w:rPr>
          <w:rFonts w:ascii="Arial" w:hAnsi="Arial" w:cs="Arial"/>
          <w:sz w:val="20"/>
          <w:szCs w:val="20"/>
        </w:rPr>
        <w:t xml:space="preserve"> and may give unexpected results</w:t>
      </w:r>
      <w:r w:rsidRPr="00736918">
        <w:rPr>
          <w:rFonts w:ascii="Arial" w:hAnsi="Arial" w:cs="Arial"/>
          <w:sz w:val="20"/>
          <w:szCs w:val="20"/>
        </w:rPr>
        <w:t>.</w:t>
      </w:r>
    </w:p>
    <w:p w:rsidR="004976DE" w:rsidRPr="0014688A" w:rsidRDefault="004976DE">
      <w:pPr>
        <w:pStyle w:val="BodyText2"/>
        <w:ind w:left="2977" w:hanging="2977"/>
        <w:rPr>
          <w:snapToGrid w:val="0"/>
        </w:rPr>
      </w:pPr>
    </w:p>
    <w:p w:rsidR="00A4337E" w:rsidRDefault="004976DE">
      <w:pPr>
        <w:pStyle w:val="Heading3"/>
      </w:pPr>
      <w:bookmarkStart w:id="851" w:name="_Toc46213235"/>
      <w:r w:rsidRPr="0014688A">
        <w:t>Floodplain friction coefficient file (.</w:t>
      </w:r>
      <w:r w:rsidRPr="0014688A">
        <w:rPr>
          <w:rFonts w:ascii="Courier New" w:hAnsi="Courier New"/>
        </w:rPr>
        <w:t>n.ascii</w:t>
      </w:r>
      <w:r w:rsidRPr="0014688A">
        <w:t>)</w:t>
      </w:r>
      <w:bookmarkEnd w:id="851"/>
    </w:p>
    <w:p w:rsidR="009A790E" w:rsidRDefault="004976DE">
      <w:pPr>
        <w:pStyle w:val="BodyText2"/>
      </w:pPr>
      <w:r w:rsidRPr="0014688A">
        <w:t>This file can be used by the user to specify a spatially variable friction coefficient across the floodplain by assigning values of Manning’s n to each cell on the raster grid.  Again, the file format is an ARC-</w:t>
      </w:r>
      <w:r w:rsidR="00EA3966">
        <w:t>Info</w:t>
      </w:r>
      <w:r w:rsidRPr="0014688A">
        <w:t xml:space="preserve"> ascii raster as described in section </w:t>
      </w:r>
      <w:r w:rsidR="001E113F" w:rsidRPr="0014688A">
        <w:fldChar w:fldCharType="begin"/>
      </w:r>
      <w:r w:rsidRPr="0014688A">
        <w:instrText xml:space="preserve"> REF _Ref27890094 \r \h </w:instrText>
      </w:r>
      <w:r w:rsidR="001E113F" w:rsidRPr="0014688A">
        <w:fldChar w:fldCharType="separate"/>
      </w:r>
      <w:r w:rsidR="005A56F8">
        <w:t>3.2.6</w:t>
      </w:r>
      <w:r w:rsidR="001E113F" w:rsidRPr="0014688A">
        <w:fldChar w:fldCharType="end"/>
      </w:r>
      <w:r w:rsidRPr="0014688A">
        <w:t xml:space="preserve"> above.</w:t>
      </w:r>
    </w:p>
    <w:p w:rsidR="00A4337E" w:rsidRDefault="00F526AB">
      <w:pPr>
        <w:pStyle w:val="Heading3"/>
      </w:pPr>
      <w:bookmarkStart w:id="852" w:name="_Toc46213236"/>
      <w:r>
        <w:t>Sub-grid model river width file (</w:t>
      </w:r>
      <w:r w:rsidR="001F191D" w:rsidRPr="001F191D">
        <w:rPr>
          <w:rFonts w:ascii="Courier New" w:hAnsi="Courier New" w:cs="Courier New"/>
        </w:rPr>
        <w:t>.width.asc</w:t>
      </w:r>
      <w:r>
        <w:t>)</w:t>
      </w:r>
      <w:bookmarkEnd w:id="852"/>
    </w:p>
    <w:p w:rsidR="00F526AB" w:rsidRDefault="00F526AB">
      <w:pPr>
        <w:pStyle w:val="BodyText2"/>
      </w:pPr>
      <w:r>
        <w:t>This file can be used to specify the locations of sub-grid channel in the raster grid. Like the DEM the file is in ARC-Info ascii raster format. Each cell can contain one value for the river width. If no channel</w:t>
      </w:r>
      <w:r w:rsidR="00D91B7E">
        <w:t>s</w:t>
      </w:r>
      <w:r>
        <w:t xml:space="preserve"> exist in a cell the value of that cell should be zero or NoData.</w:t>
      </w:r>
    </w:p>
    <w:p w:rsidR="00A4337E" w:rsidRDefault="00F526AB">
      <w:pPr>
        <w:pStyle w:val="Heading3"/>
      </w:pPr>
      <w:bookmarkStart w:id="853" w:name="_Toc46213237"/>
      <w:r>
        <w:t>Sub-grid model bed elevations file (</w:t>
      </w:r>
      <w:r w:rsidR="001F191D" w:rsidRPr="001F191D">
        <w:rPr>
          <w:rFonts w:ascii="Courier New" w:hAnsi="Courier New" w:cs="Courier New"/>
        </w:rPr>
        <w:t>.bed.asc</w:t>
      </w:r>
      <w:r>
        <w:t>) (optional)</w:t>
      </w:r>
      <w:bookmarkEnd w:id="853"/>
    </w:p>
    <w:p w:rsidR="00F526AB" w:rsidRDefault="00F526AB" w:rsidP="00F526AB">
      <w:pPr>
        <w:pStyle w:val="BodyText2"/>
      </w:pPr>
      <w:r w:rsidRPr="00E634B2">
        <w:t xml:space="preserve">This file can be used to specify the bed elevation of sub-grid channels in the raster grid. Like the DEM the file is in ARC-Info ascii raster format. Each cell can contain one value for the river bed elevation. If there is no channel width in a cell, as specified in the width file, the bed elevation value will have no effect. If the bed elevation is unknown in a cell the value should be set to </w:t>
      </w:r>
      <w:r w:rsidR="001F191D" w:rsidRPr="001F191D">
        <w:rPr>
          <w:rFonts w:ascii="Courier New" w:hAnsi="Courier New" w:cs="Courier New"/>
        </w:rPr>
        <w:t>NoData</w:t>
      </w:r>
      <w:r w:rsidRPr="00E634B2">
        <w:t xml:space="preserve">. </w:t>
      </w:r>
      <w:r w:rsidR="0062554B" w:rsidRPr="00E634B2">
        <w:t xml:space="preserve">When the bed elevation is set to </w:t>
      </w:r>
      <w:r w:rsidR="001F191D" w:rsidRPr="001F191D">
        <w:rPr>
          <w:rFonts w:ascii="Courier New" w:hAnsi="Courier New" w:cs="Courier New"/>
        </w:rPr>
        <w:t>NoData</w:t>
      </w:r>
      <w:r w:rsidR="0062554B" w:rsidRPr="00E634B2">
        <w:t xml:space="preserve"> but the channel has a width</w:t>
      </w:r>
      <w:r w:rsidR="00A96259" w:rsidRPr="00A96259">
        <w:t xml:space="preserve">, the width and </w:t>
      </w:r>
      <w:r w:rsidR="0062554B" w:rsidRPr="00E634B2">
        <w:t xml:space="preserve">bank height and </w:t>
      </w:r>
      <w:r w:rsidR="00254FA6">
        <w:t xml:space="preserve">either a </w:t>
      </w:r>
      <w:r w:rsidR="0062554B" w:rsidRPr="00E634B2">
        <w:t xml:space="preserve">channel parameter file </w:t>
      </w:r>
      <w:r w:rsidR="00254FA6">
        <w:t xml:space="preserve">or default channel parameter values </w:t>
      </w:r>
      <w:r w:rsidR="0062554B" w:rsidRPr="00E634B2">
        <w:t>will be used to calculate the channel depth and bed elevation.</w:t>
      </w:r>
      <w:r w:rsidR="00254FA6">
        <w:t xml:space="preserve">  Default values assume a rectangular cross section channel and are based on an average UK gravel bed river.  </w:t>
      </w:r>
    </w:p>
    <w:p w:rsidR="00A4337E" w:rsidRDefault="00F526AB">
      <w:pPr>
        <w:pStyle w:val="Heading3"/>
      </w:pPr>
      <w:bookmarkStart w:id="854" w:name="_Toc46213238"/>
      <w:r>
        <w:t>Sub-grid model bank elevation file (</w:t>
      </w:r>
      <w:r w:rsidR="001F191D" w:rsidRPr="001F191D">
        <w:rPr>
          <w:rFonts w:ascii="Courier New" w:hAnsi="Courier New" w:cs="Courier New"/>
        </w:rPr>
        <w:t>.bank.asc</w:t>
      </w:r>
      <w:r>
        <w:t>)</w:t>
      </w:r>
      <w:bookmarkEnd w:id="854"/>
    </w:p>
    <w:p w:rsidR="00F526AB" w:rsidRDefault="00F526AB" w:rsidP="00F526AB">
      <w:pPr>
        <w:pStyle w:val="BodyText2"/>
      </w:pPr>
      <w:r>
        <w:t>This file can be used to specify the elevation of the river banks from which the bed elevation is calculated using the river channel parameters in the sub-grid parameter file (</w:t>
      </w:r>
      <w:r w:rsidR="001F191D" w:rsidRPr="001F191D">
        <w:rPr>
          <w:rFonts w:ascii="Courier New" w:hAnsi="Courier New" w:cs="Courier New"/>
        </w:rPr>
        <w:t>.pram</w:t>
      </w:r>
      <w:r>
        <w:t xml:space="preserve">) (section </w:t>
      </w:r>
      <w:r w:rsidR="007F141E">
        <w:t>4.2.11</w:t>
      </w:r>
      <w:r>
        <w:t>). Like the DEM the file is in ARC-Info ascii raster format. The bank elevations do not control when the river banks overtop, this is determined by the elevation in the DEM, however</w:t>
      </w:r>
      <w:r w:rsidR="0071311C">
        <w:t>,</w:t>
      </w:r>
      <w:r>
        <w:t xml:space="preserve"> they do have an effect on the channel bed elevation. If the DEM elevation and the bank elevation are the same the DEM can be used for this file. Elevations in cells without channel widths are ignored by the model. In the case of </w:t>
      </w:r>
      <w:r w:rsidR="001F191D" w:rsidRPr="001F191D">
        <w:rPr>
          <w:rFonts w:ascii="Courier New" w:hAnsi="Courier New" w:cs="Courier New"/>
        </w:rPr>
        <w:t>NoData</w:t>
      </w:r>
      <w:r>
        <w:t xml:space="preserve"> the DEM elevation will be used</w:t>
      </w:r>
      <w:r w:rsidR="00D0742B">
        <w:t>.</w:t>
      </w:r>
    </w:p>
    <w:p w:rsidR="00A4337E" w:rsidRDefault="007F141E">
      <w:pPr>
        <w:pStyle w:val="Heading3"/>
      </w:pPr>
      <w:bookmarkStart w:id="855" w:name="_Toc46213239"/>
      <w:r>
        <w:lastRenderedPageBreak/>
        <w:t>Sub-grid model channel region file (</w:t>
      </w:r>
      <w:r w:rsidR="001F191D" w:rsidRPr="001F191D">
        <w:rPr>
          <w:rFonts w:ascii="Courier New" w:hAnsi="Courier New" w:cs="Courier New"/>
        </w:rPr>
        <w:t>.region.asc</w:t>
      </w:r>
      <w:r>
        <w:t>) (optional)</w:t>
      </w:r>
      <w:bookmarkEnd w:id="855"/>
    </w:p>
    <w:p w:rsidR="007F141E" w:rsidRDefault="007F141E" w:rsidP="007F141E">
      <w:pPr>
        <w:pStyle w:val="BodyText2"/>
      </w:pPr>
      <w:r>
        <w:t xml:space="preserve">This file can be used to split up the sub-grid channels into regions of homogeneous parameterisations, without this file the model will apply the same sub-grid channel parameters to the whole domain. Like the DEM the file is in ARC-Info ascii raster format, however the values in the cells should be integers. Regions should start from 0 up the number of regions that are required in the model </w:t>
      </w:r>
      <w:r w:rsidR="0071311C">
        <w:t>domain;</w:t>
      </w:r>
      <w:r>
        <w:t xml:space="preserve"> there is no limit on the number of separate regions however each region will require parameters in the .pram file. Where there is no channel in a cell the region will have </w:t>
      </w:r>
      <w:r w:rsidR="0071311C">
        <w:t>any</w:t>
      </w:r>
      <w:r>
        <w:t xml:space="preserve"> effect on the model.</w:t>
      </w:r>
    </w:p>
    <w:p w:rsidR="00A4337E" w:rsidRDefault="007F141E">
      <w:pPr>
        <w:pStyle w:val="Heading3"/>
      </w:pPr>
      <w:bookmarkStart w:id="856" w:name="_Toc46213240"/>
      <w:r>
        <w:t>Sub-grid model channel parameter file (</w:t>
      </w:r>
      <w:r w:rsidR="001F191D" w:rsidRPr="001F191D">
        <w:rPr>
          <w:rFonts w:ascii="Courier New" w:hAnsi="Courier New" w:cs="Courier New"/>
        </w:rPr>
        <w:t>.pram</w:t>
      </w:r>
      <w:r>
        <w:t>) (optional)</w:t>
      </w:r>
      <w:bookmarkEnd w:id="856"/>
    </w:p>
    <w:p w:rsidR="007F141E" w:rsidRDefault="007F141E" w:rsidP="007F141E">
      <w:pPr>
        <w:pStyle w:val="BodyText2"/>
      </w:pPr>
      <w:r w:rsidRPr="0014688A">
        <w:t xml:space="preserve">This file is used to specify </w:t>
      </w:r>
      <w:r>
        <w:t xml:space="preserve">the channel parameters of each region of the model domain as defined in the </w:t>
      </w:r>
      <w:r w:rsidR="001F191D" w:rsidRPr="001F191D">
        <w:rPr>
          <w:rFonts w:ascii="Courier New" w:hAnsi="Courier New" w:cs="Courier New"/>
        </w:rPr>
        <w:t>.region.asc</w:t>
      </w:r>
      <w:r>
        <w:t xml:space="preserve"> file.</w:t>
      </w:r>
      <w:r w:rsidRPr="0014688A">
        <w:t xml:space="preserve"> For each </w:t>
      </w:r>
      <w:r>
        <w:t>region</w:t>
      </w:r>
      <w:r w:rsidRPr="0014688A">
        <w:t xml:space="preserve"> the format for the file is as follows:</w:t>
      </w:r>
    </w:p>
    <w:p w:rsidR="007F141E" w:rsidRPr="0014688A" w:rsidRDefault="007F141E" w:rsidP="007F141E">
      <w:pPr>
        <w:pStyle w:val="BodyText2"/>
      </w:pPr>
    </w:p>
    <w:p w:rsidR="007F141E" w:rsidRPr="0014688A" w:rsidRDefault="007F141E" w:rsidP="007F141E">
      <w:pPr>
        <w:pStyle w:val="BodyText3"/>
        <w:ind w:left="567" w:hanging="567"/>
      </w:pPr>
      <w:r w:rsidRPr="0014688A">
        <w:t xml:space="preserve">Line 1: </w:t>
      </w:r>
      <w:r>
        <w:t>Number of regions in the model domain (integer). This must match the number of regions in the .region.asc file</w:t>
      </w:r>
    </w:p>
    <w:p w:rsidR="007F141E" w:rsidRPr="0014688A" w:rsidRDefault="007F141E" w:rsidP="007F141E">
      <w:pPr>
        <w:pStyle w:val="BodyText3"/>
        <w:ind w:left="567" w:hanging="567"/>
      </w:pPr>
      <w:r w:rsidRPr="0014688A">
        <w:t xml:space="preserve">Line 2: </w:t>
      </w:r>
      <w:r>
        <w:t>Region</w:t>
      </w:r>
      <w:r w:rsidRPr="0014688A">
        <w:rPr>
          <w:vertAlign w:val="subscript"/>
        </w:rPr>
        <w:t>1</w:t>
      </w:r>
      <w:r w:rsidRPr="0014688A">
        <w:tab/>
      </w:r>
      <w:r>
        <w:t>Type</w:t>
      </w:r>
      <w:r w:rsidRPr="0014688A">
        <w:rPr>
          <w:vertAlign w:val="subscript"/>
        </w:rPr>
        <w:t>1</w:t>
      </w:r>
      <w:r>
        <w:rPr>
          <w:vertAlign w:val="subscript"/>
        </w:rPr>
        <w:tab/>
      </w:r>
      <w:r w:rsidR="002A291B">
        <w:t>p</w:t>
      </w:r>
      <w:r w:rsidR="002A291B" w:rsidRPr="0014688A">
        <w:rPr>
          <w:vertAlign w:val="subscript"/>
        </w:rPr>
        <w:t>1</w:t>
      </w:r>
      <w:r>
        <w:rPr>
          <w:vertAlign w:val="subscript"/>
        </w:rPr>
        <w:tab/>
      </w:r>
      <w:r w:rsidR="002A291B">
        <w:t>r</w:t>
      </w:r>
      <w:r w:rsidR="002A291B" w:rsidRPr="0014688A">
        <w:rPr>
          <w:vertAlign w:val="subscript"/>
        </w:rPr>
        <w:t>1</w:t>
      </w:r>
      <w:r>
        <w:rPr>
          <w:vertAlign w:val="subscript"/>
        </w:rPr>
        <w:tab/>
      </w:r>
      <w:r>
        <w:t>s</w:t>
      </w:r>
      <w:r w:rsidRPr="0014688A">
        <w:rPr>
          <w:vertAlign w:val="subscript"/>
        </w:rPr>
        <w:t>1</w:t>
      </w:r>
      <w:r>
        <w:rPr>
          <w:vertAlign w:val="subscript"/>
        </w:rPr>
        <w:tab/>
      </w:r>
      <w:r>
        <w:t>nch</w:t>
      </w:r>
      <w:r w:rsidRPr="0014688A">
        <w:rPr>
          <w:vertAlign w:val="subscript"/>
        </w:rPr>
        <w:t>1</w:t>
      </w:r>
      <w:r w:rsidR="002A291B">
        <w:rPr>
          <w:vertAlign w:val="subscript"/>
        </w:rPr>
        <w:tab/>
      </w:r>
      <w:r w:rsidR="00736918" w:rsidRPr="00736918">
        <w:t>m</w:t>
      </w:r>
      <w:r w:rsidR="002A291B">
        <w:rPr>
          <w:vertAlign w:val="subscript"/>
        </w:rPr>
        <w:t>1</w:t>
      </w:r>
    </w:p>
    <w:p w:rsidR="007F141E" w:rsidRPr="0014688A" w:rsidRDefault="007F141E" w:rsidP="007F141E">
      <w:pPr>
        <w:pStyle w:val="BodyText3"/>
        <w:ind w:left="567" w:hanging="567"/>
      </w:pPr>
      <w:r w:rsidRPr="0014688A">
        <w:t>Line 5:</w:t>
      </w:r>
      <w:r w:rsidRPr="0014688A">
        <w:tab/>
      </w:r>
      <w:r>
        <w:t>Region</w:t>
      </w:r>
      <w:r w:rsidRPr="0014688A">
        <w:rPr>
          <w:vertAlign w:val="subscript"/>
        </w:rPr>
        <w:t xml:space="preserve"> 2</w:t>
      </w:r>
      <w:r w:rsidRPr="0014688A">
        <w:tab/>
      </w:r>
      <w:r>
        <w:t>Type</w:t>
      </w:r>
      <w:r>
        <w:rPr>
          <w:vertAlign w:val="subscript"/>
        </w:rPr>
        <w:t>2</w:t>
      </w:r>
      <w:r>
        <w:rPr>
          <w:vertAlign w:val="subscript"/>
        </w:rPr>
        <w:tab/>
      </w:r>
      <w:r w:rsidR="002A291B">
        <w:t>p</w:t>
      </w:r>
      <w:r w:rsidR="002A291B" w:rsidRPr="0014688A">
        <w:rPr>
          <w:vertAlign w:val="subscript"/>
        </w:rPr>
        <w:t>2</w:t>
      </w:r>
      <w:r>
        <w:rPr>
          <w:vertAlign w:val="subscript"/>
        </w:rPr>
        <w:tab/>
      </w:r>
      <w:r w:rsidR="002A291B">
        <w:t>r</w:t>
      </w:r>
      <w:r w:rsidR="002A291B" w:rsidRPr="0014688A">
        <w:rPr>
          <w:vertAlign w:val="subscript"/>
        </w:rPr>
        <w:t>2</w:t>
      </w:r>
      <w:r>
        <w:rPr>
          <w:vertAlign w:val="subscript"/>
        </w:rPr>
        <w:tab/>
      </w:r>
      <w:r>
        <w:t>s</w:t>
      </w:r>
      <w:r w:rsidRPr="0014688A">
        <w:rPr>
          <w:vertAlign w:val="subscript"/>
        </w:rPr>
        <w:t>2</w:t>
      </w:r>
      <w:r>
        <w:rPr>
          <w:vertAlign w:val="subscript"/>
        </w:rPr>
        <w:tab/>
      </w:r>
      <w:r>
        <w:t>nch</w:t>
      </w:r>
      <w:r w:rsidRPr="0014688A">
        <w:rPr>
          <w:vertAlign w:val="subscript"/>
        </w:rPr>
        <w:t>2</w:t>
      </w:r>
      <w:r w:rsidR="002A291B">
        <w:rPr>
          <w:vertAlign w:val="subscript"/>
        </w:rPr>
        <w:tab/>
      </w:r>
      <w:r w:rsidR="00736918" w:rsidRPr="00736918">
        <w:t>m</w:t>
      </w:r>
      <w:r w:rsidR="002A291B">
        <w:rPr>
          <w:vertAlign w:val="subscript"/>
        </w:rPr>
        <w:t>2</w:t>
      </w:r>
    </w:p>
    <w:p w:rsidR="007F141E" w:rsidRPr="0014688A" w:rsidRDefault="007F141E" w:rsidP="007F141E">
      <w:pPr>
        <w:pStyle w:val="BodyText3"/>
        <w:ind w:left="567" w:hanging="567"/>
      </w:pPr>
      <w:r w:rsidRPr="0014688A">
        <w:t>etc….</w:t>
      </w:r>
      <w:r w:rsidRPr="0014688A">
        <w:tab/>
        <w:t>…</w:t>
      </w:r>
      <w:r w:rsidRPr="0014688A">
        <w:tab/>
      </w:r>
      <w:r w:rsidRPr="0014688A">
        <w:tab/>
        <w:t>…</w:t>
      </w:r>
    </w:p>
    <w:p w:rsidR="007F141E" w:rsidRPr="0014688A" w:rsidRDefault="007F141E" w:rsidP="007F141E">
      <w:pPr>
        <w:pStyle w:val="BodyText3"/>
        <w:ind w:left="567" w:hanging="567"/>
      </w:pPr>
      <w:r w:rsidRPr="0014688A">
        <w:t>Line i:</w:t>
      </w:r>
      <w:r w:rsidRPr="0014688A">
        <w:tab/>
      </w:r>
      <w:r>
        <w:t>Region</w:t>
      </w:r>
      <w:r w:rsidRPr="0014688A">
        <w:rPr>
          <w:vertAlign w:val="subscript"/>
        </w:rPr>
        <w:t xml:space="preserve"> i</w:t>
      </w:r>
      <w:r w:rsidRPr="0014688A">
        <w:tab/>
      </w:r>
      <w:r>
        <w:t>Type</w:t>
      </w:r>
      <w:r>
        <w:rPr>
          <w:vertAlign w:val="subscript"/>
        </w:rPr>
        <w:t>i</w:t>
      </w:r>
      <w:r>
        <w:rPr>
          <w:vertAlign w:val="subscript"/>
        </w:rPr>
        <w:tab/>
      </w:r>
      <w:r w:rsidR="002A291B">
        <w:t>p</w:t>
      </w:r>
      <w:r w:rsidR="002A291B" w:rsidRPr="0014688A">
        <w:rPr>
          <w:vertAlign w:val="subscript"/>
        </w:rPr>
        <w:t>i</w:t>
      </w:r>
      <w:r>
        <w:rPr>
          <w:vertAlign w:val="subscript"/>
        </w:rPr>
        <w:tab/>
      </w:r>
      <w:r w:rsidR="002A291B">
        <w:t>r</w:t>
      </w:r>
      <w:r w:rsidR="002A291B" w:rsidRPr="0014688A">
        <w:rPr>
          <w:vertAlign w:val="subscript"/>
        </w:rPr>
        <w:t>i</w:t>
      </w:r>
      <w:r>
        <w:rPr>
          <w:vertAlign w:val="subscript"/>
        </w:rPr>
        <w:tab/>
      </w:r>
      <w:r>
        <w:t>s</w:t>
      </w:r>
      <w:r w:rsidRPr="0014688A">
        <w:rPr>
          <w:vertAlign w:val="subscript"/>
        </w:rPr>
        <w:t>i</w:t>
      </w:r>
      <w:r>
        <w:rPr>
          <w:vertAlign w:val="subscript"/>
        </w:rPr>
        <w:tab/>
      </w:r>
      <w:r>
        <w:t>nch</w:t>
      </w:r>
      <w:r w:rsidRPr="0014688A">
        <w:rPr>
          <w:vertAlign w:val="subscript"/>
        </w:rPr>
        <w:t>i</w:t>
      </w:r>
      <w:r w:rsidR="002A291B">
        <w:rPr>
          <w:vertAlign w:val="subscript"/>
        </w:rPr>
        <w:tab/>
      </w:r>
      <w:r w:rsidR="00736918" w:rsidRPr="00736918">
        <w:t>m</w:t>
      </w:r>
      <w:r w:rsidR="002A291B">
        <w:rPr>
          <w:vertAlign w:val="subscript"/>
        </w:rPr>
        <w:t>i</w:t>
      </w:r>
    </w:p>
    <w:p w:rsidR="007F141E" w:rsidRDefault="007F141E" w:rsidP="007F141E">
      <w:pPr>
        <w:pStyle w:val="BodyText2"/>
      </w:pPr>
    </w:p>
    <w:p w:rsidR="007F141E" w:rsidRDefault="007F141E" w:rsidP="007F141E">
      <w:pPr>
        <w:pStyle w:val="BodyText2"/>
      </w:pPr>
      <w:r>
        <w:t xml:space="preserve">Where </w:t>
      </w:r>
      <w:r w:rsidR="001F191D" w:rsidRPr="001F191D">
        <w:rPr>
          <w:i/>
        </w:rPr>
        <w:t>Region</w:t>
      </w:r>
      <w:r w:rsidR="001F191D" w:rsidRPr="001F191D">
        <w:rPr>
          <w:i/>
          <w:vertAlign w:val="subscript"/>
        </w:rPr>
        <w:t>1</w:t>
      </w:r>
      <w:r>
        <w:t xml:space="preserve"> is the integer region number that matches a region in the </w:t>
      </w:r>
      <w:r w:rsidR="001F191D" w:rsidRPr="001F191D">
        <w:rPr>
          <w:rFonts w:ascii="Courier New" w:hAnsi="Courier New" w:cs="Courier New"/>
        </w:rPr>
        <w:t>.region.asc</w:t>
      </w:r>
      <w:r>
        <w:t xml:space="preserve"> file. This should start at 0 and count to the number of regions-1. Type is the type of channel, this is an integer value and will be 1 for a rectangular channel, </w:t>
      </w:r>
      <w:r w:rsidR="001E113F">
        <w:fldChar w:fldCharType="begin"/>
      </w:r>
      <w:r>
        <w:instrText xml:space="preserve"> REF _Ref353546493 \h </w:instrText>
      </w:r>
      <w:r w:rsidR="001E113F">
        <w:fldChar w:fldCharType="separate"/>
      </w:r>
      <w:r w:rsidR="005A56F8">
        <w:t xml:space="preserve">Table </w:t>
      </w:r>
      <w:r w:rsidR="005A56F8">
        <w:rPr>
          <w:noProof/>
        </w:rPr>
        <w:t>13</w:t>
      </w:r>
      <w:r w:rsidR="001E113F">
        <w:fldChar w:fldCharType="end"/>
      </w:r>
      <w:r>
        <w:t xml:space="preserve"> below gives more information on alternative channel types. r and p control the depth of the channel given the widths, where cell channel </w:t>
      </w:r>
      <w:r w:rsidR="001F191D" w:rsidRPr="001F191D">
        <w:rPr>
          <w:i/>
        </w:rPr>
        <w:t>depth</w:t>
      </w:r>
      <w:r>
        <w:t xml:space="preserve"> = </w:t>
      </w:r>
      <w:r w:rsidR="001F191D" w:rsidRPr="001F191D">
        <w:rPr>
          <w:i/>
        </w:rPr>
        <w:t>r*width^p</w:t>
      </w:r>
      <w:r>
        <w:t xml:space="preserve">. Channel bed elevation is then the banks elevation minus channel depth. </w:t>
      </w:r>
      <w:r w:rsidR="001F191D" w:rsidRPr="001F191D">
        <w:rPr>
          <w:i/>
        </w:rPr>
        <w:t>S</w:t>
      </w:r>
      <w:r>
        <w:t xml:space="preserve"> is an additional parameter for </w:t>
      </w:r>
      <w:r w:rsidR="002A291B">
        <w:t xml:space="preserve">some types of </w:t>
      </w:r>
      <w:r>
        <w:t xml:space="preserve">channel model.  In the case of the rectangular sub-grid channel </w:t>
      </w:r>
      <w:r w:rsidR="001F191D" w:rsidRPr="001F191D">
        <w:rPr>
          <w:i/>
        </w:rPr>
        <w:t>S</w:t>
      </w:r>
      <w:r w:rsidR="00A168CC">
        <w:t xml:space="preserve"> </w:t>
      </w:r>
      <w:r>
        <w:t xml:space="preserve">has no effect but it is needed for some of the other channel types (see </w:t>
      </w:r>
      <w:r w:rsidR="001E113F">
        <w:fldChar w:fldCharType="begin"/>
      </w:r>
      <w:r>
        <w:instrText xml:space="preserve"> REF _Ref353546493 \h </w:instrText>
      </w:r>
      <w:r w:rsidR="001E113F">
        <w:fldChar w:fldCharType="separate"/>
      </w:r>
      <w:r w:rsidR="005A56F8">
        <w:t xml:space="preserve">Table </w:t>
      </w:r>
      <w:r w:rsidR="005A56F8">
        <w:rPr>
          <w:noProof/>
        </w:rPr>
        <w:t>13</w:t>
      </w:r>
      <w:r w:rsidR="001E113F">
        <w:fldChar w:fldCharType="end"/>
      </w:r>
      <w:r>
        <w:t xml:space="preserve">). </w:t>
      </w:r>
      <w:r w:rsidR="001F191D" w:rsidRPr="001F191D">
        <w:rPr>
          <w:i/>
        </w:rPr>
        <w:t>nch</w:t>
      </w:r>
      <w:r>
        <w:t xml:space="preserve"> is the channel Manning’s coefficient.</w:t>
      </w:r>
      <w:r w:rsidR="002A291B">
        <w:t xml:space="preserve">  Finally, </w:t>
      </w:r>
      <w:r w:rsidR="001F191D" w:rsidRPr="001F191D">
        <w:rPr>
          <w:i/>
        </w:rPr>
        <w:t>m</w:t>
      </w:r>
      <w:r w:rsidR="002A291B">
        <w:t xml:space="preserve"> is an optional meander coefficient, each cell is assumed to contain a channel of length d</w:t>
      </w:r>
      <w:r w:rsidR="001F191D" w:rsidRPr="001F191D">
        <w:rPr>
          <w:i/>
        </w:rPr>
        <w:t>x</w:t>
      </w:r>
      <w:r w:rsidR="002A291B">
        <w:t>*</w:t>
      </w:r>
      <w:r w:rsidR="001F191D" w:rsidRPr="001F191D">
        <w:rPr>
          <w:i/>
        </w:rPr>
        <w:t>m</w:t>
      </w:r>
      <w:r w:rsidR="002A291B">
        <w:t>, where m is 1 by default and thus has no effect. A value of m above 1 will lengthen the channel while a value below 1 will shorten it. Note that values of m below 1 may also reduce the model time step.</w:t>
      </w:r>
    </w:p>
    <w:p w:rsidR="00A4337E" w:rsidRDefault="007F141E">
      <w:pPr>
        <w:pStyle w:val="Caption"/>
        <w:keepNext/>
      </w:pPr>
      <w:bookmarkStart w:id="857" w:name="_Ref353546493"/>
      <w:bookmarkStart w:id="858" w:name="_Toc46213705"/>
      <w:r>
        <w:t xml:space="preserve">Table </w:t>
      </w:r>
      <w:r w:rsidR="001E113F">
        <w:fldChar w:fldCharType="begin"/>
      </w:r>
      <w:r>
        <w:instrText xml:space="preserve"> SEQ Table \* ARABIC </w:instrText>
      </w:r>
      <w:r w:rsidR="001E113F">
        <w:fldChar w:fldCharType="separate"/>
      </w:r>
      <w:r w:rsidR="005A56F8">
        <w:rPr>
          <w:noProof/>
        </w:rPr>
        <w:t>13</w:t>
      </w:r>
      <w:r w:rsidR="001E113F">
        <w:fldChar w:fldCharType="end"/>
      </w:r>
      <w:bookmarkEnd w:id="857"/>
      <w:r>
        <w:t>: Simple shapes of sub-grid channels</w:t>
      </w:r>
      <w:bookmarkEnd w:id="858"/>
    </w:p>
    <w:tbl>
      <w:tblPr>
        <w:tblStyle w:val="TableGrid"/>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961"/>
        <w:gridCol w:w="2962"/>
        <w:gridCol w:w="2962"/>
      </w:tblGrid>
      <w:tr w:rsidR="007F141E" w:rsidTr="00D07594">
        <w:tc>
          <w:tcPr>
            <w:tcW w:w="2961" w:type="dxa"/>
          </w:tcPr>
          <w:p w:rsidR="00A4337E" w:rsidRDefault="00A96259">
            <w:pPr>
              <w:pStyle w:val="BodyText3"/>
              <w:rPr>
                <w:b/>
                <w:bCs/>
              </w:rPr>
            </w:pPr>
            <w:r w:rsidRPr="00A96259">
              <w:rPr>
                <w:b/>
              </w:rPr>
              <w:t>Channel Type</w:t>
            </w:r>
          </w:p>
        </w:tc>
        <w:tc>
          <w:tcPr>
            <w:tcW w:w="2962" w:type="dxa"/>
          </w:tcPr>
          <w:p w:rsidR="00A4337E" w:rsidRDefault="00A96259">
            <w:pPr>
              <w:pStyle w:val="BodyText3"/>
              <w:rPr>
                <w:b/>
                <w:bCs/>
              </w:rPr>
            </w:pPr>
            <w:r w:rsidRPr="00A96259">
              <w:rPr>
                <w:b/>
              </w:rPr>
              <w:t>Channel shape</w:t>
            </w:r>
          </w:p>
        </w:tc>
        <w:tc>
          <w:tcPr>
            <w:tcW w:w="2962" w:type="dxa"/>
          </w:tcPr>
          <w:p w:rsidR="00A4337E" w:rsidRDefault="00A96259">
            <w:pPr>
              <w:pStyle w:val="BodyText3"/>
              <w:rPr>
                <w:b/>
                <w:bCs/>
              </w:rPr>
            </w:pPr>
            <w:r w:rsidRPr="00A96259">
              <w:rPr>
                <w:b/>
              </w:rPr>
              <w:t>Impact of parameter s</w:t>
            </w:r>
          </w:p>
        </w:tc>
      </w:tr>
      <w:tr w:rsidR="007F141E" w:rsidTr="00D07594">
        <w:tc>
          <w:tcPr>
            <w:tcW w:w="2961" w:type="dxa"/>
          </w:tcPr>
          <w:p w:rsidR="00A4337E" w:rsidRDefault="007F141E">
            <w:pPr>
              <w:pStyle w:val="BodyText3"/>
            </w:pPr>
            <w:r w:rsidRPr="00D473D3">
              <w:t>1</w:t>
            </w:r>
          </w:p>
        </w:tc>
        <w:tc>
          <w:tcPr>
            <w:tcW w:w="2962" w:type="dxa"/>
          </w:tcPr>
          <w:p w:rsidR="00A4337E" w:rsidRDefault="007F141E">
            <w:pPr>
              <w:pStyle w:val="BodyText3"/>
            </w:pPr>
            <w:r w:rsidRPr="00D473D3">
              <w:t>Rectangular channel</w:t>
            </w:r>
          </w:p>
        </w:tc>
        <w:tc>
          <w:tcPr>
            <w:tcW w:w="2962" w:type="dxa"/>
          </w:tcPr>
          <w:p w:rsidR="00A4337E" w:rsidRDefault="007F141E">
            <w:pPr>
              <w:pStyle w:val="BodyText3"/>
            </w:pPr>
            <w:r w:rsidRPr="00D473D3">
              <w:t>None</w:t>
            </w:r>
          </w:p>
        </w:tc>
      </w:tr>
      <w:tr w:rsidR="007F141E" w:rsidTr="00D07594">
        <w:tc>
          <w:tcPr>
            <w:tcW w:w="2961" w:type="dxa"/>
          </w:tcPr>
          <w:p w:rsidR="00A4337E" w:rsidRDefault="007F141E">
            <w:pPr>
              <w:pStyle w:val="BodyText3"/>
            </w:pPr>
            <w:r w:rsidRPr="00D473D3">
              <w:t>2</w:t>
            </w:r>
          </w:p>
        </w:tc>
        <w:tc>
          <w:tcPr>
            <w:tcW w:w="2962" w:type="dxa"/>
          </w:tcPr>
          <w:p w:rsidR="00A4337E" w:rsidRDefault="007F141E">
            <w:pPr>
              <w:pStyle w:val="BodyText3"/>
            </w:pPr>
            <w:r w:rsidRPr="00D473D3">
              <w:t>Power</w:t>
            </w:r>
          </w:p>
        </w:tc>
        <w:tc>
          <w:tcPr>
            <w:tcW w:w="2962" w:type="dxa"/>
          </w:tcPr>
          <w:p w:rsidR="00A4337E" w:rsidRDefault="007F141E">
            <w:pPr>
              <w:pStyle w:val="BodyText3"/>
            </w:pPr>
            <w:r w:rsidRPr="00D473D3">
              <w:t>Determines the shape of the channel</w:t>
            </w:r>
          </w:p>
        </w:tc>
      </w:tr>
    </w:tbl>
    <w:p w:rsidR="007F141E" w:rsidRDefault="007F141E" w:rsidP="007F141E">
      <w:pPr>
        <w:pStyle w:val="BodyText2"/>
      </w:pPr>
    </w:p>
    <w:p w:rsidR="007F141E" w:rsidRDefault="007F141E" w:rsidP="007F141E">
      <w:pPr>
        <w:pStyle w:val="BodyText2"/>
      </w:pPr>
      <w:r>
        <w:t>A</w:t>
      </w:r>
      <w:r w:rsidRPr="0014688A">
        <w:t xml:space="preserve">n example </w:t>
      </w:r>
      <w:r w:rsidR="001F191D" w:rsidRPr="001F191D">
        <w:rPr>
          <w:rFonts w:ascii="Courier New" w:hAnsi="Courier New" w:cs="Courier New"/>
        </w:rPr>
        <w:t>.pram</w:t>
      </w:r>
      <w:r w:rsidR="009C38F4">
        <w:t xml:space="preserve"> </w:t>
      </w:r>
      <w:r>
        <w:t>file</w:t>
      </w:r>
      <w:r w:rsidRPr="0014688A">
        <w:t xml:space="preserve"> is given below</w:t>
      </w:r>
      <w:r>
        <w:t>, the first channel is rectangular and the second is a power shape. Both channels have the same width depth relationship and Manning’s coefficient. The third channel is the same as the first but has a higher friction coefficient and will be 10% deeper for the same channel width.</w:t>
      </w:r>
    </w:p>
    <w:p w:rsidR="007F141E" w:rsidRPr="0014688A" w:rsidRDefault="007F141E" w:rsidP="007F141E">
      <w:pPr>
        <w:ind w:firstLine="720"/>
        <w:rPr>
          <w:rFonts w:ascii="Courier New" w:hAnsi="Courier New"/>
          <w:snapToGrid w:val="0"/>
          <w:sz w:val="20"/>
        </w:rPr>
      </w:pPr>
      <w:r>
        <w:rPr>
          <w:rFonts w:ascii="Courier New" w:hAnsi="Courier New"/>
          <w:snapToGrid w:val="0"/>
          <w:sz w:val="20"/>
        </w:rPr>
        <w:t>3</w:t>
      </w:r>
    </w:p>
    <w:p w:rsidR="007F141E" w:rsidRDefault="007F141E" w:rsidP="007F141E">
      <w:pPr>
        <w:ind w:firstLine="720"/>
        <w:rPr>
          <w:rFonts w:ascii="Courier New" w:hAnsi="Courier New"/>
          <w:snapToGrid w:val="0"/>
          <w:sz w:val="20"/>
        </w:rPr>
      </w:pPr>
      <w:r>
        <w:rPr>
          <w:rFonts w:ascii="Courier New" w:hAnsi="Courier New"/>
          <w:snapToGrid w:val="0"/>
          <w:sz w:val="20"/>
        </w:rPr>
        <w:t>0</w:t>
      </w:r>
      <w:r w:rsidRPr="0014688A">
        <w:rPr>
          <w:rFonts w:ascii="Courier New" w:hAnsi="Courier New"/>
          <w:snapToGrid w:val="0"/>
          <w:sz w:val="20"/>
        </w:rPr>
        <w:tab/>
      </w:r>
      <w:r>
        <w:rPr>
          <w:rFonts w:ascii="Courier New" w:hAnsi="Courier New"/>
          <w:snapToGrid w:val="0"/>
          <w:sz w:val="20"/>
        </w:rPr>
        <w:t>1</w:t>
      </w:r>
      <w:r>
        <w:rPr>
          <w:rFonts w:ascii="Courier New" w:hAnsi="Courier New"/>
          <w:snapToGrid w:val="0"/>
          <w:sz w:val="20"/>
        </w:rPr>
        <w:tab/>
        <w:t>0.30</w:t>
      </w:r>
      <w:r>
        <w:rPr>
          <w:rFonts w:ascii="Courier New" w:hAnsi="Courier New"/>
          <w:snapToGrid w:val="0"/>
          <w:sz w:val="20"/>
        </w:rPr>
        <w:tab/>
        <w:t>0.78</w:t>
      </w:r>
      <w:r>
        <w:rPr>
          <w:rFonts w:ascii="Courier New" w:hAnsi="Courier New"/>
          <w:snapToGrid w:val="0"/>
          <w:sz w:val="20"/>
        </w:rPr>
        <w:tab/>
        <w:t>-9999</w:t>
      </w:r>
      <w:r>
        <w:rPr>
          <w:rFonts w:ascii="Courier New" w:hAnsi="Courier New"/>
          <w:snapToGrid w:val="0"/>
          <w:sz w:val="20"/>
        </w:rPr>
        <w:tab/>
        <w:t>0.035</w:t>
      </w:r>
    </w:p>
    <w:p w:rsidR="007F141E" w:rsidRDefault="007F141E" w:rsidP="007F141E">
      <w:pPr>
        <w:ind w:firstLine="720"/>
        <w:rPr>
          <w:rFonts w:ascii="Courier New" w:hAnsi="Courier New"/>
          <w:snapToGrid w:val="0"/>
          <w:sz w:val="20"/>
        </w:rPr>
      </w:pPr>
      <w:r>
        <w:rPr>
          <w:rFonts w:ascii="Courier New" w:hAnsi="Courier New"/>
          <w:snapToGrid w:val="0"/>
          <w:sz w:val="20"/>
        </w:rPr>
        <w:t>1</w:t>
      </w:r>
      <w:r>
        <w:rPr>
          <w:rFonts w:ascii="Courier New" w:hAnsi="Courier New"/>
          <w:snapToGrid w:val="0"/>
          <w:sz w:val="20"/>
        </w:rPr>
        <w:tab/>
        <w:t>2</w:t>
      </w:r>
      <w:r>
        <w:rPr>
          <w:rFonts w:ascii="Courier New" w:hAnsi="Courier New"/>
          <w:snapToGrid w:val="0"/>
          <w:sz w:val="20"/>
        </w:rPr>
        <w:tab/>
        <w:t>0.30</w:t>
      </w:r>
      <w:r>
        <w:rPr>
          <w:rFonts w:ascii="Courier New" w:hAnsi="Courier New"/>
          <w:snapToGrid w:val="0"/>
          <w:sz w:val="20"/>
        </w:rPr>
        <w:tab/>
        <w:t>0.78</w:t>
      </w:r>
      <w:r>
        <w:rPr>
          <w:rFonts w:ascii="Courier New" w:hAnsi="Courier New"/>
          <w:snapToGrid w:val="0"/>
          <w:sz w:val="20"/>
        </w:rPr>
        <w:tab/>
        <w:t>3.2</w:t>
      </w:r>
      <w:r>
        <w:rPr>
          <w:rFonts w:ascii="Courier New" w:hAnsi="Courier New"/>
          <w:snapToGrid w:val="0"/>
          <w:sz w:val="20"/>
        </w:rPr>
        <w:tab/>
        <w:t>0.035</w:t>
      </w:r>
    </w:p>
    <w:p w:rsidR="007F141E" w:rsidRPr="0014688A" w:rsidRDefault="007F141E" w:rsidP="007F141E">
      <w:pPr>
        <w:ind w:firstLine="720"/>
        <w:rPr>
          <w:rFonts w:ascii="Courier New" w:hAnsi="Courier New"/>
          <w:snapToGrid w:val="0"/>
          <w:sz w:val="20"/>
        </w:rPr>
      </w:pPr>
      <w:r>
        <w:rPr>
          <w:rFonts w:ascii="Courier New" w:hAnsi="Courier New"/>
          <w:snapToGrid w:val="0"/>
          <w:sz w:val="20"/>
        </w:rPr>
        <w:t>2</w:t>
      </w:r>
      <w:r>
        <w:rPr>
          <w:rFonts w:ascii="Courier New" w:hAnsi="Courier New"/>
          <w:snapToGrid w:val="0"/>
          <w:sz w:val="20"/>
        </w:rPr>
        <w:tab/>
        <w:t>1</w:t>
      </w:r>
      <w:r>
        <w:rPr>
          <w:rFonts w:ascii="Courier New" w:hAnsi="Courier New"/>
          <w:snapToGrid w:val="0"/>
          <w:sz w:val="20"/>
        </w:rPr>
        <w:tab/>
        <w:t>0.33</w:t>
      </w:r>
      <w:r>
        <w:rPr>
          <w:rFonts w:ascii="Courier New" w:hAnsi="Courier New"/>
          <w:snapToGrid w:val="0"/>
          <w:sz w:val="20"/>
        </w:rPr>
        <w:tab/>
        <w:t>0.78</w:t>
      </w:r>
      <w:r>
        <w:rPr>
          <w:rFonts w:ascii="Courier New" w:hAnsi="Courier New"/>
          <w:snapToGrid w:val="0"/>
          <w:sz w:val="20"/>
        </w:rPr>
        <w:tab/>
        <w:t>-9999</w:t>
      </w:r>
      <w:r>
        <w:rPr>
          <w:rFonts w:ascii="Courier New" w:hAnsi="Courier New"/>
          <w:snapToGrid w:val="0"/>
          <w:sz w:val="20"/>
        </w:rPr>
        <w:tab/>
        <w:t>0.045</w:t>
      </w:r>
    </w:p>
    <w:p w:rsidR="00F526AB" w:rsidRPr="0014688A" w:rsidRDefault="00F526AB" w:rsidP="00F526AB">
      <w:pPr>
        <w:pStyle w:val="BodyText2"/>
      </w:pPr>
    </w:p>
    <w:p w:rsidR="00A4337E" w:rsidRDefault="004976DE">
      <w:pPr>
        <w:pStyle w:val="Heading3"/>
      </w:pPr>
      <w:bookmarkStart w:id="859" w:name="_Toc46213241"/>
      <w:r w:rsidRPr="0014688A">
        <w:t xml:space="preserve">Weir </w:t>
      </w:r>
      <w:r w:rsidR="008F4FAD">
        <w:t xml:space="preserve">&amp; bridge </w:t>
      </w:r>
      <w:r w:rsidRPr="0014688A">
        <w:t>cell linkage specification file (.</w:t>
      </w:r>
      <w:r w:rsidRPr="0014688A">
        <w:rPr>
          <w:rFonts w:ascii="Courier New" w:hAnsi="Courier New"/>
        </w:rPr>
        <w:t>weir</w:t>
      </w:r>
      <w:r w:rsidRPr="0014688A">
        <w:t>)</w:t>
      </w:r>
      <w:bookmarkEnd w:id="859"/>
    </w:p>
    <w:p w:rsidR="00A4337E" w:rsidRDefault="00B643CA">
      <w:pPr>
        <w:pStyle w:val="BodyText2"/>
      </w:pPr>
      <w:r w:rsidRPr="00B643CA">
        <w:t xml:space="preserve">The location and properties of </w:t>
      </w:r>
      <w:r w:rsidR="009A790E">
        <w:t>weir</w:t>
      </w:r>
      <w:r w:rsidRPr="00B643CA">
        <w:t xml:space="preserve"> and bridge type objects in the domain are both </w:t>
      </w:r>
      <w:r w:rsidR="009A790E">
        <w:t>read in</w:t>
      </w:r>
      <w:r w:rsidRPr="00B643CA">
        <w:t xml:space="preserve"> using the </w:t>
      </w:r>
      <w:r w:rsidR="00736918" w:rsidRPr="00736918">
        <w:rPr>
          <w:rFonts w:ascii="Courier New" w:hAnsi="Courier New" w:cs="Courier New"/>
        </w:rPr>
        <w:t>.weir</w:t>
      </w:r>
      <w:r w:rsidRPr="00B643CA">
        <w:t xml:space="preserve"> input file.  The format of the </w:t>
      </w:r>
      <w:r w:rsidR="009A790E">
        <w:t>d</w:t>
      </w:r>
      <w:r w:rsidRPr="00B643CA">
        <w:t xml:space="preserve">irection information in the input file is used to specify </w:t>
      </w:r>
      <w:r w:rsidR="009A790E" w:rsidRPr="00B643CA">
        <w:t>whether</w:t>
      </w:r>
      <w:r w:rsidRPr="00B643CA">
        <w:t xml:space="preserve"> a feature should be treated by lisflood as a weir-type or bridge-type object.   </w:t>
      </w:r>
    </w:p>
    <w:p w:rsidR="008E2D94" w:rsidRDefault="008E2D94" w:rsidP="008E2D94">
      <w:pPr>
        <w:pStyle w:val="Heading4"/>
      </w:pPr>
      <w:bookmarkStart w:id="860" w:name="_Toc46213242"/>
      <w:r>
        <w:lastRenderedPageBreak/>
        <w:t>Weirs, embankments and structures</w:t>
      </w:r>
      <w:bookmarkEnd w:id="860"/>
    </w:p>
    <w:p w:rsidR="004976DE" w:rsidRPr="0014688A" w:rsidRDefault="00AE1B40">
      <w:pPr>
        <w:pStyle w:val="BodyText2"/>
      </w:pPr>
      <w:r>
        <w:t xml:space="preserve">If weirs are to be included in the model then </w:t>
      </w:r>
      <w:r w:rsidR="00736918" w:rsidRPr="00736918">
        <w:t xml:space="preserve">appendix </w:t>
      </w:r>
      <w:r w:rsidR="00D95834">
        <w:fldChar w:fldCharType="begin"/>
      </w:r>
      <w:r w:rsidR="00D95834">
        <w:instrText xml:space="preserve"> REF _Ref358371052 \r \h  \* MERGEFORMAT </w:instrText>
      </w:r>
      <w:r w:rsidR="00D95834">
        <w:fldChar w:fldCharType="separate"/>
      </w:r>
      <w:r w:rsidR="005A56F8">
        <w:t>6.1</w:t>
      </w:r>
      <w:r w:rsidR="00D95834">
        <w:fldChar w:fldCharType="end"/>
      </w:r>
      <w:r>
        <w:t xml:space="preserve"> which gives further details on these calculations </w:t>
      </w:r>
      <w:r w:rsidR="00F167FB">
        <w:t xml:space="preserve">(including their limitations) </w:t>
      </w:r>
      <w:r>
        <w:t>must be read.</w:t>
      </w:r>
      <w:r w:rsidR="00197699">
        <w:t xml:space="preserve"> </w:t>
      </w:r>
      <w:r>
        <w:t xml:space="preserve"> </w:t>
      </w:r>
      <w:r w:rsidR="004976DE" w:rsidRPr="0014688A">
        <w:t>Information about these linkages is given in the .</w:t>
      </w:r>
      <w:r w:rsidR="004976DE" w:rsidRPr="0014688A">
        <w:rPr>
          <w:rFonts w:ascii="Courier New" w:hAnsi="Courier New"/>
        </w:rPr>
        <w:t>weir</w:t>
      </w:r>
      <w:r w:rsidR="004976DE" w:rsidRPr="0014688A">
        <w:t xml:space="preserve"> file.  The file format is as follows:</w:t>
      </w:r>
    </w:p>
    <w:p w:rsidR="004976DE" w:rsidRPr="0014688A" w:rsidRDefault="004976DE">
      <w:pPr>
        <w:pStyle w:val="BodyText3"/>
      </w:pPr>
      <w:r w:rsidRPr="0014688A">
        <w:t xml:space="preserve">Line 1; </w:t>
      </w:r>
      <w:r w:rsidR="006025E9">
        <w:t xml:space="preserve">total </w:t>
      </w:r>
      <w:r w:rsidRPr="0014688A">
        <w:t>number of weir</w:t>
      </w:r>
      <w:r w:rsidR="006025E9">
        <w:t xml:space="preserve"> and bridge</w:t>
      </w:r>
      <w:r w:rsidRPr="0014688A">
        <w:t>-type linkages between cells (i).</w:t>
      </w:r>
    </w:p>
    <w:p w:rsidR="004976DE" w:rsidRPr="0014688A" w:rsidRDefault="004976DE">
      <w:pPr>
        <w:pStyle w:val="BodyText3"/>
      </w:pPr>
      <w:r w:rsidRPr="0014688A">
        <w:t>Line 2;</w:t>
      </w:r>
      <w:r w:rsidRPr="0014688A">
        <w:tab/>
        <w:t>X</w:t>
      </w:r>
      <w:r w:rsidRPr="0014688A">
        <w:rPr>
          <w:vertAlign w:val="subscript"/>
        </w:rPr>
        <w:t>1</w:t>
      </w:r>
      <w:r w:rsidRPr="0014688A">
        <w:tab/>
        <w:t>Y</w:t>
      </w:r>
      <w:r w:rsidRPr="0014688A">
        <w:rPr>
          <w:vertAlign w:val="subscript"/>
        </w:rPr>
        <w:t>1</w:t>
      </w:r>
      <w:r w:rsidRPr="0014688A">
        <w:tab/>
        <w:t>Direction</w:t>
      </w:r>
      <w:r w:rsidRPr="0014688A">
        <w:rPr>
          <w:vertAlign w:val="subscript"/>
        </w:rPr>
        <w:t>1</w:t>
      </w:r>
      <w:r w:rsidRPr="0014688A">
        <w:tab/>
      </w:r>
      <w:r w:rsidRPr="0014688A">
        <w:tab/>
      </w:r>
      <w:r w:rsidR="006025E9">
        <w:t>C</w:t>
      </w:r>
      <w:r w:rsidRPr="0014688A">
        <w:rPr>
          <w:vertAlign w:val="subscript"/>
        </w:rPr>
        <w:t>1</w:t>
      </w:r>
      <w:r w:rsidRPr="0014688A">
        <w:tab/>
      </w:r>
      <w:r w:rsidRPr="0014688A">
        <w:tab/>
        <w:t>Crest height</w:t>
      </w:r>
      <w:r w:rsidRPr="0014688A">
        <w:rPr>
          <w:vertAlign w:val="subscript"/>
        </w:rPr>
        <w:t>1</w:t>
      </w:r>
      <w:r w:rsidRPr="0014688A">
        <w:tab/>
        <w:t>Modular limit</w:t>
      </w:r>
      <w:r w:rsidRPr="0014688A">
        <w:rPr>
          <w:vertAlign w:val="subscript"/>
        </w:rPr>
        <w:t>1</w:t>
      </w:r>
      <w:r w:rsidRPr="0014688A">
        <w:tab/>
        <w:t>Width</w:t>
      </w:r>
      <w:r w:rsidRPr="0014688A">
        <w:rPr>
          <w:vertAlign w:val="subscript"/>
        </w:rPr>
        <w:t>1</w:t>
      </w:r>
    </w:p>
    <w:p w:rsidR="004976DE" w:rsidRPr="0014688A" w:rsidRDefault="004976DE">
      <w:pPr>
        <w:pStyle w:val="BodyText3"/>
        <w:rPr>
          <w:vertAlign w:val="subscript"/>
        </w:rPr>
      </w:pPr>
      <w:r w:rsidRPr="0014688A">
        <w:t>Line 3:</w:t>
      </w:r>
      <w:r w:rsidRPr="0014688A">
        <w:tab/>
        <w:t>X</w:t>
      </w:r>
      <w:r w:rsidRPr="0014688A">
        <w:rPr>
          <w:vertAlign w:val="subscript"/>
        </w:rPr>
        <w:t>2</w:t>
      </w:r>
      <w:r w:rsidRPr="0014688A">
        <w:tab/>
        <w:t>Y</w:t>
      </w:r>
      <w:r w:rsidRPr="0014688A">
        <w:rPr>
          <w:vertAlign w:val="subscript"/>
        </w:rPr>
        <w:t>2</w:t>
      </w:r>
      <w:r w:rsidRPr="0014688A">
        <w:tab/>
        <w:t>Direction</w:t>
      </w:r>
      <w:r w:rsidRPr="0014688A">
        <w:rPr>
          <w:vertAlign w:val="subscript"/>
        </w:rPr>
        <w:t>2</w:t>
      </w:r>
      <w:r w:rsidRPr="0014688A">
        <w:rPr>
          <w:vertAlign w:val="subscript"/>
        </w:rPr>
        <w:tab/>
      </w:r>
      <w:r w:rsidRPr="0014688A">
        <w:tab/>
      </w:r>
      <w:r w:rsidR="006025E9">
        <w:t>C</w:t>
      </w:r>
      <w:r w:rsidRPr="0014688A">
        <w:rPr>
          <w:vertAlign w:val="subscript"/>
        </w:rPr>
        <w:t>2</w:t>
      </w:r>
      <w:r w:rsidRPr="0014688A">
        <w:tab/>
      </w:r>
      <w:r w:rsidRPr="0014688A">
        <w:tab/>
        <w:t>Crest height</w:t>
      </w:r>
      <w:r w:rsidRPr="0014688A">
        <w:rPr>
          <w:vertAlign w:val="subscript"/>
        </w:rPr>
        <w:t>2</w:t>
      </w:r>
      <w:r w:rsidRPr="0014688A">
        <w:tab/>
        <w:t>Modular limit</w:t>
      </w:r>
      <w:r w:rsidRPr="0014688A">
        <w:rPr>
          <w:vertAlign w:val="subscript"/>
        </w:rPr>
        <w:t>2</w:t>
      </w:r>
      <w:r w:rsidRPr="0014688A">
        <w:tab/>
        <w:t>Width</w:t>
      </w:r>
      <w:r w:rsidRPr="0014688A">
        <w:rPr>
          <w:vertAlign w:val="subscript"/>
        </w:rPr>
        <w:t>2</w:t>
      </w:r>
    </w:p>
    <w:p w:rsidR="004976DE" w:rsidRPr="0014688A" w:rsidRDefault="004976DE">
      <w:pPr>
        <w:pStyle w:val="BodyText3"/>
      </w:pPr>
      <w:r w:rsidRPr="0014688A">
        <w:t>etc…</w:t>
      </w:r>
      <w:r w:rsidRPr="0014688A">
        <w:tab/>
        <w:t>…</w:t>
      </w:r>
      <w:r w:rsidRPr="0014688A">
        <w:tab/>
        <w:t>…</w:t>
      </w:r>
      <w:r w:rsidRPr="0014688A">
        <w:tab/>
        <w:t>…</w:t>
      </w:r>
      <w:r w:rsidRPr="0014688A">
        <w:tab/>
      </w:r>
      <w:r w:rsidRPr="0014688A">
        <w:tab/>
        <w:t>…</w:t>
      </w:r>
      <w:r w:rsidRPr="0014688A">
        <w:tab/>
      </w:r>
      <w:r w:rsidRPr="0014688A">
        <w:tab/>
        <w:t>…</w:t>
      </w:r>
      <w:r w:rsidRPr="0014688A">
        <w:tab/>
      </w:r>
      <w:r w:rsidRPr="0014688A">
        <w:tab/>
        <w:t>…</w:t>
      </w:r>
      <w:r w:rsidRPr="0014688A">
        <w:tab/>
      </w:r>
      <w:r w:rsidRPr="0014688A">
        <w:tab/>
        <w:t>…</w:t>
      </w:r>
    </w:p>
    <w:p w:rsidR="004976DE" w:rsidRPr="0014688A" w:rsidRDefault="004976DE">
      <w:pPr>
        <w:pStyle w:val="BodyText3"/>
      </w:pPr>
      <w:r w:rsidRPr="0014688A">
        <w:t>Line i:</w:t>
      </w:r>
      <w:r w:rsidRPr="0014688A">
        <w:tab/>
        <w:t>X</w:t>
      </w:r>
      <w:r w:rsidRPr="0014688A">
        <w:rPr>
          <w:vertAlign w:val="subscript"/>
        </w:rPr>
        <w:t>i</w:t>
      </w:r>
      <w:r w:rsidRPr="0014688A">
        <w:tab/>
        <w:t>Y</w:t>
      </w:r>
      <w:r w:rsidRPr="0014688A">
        <w:rPr>
          <w:vertAlign w:val="subscript"/>
        </w:rPr>
        <w:t>i</w:t>
      </w:r>
      <w:r w:rsidRPr="0014688A">
        <w:tab/>
        <w:t>Direction</w:t>
      </w:r>
      <w:r w:rsidRPr="0014688A">
        <w:rPr>
          <w:vertAlign w:val="subscript"/>
        </w:rPr>
        <w:t>i</w:t>
      </w:r>
      <w:r w:rsidRPr="0014688A">
        <w:tab/>
      </w:r>
      <w:r w:rsidRPr="0014688A">
        <w:tab/>
      </w:r>
      <w:r w:rsidR="006025E9">
        <w:t>C</w:t>
      </w:r>
      <w:r w:rsidRPr="0014688A">
        <w:rPr>
          <w:vertAlign w:val="subscript"/>
        </w:rPr>
        <w:t>i</w:t>
      </w:r>
      <w:r w:rsidRPr="0014688A">
        <w:tab/>
      </w:r>
      <w:r w:rsidRPr="0014688A">
        <w:tab/>
        <w:t>Crest height</w:t>
      </w:r>
      <w:r w:rsidRPr="0014688A">
        <w:rPr>
          <w:vertAlign w:val="subscript"/>
        </w:rPr>
        <w:t>i</w:t>
      </w:r>
      <w:r w:rsidRPr="0014688A">
        <w:tab/>
        <w:t>Modular limit</w:t>
      </w:r>
      <w:r w:rsidRPr="0014688A">
        <w:rPr>
          <w:vertAlign w:val="subscript"/>
        </w:rPr>
        <w:t>i</w:t>
      </w:r>
      <w:r w:rsidRPr="0014688A">
        <w:tab/>
        <w:t>Width</w:t>
      </w:r>
      <w:r w:rsidRPr="0014688A">
        <w:rPr>
          <w:vertAlign w:val="subscript"/>
        </w:rPr>
        <w:t>i</w:t>
      </w:r>
    </w:p>
    <w:p w:rsidR="004976DE" w:rsidRPr="0014688A" w:rsidRDefault="004976DE">
      <w:pPr>
        <w:pStyle w:val="BodyText2"/>
      </w:pPr>
    </w:p>
    <w:p w:rsidR="00A4337E" w:rsidRDefault="00FC27C3">
      <w:pPr>
        <w:pStyle w:val="BodyText2"/>
      </w:pPr>
      <w:r>
        <w:t xml:space="preserve">where </w:t>
      </w:r>
      <w:r w:rsidR="004976DE" w:rsidRPr="0014688A">
        <w:t xml:space="preserve">X and Y are the </w:t>
      </w:r>
      <w:r w:rsidR="00E43B6E" w:rsidRPr="0014688A">
        <w:t>grid</w:t>
      </w:r>
      <w:r w:rsidR="004976DE" w:rsidRPr="0014688A">
        <w:t xml:space="preserve"> co-ordinates in Eastings and Northings of a cell with a weir linkage</w:t>
      </w:r>
      <w:r w:rsidR="00C36CD1">
        <w:t>*</w:t>
      </w:r>
      <w:r w:rsidR="004976DE" w:rsidRPr="0014688A">
        <w:t>.</w:t>
      </w:r>
      <w:r w:rsidR="009C32B1" w:rsidRPr="0014688A">
        <w:t xml:space="preserve">  X and Y can be </w:t>
      </w:r>
      <w:r w:rsidR="009076E7" w:rsidRPr="0014688A">
        <w:t xml:space="preserve">located </w:t>
      </w:r>
      <w:r w:rsidR="009C32B1" w:rsidRPr="0014688A">
        <w:t>anywhere within the</w:t>
      </w:r>
      <w:r w:rsidR="009076E7" w:rsidRPr="0014688A">
        <w:t xml:space="preserve"> cell being identified.</w:t>
      </w:r>
      <w:r>
        <w:t xml:space="preserve">  </w:t>
      </w:r>
      <w:r w:rsidR="004976DE" w:rsidRPr="0014688A">
        <w:t>Direction identifies the cell face with the linkage N, E, S or W (Obviously 10 42 W is the same as 10 41 E). If flow in only one direction is required (e.g. for a culvert), the direction may be fixed by using the tags NF, EF, SF, or WF.</w:t>
      </w:r>
      <w:r>
        <w:t xml:space="preserve">  </w:t>
      </w:r>
      <w:r w:rsidR="006025E9">
        <w:t>C</w:t>
      </w:r>
      <w:r w:rsidR="004976DE" w:rsidRPr="0014688A">
        <w:t xml:space="preserve"> is the weir </w:t>
      </w:r>
      <w:r w:rsidR="006025E9">
        <w:t>flow</w:t>
      </w:r>
      <w:r w:rsidR="006025E9" w:rsidRPr="0014688A">
        <w:t xml:space="preserve"> </w:t>
      </w:r>
      <w:r w:rsidR="004976DE" w:rsidRPr="0014688A">
        <w:t>coefficient, typically ranging from 0.5-1.7 and taking a value if 1.</w:t>
      </w:r>
      <w:r w:rsidR="00F102DC">
        <w:t>4</w:t>
      </w:r>
      <w:r w:rsidR="004976DE" w:rsidRPr="0014688A">
        <w:t xml:space="preserve"> for a standard broad crested weir.</w:t>
      </w:r>
      <w:r>
        <w:t xml:space="preserve">  </w:t>
      </w:r>
      <w:r w:rsidR="004976DE" w:rsidRPr="0014688A">
        <w:t>Crest height is the height of the weir in m.a.s.l or the co-ordinate system being used in the model.</w:t>
      </w:r>
      <w:r>
        <w:t xml:space="preserve">  </w:t>
      </w:r>
      <w:r w:rsidR="004976DE" w:rsidRPr="0014688A">
        <w:t>Modular limit is the modular limit of the weir, typically 0.9.</w:t>
      </w:r>
      <w:r>
        <w:t xml:space="preserve">  </w:t>
      </w:r>
      <w:r w:rsidR="004976DE" w:rsidRPr="0014688A">
        <w:t>Width is an optional width for the weir which defaults to the grid size if not supplied.</w:t>
      </w:r>
    </w:p>
    <w:p w:rsidR="004976DE" w:rsidRPr="0014688A" w:rsidRDefault="004976DE">
      <w:pPr>
        <w:pStyle w:val="BodyText2"/>
      </w:pPr>
      <w:r w:rsidRPr="0014688A">
        <w:t>An example .</w:t>
      </w:r>
      <w:r w:rsidRPr="0014688A">
        <w:rPr>
          <w:rFonts w:ascii="Courier New" w:hAnsi="Courier New"/>
        </w:rPr>
        <w:t>weir</w:t>
      </w:r>
      <w:r w:rsidRPr="0014688A">
        <w:t xml:space="preserve"> file for the Buscot application is given below.</w:t>
      </w:r>
      <w:r w:rsidR="00CB4AAD" w:rsidRPr="0014688A">
        <w:t xml:space="preserve">  Note that the weir width is not specified so a grid size (50m) is used as a default.</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14</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22950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23000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23050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23100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23150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23200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23250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23300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D755C3" w:rsidRDefault="008F4FAD" w:rsidP="00D755C3">
      <w:pPr>
        <w:rPr>
          <w:rFonts w:ascii="Courier New" w:hAnsi="Courier New"/>
          <w:snapToGrid w:val="0"/>
          <w:sz w:val="20"/>
          <w:lang w:val="pt-BR"/>
        </w:rPr>
      </w:pPr>
      <w:r w:rsidRPr="00C10E0D">
        <w:rPr>
          <w:rFonts w:ascii="Courier New" w:hAnsi="Courier New"/>
          <w:snapToGrid w:val="0"/>
          <w:sz w:val="20"/>
          <w:lang w:val="pt-BR"/>
        </w:rPr>
        <w:t>E</w:t>
      </w:r>
      <w:r w:rsidR="0099598E" w:rsidRPr="00C10E0D">
        <w:rPr>
          <w:rFonts w:ascii="Courier New" w:hAnsi="Courier New"/>
          <w:snapToGrid w:val="0"/>
          <w:sz w:val="20"/>
          <w:lang w:val="pt-BR"/>
        </w:rPr>
        <w:t>tc</w:t>
      </w:r>
    </w:p>
    <w:p w:rsidR="00C36CD1" w:rsidRDefault="00C36CD1" w:rsidP="00D755C3">
      <w:pPr>
        <w:rPr>
          <w:rFonts w:ascii="Courier New" w:hAnsi="Courier New"/>
          <w:snapToGrid w:val="0"/>
          <w:sz w:val="20"/>
          <w:lang w:val="pt-BR"/>
        </w:rPr>
      </w:pPr>
    </w:p>
    <w:p w:rsidR="00C36CD1" w:rsidRDefault="00C36CD1" w:rsidP="00C36CD1">
      <w:pPr>
        <w:pStyle w:val="BodyText2"/>
        <w:rPr>
          <w:snapToGrid w:val="0"/>
        </w:rPr>
      </w:pPr>
      <w:r>
        <w:rPr>
          <w:snapToGrid w:val="0"/>
        </w:rPr>
        <w:t xml:space="preserve">*Note if the keyword </w:t>
      </w:r>
      <w:r w:rsidRPr="00537BD8">
        <w:rPr>
          <w:rFonts w:ascii="Courier New" w:hAnsi="Courier New" w:cs="Courier New"/>
          <w:snapToGrid w:val="0"/>
        </w:rPr>
        <w:t>latlong</w:t>
      </w:r>
      <w:r>
        <w:rPr>
          <w:snapToGrid w:val="0"/>
        </w:rPr>
        <w:t xml:space="preserve"> is specified in the par file then X and Y locations must be given in terms of decimal degrees</w:t>
      </w:r>
      <w:r w:rsidR="009A35FF">
        <w:rPr>
          <w:snapToGrid w:val="0"/>
        </w:rPr>
        <w:t xml:space="preserve"> (although crest heights and widths remain in meters)</w:t>
      </w:r>
      <w:r>
        <w:rPr>
          <w:snapToGrid w:val="0"/>
        </w:rPr>
        <w:t>.</w:t>
      </w:r>
    </w:p>
    <w:p w:rsidR="00C36CD1" w:rsidRPr="00D755C3" w:rsidRDefault="00C36CD1" w:rsidP="00D755C3">
      <w:pPr>
        <w:rPr>
          <w:lang w:val="pt-BR"/>
        </w:rPr>
      </w:pPr>
    </w:p>
    <w:p w:rsidR="00A4337E" w:rsidRDefault="008F4FAD">
      <w:pPr>
        <w:pStyle w:val="Heading4"/>
      </w:pPr>
      <w:bookmarkStart w:id="861" w:name="_Toc46213243"/>
      <w:r w:rsidRPr="0040150D">
        <w:t>B</w:t>
      </w:r>
      <w:r w:rsidR="008E2D94">
        <w:t>ridges</w:t>
      </w:r>
      <w:r w:rsidRPr="0040150D">
        <w:t xml:space="preserve"> (currently subgrid channel version only)</w:t>
      </w:r>
      <w:bookmarkEnd w:id="861"/>
    </w:p>
    <w:p w:rsidR="008F4FAD" w:rsidRPr="0014688A" w:rsidRDefault="00D755C3" w:rsidP="008F4FAD">
      <w:pPr>
        <w:pStyle w:val="BodyText2"/>
      </w:pPr>
      <w:r>
        <w:t>If bridge</w:t>
      </w:r>
      <w:r w:rsidR="00F167FB">
        <w:t xml:space="preserve">s are to be included in the model then </w:t>
      </w:r>
      <w:r w:rsidR="00736918" w:rsidRPr="00736918">
        <w:t xml:space="preserve">appendix </w:t>
      </w:r>
      <w:r w:rsidR="001E113F">
        <w:fldChar w:fldCharType="begin"/>
      </w:r>
      <w:r w:rsidR="007866C6">
        <w:instrText xml:space="preserve"> REF _Ref358371068 \r \h </w:instrText>
      </w:r>
      <w:r w:rsidR="001E113F">
        <w:fldChar w:fldCharType="separate"/>
      </w:r>
      <w:r w:rsidR="005A56F8">
        <w:t>6.2</w:t>
      </w:r>
      <w:r w:rsidR="001E113F">
        <w:fldChar w:fldCharType="end"/>
      </w:r>
      <w:r w:rsidR="00A168CC">
        <w:t xml:space="preserve"> </w:t>
      </w:r>
      <w:r w:rsidR="00F167FB">
        <w:t xml:space="preserve">which gives further details on these calculations (including </w:t>
      </w:r>
      <w:r>
        <w:t>their limitations) must be read</w:t>
      </w:r>
      <w:r w:rsidR="00AE1B40">
        <w:t xml:space="preserve">. </w:t>
      </w:r>
      <w:r>
        <w:t xml:space="preserve"> </w:t>
      </w:r>
      <w:r w:rsidR="00EB31AF">
        <w:t>C</w:t>
      </w:r>
      <w:r w:rsidR="00EB31AF" w:rsidRPr="008F4FAD">
        <w:t xml:space="preserve">urrently </w:t>
      </w:r>
      <w:r w:rsidR="00EB31AF">
        <w:t xml:space="preserve">bridges have only been implemented in the </w:t>
      </w:r>
      <w:r w:rsidR="00EB31AF" w:rsidRPr="008F4FAD">
        <w:t>subgrid channel version</w:t>
      </w:r>
      <w:r w:rsidR="00EB31AF">
        <w:t>.</w:t>
      </w:r>
      <w:r w:rsidR="00197699">
        <w:t xml:space="preserve">  </w:t>
      </w:r>
      <w:r w:rsidR="000C3D5A">
        <w:t>Like weirs, i</w:t>
      </w:r>
      <w:r w:rsidR="008F4FAD" w:rsidRPr="0014688A">
        <w:t xml:space="preserve">nformation about </w:t>
      </w:r>
      <w:r w:rsidR="000C3D5A">
        <w:t xml:space="preserve">bridge </w:t>
      </w:r>
      <w:r w:rsidR="008F4FAD" w:rsidRPr="0014688A">
        <w:t xml:space="preserve">linkages is </w:t>
      </w:r>
      <w:r w:rsidR="000C3D5A">
        <w:t xml:space="preserve">also </w:t>
      </w:r>
      <w:r w:rsidR="008F4FAD" w:rsidRPr="0014688A">
        <w:t>given in the .</w:t>
      </w:r>
      <w:r w:rsidR="008F4FAD" w:rsidRPr="0014688A">
        <w:rPr>
          <w:rFonts w:ascii="Courier New" w:hAnsi="Courier New"/>
        </w:rPr>
        <w:t>weir</w:t>
      </w:r>
      <w:r w:rsidR="008F4FAD" w:rsidRPr="0014688A">
        <w:t xml:space="preserve"> file.  The file </w:t>
      </w:r>
      <w:r w:rsidR="000C3D5A">
        <w:t xml:space="preserve">line </w:t>
      </w:r>
      <w:r w:rsidR="008F4FAD" w:rsidRPr="0014688A">
        <w:t xml:space="preserve">format </w:t>
      </w:r>
      <w:r w:rsidR="000C3D5A">
        <w:t xml:space="preserve">for bridges </w:t>
      </w:r>
      <w:r w:rsidR="008F4FAD" w:rsidRPr="0014688A">
        <w:t>is as follows:</w:t>
      </w:r>
    </w:p>
    <w:p w:rsidR="008F4FAD" w:rsidRPr="0014688A" w:rsidRDefault="008F4FAD" w:rsidP="008F4FAD">
      <w:pPr>
        <w:pStyle w:val="BodyText3"/>
      </w:pPr>
      <w:r w:rsidRPr="0014688A">
        <w:t>X</w:t>
      </w:r>
      <w:r w:rsidRPr="0014688A">
        <w:rPr>
          <w:vertAlign w:val="subscript"/>
        </w:rPr>
        <w:t>1</w:t>
      </w:r>
      <w:r w:rsidRPr="0014688A">
        <w:tab/>
        <w:t>Y</w:t>
      </w:r>
      <w:r w:rsidRPr="0014688A">
        <w:rPr>
          <w:vertAlign w:val="subscript"/>
        </w:rPr>
        <w:t>1</w:t>
      </w:r>
      <w:r w:rsidRPr="0014688A">
        <w:tab/>
        <w:t>Direction</w:t>
      </w:r>
      <w:r w:rsidRPr="0014688A">
        <w:rPr>
          <w:vertAlign w:val="subscript"/>
        </w:rPr>
        <w:t>1</w:t>
      </w:r>
      <w:r w:rsidRPr="0014688A">
        <w:tab/>
      </w:r>
      <w:r w:rsidRPr="0014688A">
        <w:tab/>
      </w:r>
      <w:r w:rsidR="000C3D5A">
        <w:t>Cd</w:t>
      </w:r>
      <w:r w:rsidRPr="0014688A">
        <w:rPr>
          <w:vertAlign w:val="subscript"/>
        </w:rPr>
        <w:t>1</w:t>
      </w:r>
      <w:r w:rsidRPr="0014688A">
        <w:tab/>
      </w:r>
      <w:r w:rsidRPr="0014688A">
        <w:tab/>
      </w:r>
      <w:r w:rsidR="000C3D5A">
        <w:t>Soffit</w:t>
      </w:r>
      <w:r w:rsidRPr="0014688A">
        <w:t xml:space="preserve"> </w:t>
      </w:r>
      <w:r w:rsidR="00D85406">
        <w:t>elevation</w:t>
      </w:r>
      <w:r w:rsidRPr="0014688A">
        <w:rPr>
          <w:vertAlign w:val="subscript"/>
        </w:rPr>
        <w:t>1</w:t>
      </w:r>
      <w:r w:rsidRPr="0014688A">
        <w:tab/>
      </w:r>
      <w:r w:rsidR="000C3D5A">
        <w:t>Transition zone</w:t>
      </w:r>
      <w:r w:rsidRPr="0014688A">
        <w:rPr>
          <w:vertAlign w:val="subscript"/>
        </w:rPr>
        <w:t>1</w:t>
      </w:r>
      <w:r w:rsidRPr="0014688A">
        <w:tab/>
        <w:t>Width</w:t>
      </w:r>
      <w:r w:rsidRPr="0014688A">
        <w:rPr>
          <w:vertAlign w:val="subscript"/>
        </w:rPr>
        <w:t>1</w:t>
      </w:r>
    </w:p>
    <w:p w:rsidR="008F4FAD" w:rsidRPr="0014688A" w:rsidRDefault="008F4FAD" w:rsidP="008F4FAD">
      <w:pPr>
        <w:pStyle w:val="BodyText2"/>
      </w:pPr>
    </w:p>
    <w:p w:rsidR="00C36CD1" w:rsidRDefault="00EE76C7" w:rsidP="00BD42F0">
      <w:pPr>
        <w:pStyle w:val="BodyText2"/>
      </w:pPr>
      <w:r>
        <w:t>w</w:t>
      </w:r>
      <w:r w:rsidR="008F4FAD" w:rsidRPr="0014688A">
        <w:t>here</w:t>
      </w:r>
      <w:r>
        <w:t xml:space="preserve"> </w:t>
      </w:r>
      <w:r w:rsidR="008F4FAD" w:rsidRPr="0014688A">
        <w:t>X and Y are the grid co-ordinates in Eastings and Northings of a cell with a weir linkage</w:t>
      </w:r>
      <w:r w:rsidR="00C36CD1">
        <w:t>*</w:t>
      </w:r>
      <w:r w:rsidR="008F4FAD" w:rsidRPr="0014688A">
        <w:t>.  X and Y can be located anywhere within the cell being identified.</w:t>
      </w:r>
      <w:r>
        <w:t xml:space="preserve">  </w:t>
      </w:r>
      <w:r w:rsidR="008F4FAD" w:rsidRPr="0014688A">
        <w:t>Direction identifies the cell face with the linkage N, E, S or W (Obviously 10 42 W is the same as 10 41 E).</w:t>
      </w:r>
      <w:r w:rsidR="00140A9E">
        <w:t xml:space="preserve"> </w:t>
      </w:r>
      <w:r w:rsidR="00736918" w:rsidRPr="00736918">
        <w:rPr>
          <w:b/>
        </w:rPr>
        <w:t>When stating the direction you must put n, s, e, w (north, south ...) followed by a b for bridge.</w:t>
      </w:r>
      <w:r>
        <w:t xml:space="preserve">  </w:t>
      </w:r>
      <w:r w:rsidR="001F191D" w:rsidRPr="001F191D">
        <w:rPr>
          <w:i/>
        </w:rPr>
        <w:t>Cd</w:t>
      </w:r>
      <w:r w:rsidR="000C3D5A">
        <w:t xml:space="preserve"> </w:t>
      </w:r>
      <w:r w:rsidR="00D85406">
        <w:t>is the coefficient of discharge for a fully submerged pressure flow</w:t>
      </w:r>
      <w:r w:rsidR="008F4FAD" w:rsidRPr="0014688A">
        <w:t>, typically 0.</w:t>
      </w:r>
      <w:r w:rsidR="00D85406">
        <w:t>8</w:t>
      </w:r>
      <w:r w:rsidR="008F4FAD" w:rsidRPr="0014688A">
        <w:t>.</w:t>
      </w:r>
      <w:r>
        <w:t xml:space="preserve">  </w:t>
      </w:r>
      <w:r w:rsidR="00D85406">
        <w:t>Soffit elevation is the underside of the bridge deck elevation</w:t>
      </w:r>
      <w:r w:rsidR="008F4FAD" w:rsidRPr="0014688A">
        <w:t>.</w:t>
      </w:r>
      <w:r>
        <w:t xml:space="preserve">  </w:t>
      </w:r>
      <w:r w:rsidR="00D85406">
        <w:t xml:space="preserve">Transition zone is the </w:t>
      </w:r>
      <w:r w:rsidR="007A3F4F">
        <w:t xml:space="preserve">upper end of the </w:t>
      </w:r>
      <w:r w:rsidR="00D85406">
        <w:t xml:space="preserve">zone </w:t>
      </w:r>
      <w:r w:rsidR="007A3F4F">
        <w:t xml:space="preserve">for which </w:t>
      </w:r>
      <w:r w:rsidR="00D85406">
        <w:t>lisflood-fp will take a weighted mean of the open channel flow and pressure flow</w:t>
      </w:r>
      <w:r w:rsidR="007A3F4F">
        <w:t xml:space="preserve"> (the lower end of the zone has a value of 1.0 and represents the point where the water elevation is equal to the soffit elevation). Typically </w:t>
      </w:r>
      <w:r w:rsidR="00867A33">
        <w:t xml:space="preserve">for a bridge </w:t>
      </w:r>
      <w:r w:rsidR="007A3F4F">
        <w:t>this should be a value of 1.5</w:t>
      </w:r>
      <w:r w:rsidR="00AE1B40">
        <w:t xml:space="preserve">, </w:t>
      </w:r>
      <w:r w:rsidR="007D4C7C" w:rsidRPr="007D4C7C">
        <w:t xml:space="preserve">see appendix </w:t>
      </w:r>
      <w:r w:rsidR="001E113F">
        <w:fldChar w:fldCharType="begin"/>
      </w:r>
      <w:r w:rsidR="007866C6">
        <w:instrText xml:space="preserve"> REF _Ref358371121 \r \h </w:instrText>
      </w:r>
      <w:r w:rsidR="001E113F">
        <w:fldChar w:fldCharType="separate"/>
      </w:r>
      <w:r w:rsidR="005A56F8">
        <w:t>6.2</w:t>
      </w:r>
      <w:r w:rsidR="001E113F">
        <w:fldChar w:fldCharType="end"/>
      </w:r>
      <w:r w:rsidR="00AE1B40">
        <w:t>for further details</w:t>
      </w:r>
      <w:r w:rsidR="007A3F4F">
        <w:t>.</w:t>
      </w:r>
      <w:r w:rsidR="00E235A0">
        <w:t xml:space="preserve">  </w:t>
      </w:r>
      <w:r w:rsidR="00E235A0" w:rsidRPr="0014688A">
        <w:t xml:space="preserve">Width is </w:t>
      </w:r>
      <w:r w:rsidR="00E235A0">
        <w:t xml:space="preserve">the </w:t>
      </w:r>
      <w:r w:rsidR="00E235A0" w:rsidRPr="0014688A">
        <w:t xml:space="preserve">width </w:t>
      </w:r>
      <w:r w:rsidR="00E235A0">
        <w:t>of the bridge opening</w:t>
      </w:r>
      <w:r w:rsidR="00E235A0" w:rsidRPr="0014688A">
        <w:t>.</w:t>
      </w:r>
      <w:r w:rsidR="007A3F4F">
        <w:t xml:space="preserve"> </w:t>
      </w:r>
    </w:p>
    <w:p w:rsidR="00C36CD1" w:rsidRDefault="00C36CD1" w:rsidP="00C36CD1">
      <w:pPr>
        <w:pStyle w:val="BodyText2"/>
        <w:rPr>
          <w:snapToGrid w:val="0"/>
        </w:rPr>
      </w:pPr>
      <w:r>
        <w:rPr>
          <w:snapToGrid w:val="0"/>
        </w:rPr>
        <w:t xml:space="preserve">*Note if the keyword </w:t>
      </w:r>
      <w:r w:rsidRPr="00537BD8">
        <w:rPr>
          <w:rFonts w:ascii="Courier New" w:hAnsi="Courier New" w:cs="Courier New"/>
          <w:snapToGrid w:val="0"/>
        </w:rPr>
        <w:t>latlong</w:t>
      </w:r>
      <w:r>
        <w:rPr>
          <w:snapToGrid w:val="0"/>
        </w:rPr>
        <w:t xml:space="preserve"> is specified in the par file then </w:t>
      </w:r>
      <w:r w:rsidR="001F191D" w:rsidRPr="001F191D">
        <w:rPr>
          <w:rFonts w:ascii="Courier New" w:hAnsi="Courier New" w:cs="Courier New"/>
          <w:snapToGrid w:val="0"/>
        </w:rPr>
        <w:t>xllcorner</w:t>
      </w:r>
      <w:r>
        <w:rPr>
          <w:snapToGrid w:val="0"/>
        </w:rPr>
        <w:t xml:space="preserve">, </w:t>
      </w:r>
      <w:r w:rsidR="001F191D" w:rsidRPr="001F191D">
        <w:rPr>
          <w:rFonts w:ascii="Courier New" w:hAnsi="Courier New" w:cs="Courier New"/>
          <w:snapToGrid w:val="0"/>
        </w:rPr>
        <w:t>yllcorner</w:t>
      </w:r>
      <w:r>
        <w:rPr>
          <w:snapToGrid w:val="0"/>
        </w:rPr>
        <w:t xml:space="preserve"> and </w:t>
      </w:r>
      <w:r w:rsidR="001F191D" w:rsidRPr="001F191D">
        <w:rPr>
          <w:rFonts w:ascii="Courier New" w:hAnsi="Courier New" w:cs="Courier New"/>
          <w:snapToGrid w:val="0"/>
        </w:rPr>
        <w:t>cellsize</w:t>
      </w:r>
      <w:r>
        <w:rPr>
          <w:snapToGrid w:val="0"/>
        </w:rPr>
        <w:t xml:space="preserve"> must be given in terms of decimal degrees</w:t>
      </w:r>
      <w:r w:rsidR="009A35FF">
        <w:rPr>
          <w:snapToGrid w:val="0"/>
        </w:rPr>
        <w:t xml:space="preserve"> (although soffit elevation and widths remain in meters)</w:t>
      </w:r>
      <w:r>
        <w:rPr>
          <w:snapToGrid w:val="0"/>
        </w:rPr>
        <w:t>.</w:t>
      </w:r>
    </w:p>
    <w:p w:rsidR="00C36CD1" w:rsidRPr="0014688A" w:rsidRDefault="00C36CD1" w:rsidP="00BD42F0">
      <w:pPr>
        <w:pStyle w:val="BodyText2"/>
      </w:pPr>
    </w:p>
    <w:p w:rsidR="00A4337E" w:rsidRDefault="004976DE">
      <w:pPr>
        <w:pStyle w:val="Heading3"/>
        <w:rPr>
          <w:snapToGrid w:val="0"/>
        </w:rPr>
      </w:pPr>
      <w:bookmarkStart w:id="862" w:name="_Toc353547709"/>
      <w:bookmarkStart w:id="863" w:name="_Toc353885563"/>
      <w:bookmarkStart w:id="864" w:name="_Ref64457314"/>
      <w:bookmarkStart w:id="865" w:name="_Toc46213244"/>
      <w:bookmarkEnd w:id="862"/>
      <w:bookmarkEnd w:id="863"/>
      <w:r w:rsidRPr="0014688A">
        <w:rPr>
          <w:snapToGrid w:val="0"/>
        </w:rPr>
        <w:t>Multiple overpass file</w:t>
      </w:r>
      <w:bookmarkEnd w:id="864"/>
      <w:r w:rsidR="00AD1414" w:rsidRPr="0014688A">
        <w:rPr>
          <w:snapToGrid w:val="0"/>
        </w:rPr>
        <w:t xml:space="preserve"> (</w:t>
      </w:r>
      <w:r w:rsidR="00AD1414" w:rsidRPr="0014688A">
        <w:rPr>
          <w:rFonts w:ascii="Courier New" w:hAnsi="Courier New" w:cs="Courier New"/>
          <w:snapToGrid w:val="0"/>
        </w:rPr>
        <w:t>.opts</w:t>
      </w:r>
      <w:r w:rsidR="00AD1414" w:rsidRPr="0014688A">
        <w:rPr>
          <w:snapToGrid w:val="0"/>
        </w:rPr>
        <w:t>)</w:t>
      </w:r>
      <w:bookmarkEnd w:id="865"/>
    </w:p>
    <w:p w:rsidR="00AD1414" w:rsidRPr="0014688A" w:rsidRDefault="00AD1414">
      <w:pPr>
        <w:pStyle w:val="BodyText2"/>
      </w:pPr>
      <w:r w:rsidRPr="0014688A">
        <w:t xml:space="preserve">This file is used to specify the times in seconds of multiple satellite overpasses during a single simulation.  This option is activated by including the optional keyword </w:t>
      </w:r>
      <w:r w:rsidRPr="0014688A">
        <w:rPr>
          <w:rFonts w:ascii="Courier New" w:hAnsi="Courier New"/>
        </w:rPr>
        <w:t xml:space="preserve">overpassfile </w:t>
      </w:r>
      <w:r w:rsidRPr="0014688A">
        <w:t xml:space="preserve">followed by a filename in the </w:t>
      </w:r>
      <w:r w:rsidRPr="0014688A">
        <w:rPr>
          <w:rFonts w:ascii="Courier New" w:hAnsi="Courier New"/>
        </w:rPr>
        <w:t>.par</w:t>
      </w:r>
      <w:r w:rsidRPr="0014688A">
        <w:t xml:space="preserve"> file. The model then outputs a set of results files at each time specified</w:t>
      </w:r>
      <w:r w:rsidR="0083032B">
        <w:t>, with the file naming including a simple counter (beginning at 0000) to signify each overpass requested</w:t>
      </w:r>
      <w:r w:rsidRPr="0014688A">
        <w:t xml:space="preserve">. </w:t>
      </w:r>
      <w:r w:rsidR="0083032B">
        <w:t xml:space="preserve">It is important to remember that the model time that the overpass counter signifies is not the same as that of the regular file output interval counter. </w:t>
      </w:r>
      <w:r w:rsidRPr="0014688A">
        <w:t>The file format is as follows:</w:t>
      </w:r>
    </w:p>
    <w:p w:rsidR="00AD1414" w:rsidRPr="0014688A" w:rsidRDefault="00AD1414" w:rsidP="00AD1414">
      <w:pPr>
        <w:pStyle w:val="BodyText3"/>
      </w:pPr>
      <w:r w:rsidRPr="0014688A">
        <w:t>Line 1; Number of satellite overpasses</w:t>
      </w:r>
    </w:p>
    <w:p w:rsidR="00AD1414" w:rsidRPr="0014688A" w:rsidRDefault="00AD1414" w:rsidP="00AD1414">
      <w:pPr>
        <w:pStyle w:val="BodyText3"/>
      </w:pPr>
      <w:r w:rsidRPr="0014688A">
        <w:t>Line 2;</w:t>
      </w:r>
      <w:r w:rsidRPr="0014688A">
        <w:tab/>
        <w:t>Time of 1</w:t>
      </w:r>
      <w:r w:rsidRPr="0014688A">
        <w:rPr>
          <w:vertAlign w:val="superscript"/>
        </w:rPr>
        <w:t>st</w:t>
      </w:r>
      <w:r w:rsidRPr="0014688A">
        <w:t xml:space="preserve"> overpass in seconds of simulation time</w:t>
      </w:r>
    </w:p>
    <w:p w:rsidR="00AD1414" w:rsidRPr="0014688A" w:rsidRDefault="00AD1414" w:rsidP="00AD1414">
      <w:pPr>
        <w:pStyle w:val="BodyText3"/>
        <w:rPr>
          <w:vertAlign w:val="subscript"/>
        </w:rPr>
      </w:pPr>
      <w:r w:rsidRPr="0014688A">
        <w:t>Line 3:</w:t>
      </w:r>
      <w:r w:rsidRPr="0014688A">
        <w:tab/>
        <w:t>Time of 2</w:t>
      </w:r>
      <w:r w:rsidRPr="0014688A">
        <w:rPr>
          <w:vertAlign w:val="superscript"/>
        </w:rPr>
        <w:t>nd</w:t>
      </w:r>
      <w:r w:rsidRPr="0014688A">
        <w:t xml:space="preserve"> overpass in seconds of simulation time</w:t>
      </w:r>
    </w:p>
    <w:p w:rsidR="00AD1414" w:rsidRPr="0014688A" w:rsidRDefault="00AD1414" w:rsidP="00AD1414">
      <w:pPr>
        <w:pStyle w:val="BodyText3"/>
      </w:pPr>
      <w:r w:rsidRPr="0014688A">
        <w:t>etc…</w:t>
      </w:r>
      <w:r w:rsidRPr="0014688A">
        <w:tab/>
        <w:t>…</w:t>
      </w:r>
      <w:r w:rsidRPr="0014688A">
        <w:tab/>
        <w:t>…</w:t>
      </w:r>
      <w:r w:rsidRPr="0014688A">
        <w:tab/>
        <w:t>…</w:t>
      </w:r>
      <w:r w:rsidRPr="0014688A">
        <w:tab/>
      </w:r>
      <w:r w:rsidRPr="0014688A">
        <w:tab/>
        <w:t>…</w:t>
      </w:r>
      <w:r w:rsidRPr="0014688A">
        <w:tab/>
      </w:r>
      <w:r w:rsidRPr="0014688A">
        <w:tab/>
        <w:t>…</w:t>
      </w:r>
      <w:r w:rsidRPr="0014688A">
        <w:tab/>
      </w:r>
      <w:r w:rsidRPr="0014688A">
        <w:tab/>
        <w:t>…</w:t>
      </w:r>
      <w:r w:rsidRPr="0014688A">
        <w:tab/>
      </w:r>
      <w:r w:rsidRPr="0014688A">
        <w:tab/>
        <w:t>…</w:t>
      </w:r>
    </w:p>
    <w:p w:rsidR="00AD1414" w:rsidRPr="0014688A" w:rsidRDefault="00AD1414" w:rsidP="00AD1414">
      <w:pPr>
        <w:pStyle w:val="BodyText3"/>
      </w:pPr>
      <w:r w:rsidRPr="0014688A">
        <w:t>Line i:</w:t>
      </w:r>
      <w:r w:rsidRPr="0014688A">
        <w:tab/>
        <w:t>Time of n</w:t>
      </w:r>
      <w:r w:rsidRPr="0014688A">
        <w:rPr>
          <w:vertAlign w:val="superscript"/>
        </w:rPr>
        <w:t>th</w:t>
      </w:r>
      <w:r w:rsidRPr="0014688A">
        <w:t xml:space="preserve"> overpass in seconds of simulation time</w:t>
      </w:r>
    </w:p>
    <w:p w:rsidR="00AD1414" w:rsidRPr="0014688A" w:rsidRDefault="00AD1414">
      <w:pPr>
        <w:pStyle w:val="BodyText2"/>
      </w:pPr>
    </w:p>
    <w:p w:rsidR="00AD1414" w:rsidRPr="0014688A" w:rsidRDefault="00AD1414">
      <w:pPr>
        <w:pStyle w:val="BodyText2"/>
      </w:pPr>
      <w:r w:rsidRPr="0014688A">
        <w:t xml:space="preserve">An example </w:t>
      </w:r>
      <w:r w:rsidRPr="0014688A">
        <w:rPr>
          <w:rFonts w:ascii="Courier New" w:hAnsi="Courier New"/>
        </w:rPr>
        <w:t>.opts</w:t>
      </w:r>
      <w:r w:rsidRPr="0014688A">
        <w:t xml:space="preserve"> file is given below:</w:t>
      </w:r>
    </w:p>
    <w:p w:rsidR="00AD1414" w:rsidRPr="0014688A" w:rsidRDefault="00AD1414">
      <w:pPr>
        <w:pStyle w:val="BodyText2"/>
      </w:pPr>
    </w:p>
    <w:p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4</w:t>
      </w:r>
    </w:p>
    <w:p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900.0</w:t>
      </w:r>
    </w:p>
    <w:p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1800.0</w:t>
      </w:r>
    </w:p>
    <w:p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2700.0</w:t>
      </w:r>
    </w:p>
    <w:p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3600.0</w:t>
      </w:r>
    </w:p>
    <w:p w:rsidR="00A4337E" w:rsidRDefault="00164478">
      <w:pPr>
        <w:pStyle w:val="Heading3"/>
      </w:pPr>
      <w:bookmarkStart w:id="866" w:name="_Toc46213245"/>
      <w:r w:rsidRPr="0014688A">
        <w:t>Stage output data file (.</w:t>
      </w:r>
      <w:r w:rsidRPr="0014688A">
        <w:rPr>
          <w:rFonts w:ascii="Courier New" w:hAnsi="Courier New"/>
        </w:rPr>
        <w:t>stage</w:t>
      </w:r>
      <w:r w:rsidRPr="0014688A">
        <w:t>)</w:t>
      </w:r>
      <w:bookmarkEnd w:id="866"/>
    </w:p>
    <w:p w:rsidR="00164478" w:rsidRPr="0014688A" w:rsidRDefault="00164478" w:rsidP="00164478">
      <w:pPr>
        <w:pStyle w:val="BodyText2"/>
      </w:pPr>
      <w:r w:rsidRPr="0014688A">
        <w:t xml:space="preserve">This file is used to specify the </w:t>
      </w:r>
      <w:r w:rsidR="001F191D" w:rsidRPr="001F191D">
        <w:rPr>
          <w:i/>
        </w:rPr>
        <w:t>x</w:t>
      </w:r>
      <w:r w:rsidRPr="0014688A">
        <w:t>,</w:t>
      </w:r>
      <w:r w:rsidR="001F191D" w:rsidRPr="001F191D">
        <w:rPr>
          <w:i/>
        </w:rPr>
        <w:t>y</w:t>
      </w:r>
      <w:r w:rsidRPr="0014688A">
        <w:t xml:space="preserve"> locations of points where the user wishes the model to output a time series of water depths.  This option is activated by including the keyword </w:t>
      </w:r>
      <w:r w:rsidRPr="0014688A">
        <w:rPr>
          <w:rFonts w:ascii="Courier New" w:hAnsi="Courier New" w:cs="Courier New"/>
        </w:rPr>
        <w:t>stagefile</w:t>
      </w:r>
      <w:r w:rsidRPr="0014688A">
        <w:t xml:space="preserve"> in the </w:t>
      </w:r>
      <w:r w:rsidRPr="0014688A">
        <w:rPr>
          <w:rFonts w:ascii="Courier New" w:hAnsi="Courier New" w:cs="Courier New"/>
        </w:rPr>
        <w:t>.par</w:t>
      </w:r>
      <w:r w:rsidRPr="0014688A">
        <w:t xml:space="preserve"> file and following this with the name of the </w:t>
      </w:r>
      <w:r w:rsidRPr="0014688A">
        <w:rPr>
          <w:rFonts w:ascii="Courier New" w:hAnsi="Courier New" w:cs="Courier New"/>
        </w:rPr>
        <w:t>.stage</w:t>
      </w:r>
      <w:r w:rsidRPr="0014688A">
        <w:t xml:space="preserve"> file to be read.  For each location specified in the file the water depth value is written out at each </w:t>
      </w:r>
      <w:r w:rsidRPr="0014688A">
        <w:rPr>
          <w:rFonts w:ascii="Courier New" w:hAnsi="Courier New" w:cs="Courier New"/>
        </w:rPr>
        <w:t>massint</w:t>
      </w:r>
      <w:r w:rsidRPr="0014688A">
        <w:t xml:space="preserve"> interval.  The format of the file is as follows:</w:t>
      </w:r>
    </w:p>
    <w:p w:rsidR="00164478" w:rsidRPr="0014688A" w:rsidRDefault="00164478" w:rsidP="00164478">
      <w:pPr>
        <w:pStyle w:val="BodyText3"/>
      </w:pPr>
      <w:r w:rsidRPr="0014688A">
        <w:t xml:space="preserve">Line 1; </w:t>
      </w:r>
      <w:r w:rsidRPr="0014688A">
        <w:tab/>
        <w:t>Number of stage points at which water depth output time series are required</w:t>
      </w:r>
    </w:p>
    <w:p w:rsidR="00164478" w:rsidRPr="0014688A" w:rsidRDefault="00164478" w:rsidP="00164478">
      <w:pPr>
        <w:pStyle w:val="BodyText3"/>
      </w:pPr>
      <w:r w:rsidRPr="0014688A">
        <w:t>Line 2;</w:t>
      </w:r>
      <w:r w:rsidRPr="0014688A">
        <w:tab/>
        <w:t>x and y locations of 1</w:t>
      </w:r>
      <w:r w:rsidRPr="0014688A">
        <w:rPr>
          <w:vertAlign w:val="superscript"/>
        </w:rPr>
        <w:t>st</w:t>
      </w:r>
      <w:r w:rsidRPr="0014688A">
        <w:t xml:space="preserve"> point</w:t>
      </w:r>
    </w:p>
    <w:p w:rsidR="00164478" w:rsidRPr="0014688A" w:rsidRDefault="00164478" w:rsidP="00164478">
      <w:pPr>
        <w:pStyle w:val="BodyText3"/>
        <w:rPr>
          <w:vertAlign w:val="subscript"/>
        </w:rPr>
      </w:pPr>
      <w:r w:rsidRPr="0014688A">
        <w:t>Line 3:</w:t>
      </w:r>
      <w:r w:rsidRPr="0014688A">
        <w:tab/>
        <w:t>x and y locations of 2</w:t>
      </w:r>
      <w:r w:rsidRPr="0014688A">
        <w:rPr>
          <w:vertAlign w:val="superscript"/>
        </w:rPr>
        <w:t>nd</w:t>
      </w:r>
      <w:r w:rsidRPr="0014688A">
        <w:t xml:space="preserve"> point</w:t>
      </w:r>
    </w:p>
    <w:p w:rsidR="00164478" w:rsidRPr="0014688A" w:rsidRDefault="00164478" w:rsidP="00164478">
      <w:pPr>
        <w:pStyle w:val="BodyText3"/>
      </w:pPr>
      <w:r w:rsidRPr="0014688A">
        <w:t>etc…</w:t>
      </w:r>
      <w:r w:rsidRPr="0014688A">
        <w:tab/>
        <w:t>…</w:t>
      </w:r>
      <w:r w:rsidRPr="0014688A">
        <w:tab/>
        <w:t>…</w:t>
      </w:r>
      <w:r w:rsidRPr="0014688A">
        <w:tab/>
        <w:t>…</w:t>
      </w:r>
      <w:r w:rsidRPr="0014688A">
        <w:tab/>
      </w:r>
      <w:r w:rsidRPr="0014688A">
        <w:tab/>
        <w:t>…</w:t>
      </w:r>
      <w:r w:rsidRPr="0014688A">
        <w:tab/>
      </w:r>
      <w:r w:rsidRPr="0014688A">
        <w:tab/>
        <w:t>…</w:t>
      </w:r>
      <w:r w:rsidRPr="0014688A">
        <w:tab/>
      </w:r>
      <w:r w:rsidRPr="0014688A">
        <w:tab/>
        <w:t>…</w:t>
      </w:r>
      <w:r w:rsidRPr="0014688A">
        <w:tab/>
      </w:r>
      <w:r w:rsidRPr="0014688A">
        <w:tab/>
        <w:t>…</w:t>
      </w:r>
    </w:p>
    <w:p w:rsidR="00164478" w:rsidRPr="0014688A" w:rsidRDefault="00164478" w:rsidP="00164478">
      <w:pPr>
        <w:pStyle w:val="BodyText3"/>
      </w:pPr>
      <w:r w:rsidRPr="0014688A">
        <w:t>Line i:</w:t>
      </w:r>
      <w:r w:rsidRPr="0014688A">
        <w:tab/>
        <w:t>x and y locations of n</w:t>
      </w:r>
      <w:r w:rsidRPr="0014688A">
        <w:rPr>
          <w:vertAlign w:val="superscript"/>
        </w:rPr>
        <w:t>th</w:t>
      </w:r>
      <w:r w:rsidRPr="0014688A">
        <w:t xml:space="preserve"> point</w:t>
      </w:r>
    </w:p>
    <w:p w:rsidR="00164478" w:rsidRPr="0014688A" w:rsidRDefault="00164478" w:rsidP="00164478">
      <w:pPr>
        <w:pStyle w:val="BodyText2"/>
      </w:pPr>
    </w:p>
    <w:p w:rsidR="00164478" w:rsidRPr="0014688A" w:rsidRDefault="00164478" w:rsidP="00164478">
      <w:pPr>
        <w:pStyle w:val="BodyText2"/>
      </w:pPr>
      <w:r w:rsidRPr="0014688A">
        <w:t xml:space="preserve">An example </w:t>
      </w:r>
      <w:r w:rsidRPr="0014688A">
        <w:rPr>
          <w:rFonts w:ascii="Courier New" w:hAnsi="Courier New"/>
        </w:rPr>
        <w:t>.stage</w:t>
      </w:r>
      <w:r w:rsidRPr="0014688A">
        <w:t xml:space="preserve"> file is given below:</w:t>
      </w:r>
    </w:p>
    <w:p w:rsidR="00164478" w:rsidRPr="0014688A" w:rsidRDefault="00164478" w:rsidP="00164478">
      <w:pPr>
        <w:pStyle w:val="BodyText2"/>
      </w:pPr>
    </w:p>
    <w:p w:rsidR="00164478" w:rsidRPr="0014688A" w:rsidRDefault="00164478" w:rsidP="00164478">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w:t>
      </w:r>
    </w:p>
    <w:p w:rsidR="00164478" w:rsidRPr="0014688A" w:rsidRDefault="00164478" w:rsidP="00164478">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388869.59</w:t>
      </w:r>
      <w:r w:rsidRPr="0014688A">
        <w:rPr>
          <w:rFonts w:ascii="Courier New" w:hAnsi="Courier New" w:cs="Courier New"/>
          <w:sz w:val="20"/>
          <w:szCs w:val="20"/>
          <w:lang w:eastAsia="en-GB"/>
        </w:rPr>
        <w:tab/>
        <w:t>233696.3</w:t>
      </w:r>
    </w:p>
    <w:p w:rsidR="00164478" w:rsidRPr="0014688A" w:rsidRDefault="00164478" w:rsidP="00164478">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386307.41</w:t>
      </w:r>
      <w:r w:rsidRPr="0014688A">
        <w:rPr>
          <w:rFonts w:ascii="Courier New" w:hAnsi="Courier New" w:cs="Courier New"/>
          <w:sz w:val="20"/>
          <w:szCs w:val="20"/>
          <w:lang w:eastAsia="en-GB"/>
        </w:rPr>
        <w:tab/>
        <w:t>239076.1</w:t>
      </w:r>
    </w:p>
    <w:p w:rsidR="00164478" w:rsidRPr="0014688A" w:rsidRDefault="00164478" w:rsidP="00164478">
      <w:pPr>
        <w:pStyle w:val="BodyText2"/>
        <w:rPr>
          <w:rFonts w:ascii="Courier New" w:hAnsi="Courier New" w:cs="Courier New"/>
          <w:lang w:eastAsia="en-GB"/>
        </w:rPr>
      </w:pPr>
      <w:r w:rsidRPr="0014688A">
        <w:rPr>
          <w:rFonts w:ascii="Courier New" w:hAnsi="Courier New" w:cs="Courier New"/>
          <w:lang w:eastAsia="en-GB"/>
        </w:rPr>
        <w:t>383681.45</w:t>
      </w:r>
      <w:r w:rsidRPr="0014688A">
        <w:rPr>
          <w:rFonts w:ascii="Courier New" w:hAnsi="Courier New" w:cs="Courier New"/>
          <w:lang w:eastAsia="en-GB"/>
        </w:rPr>
        <w:tab/>
        <w:t>245652.34</w:t>
      </w:r>
    </w:p>
    <w:p w:rsidR="00A4337E" w:rsidRDefault="00197780">
      <w:pPr>
        <w:pStyle w:val="Heading3"/>
      </w:pPr>
      <w:bookmarkStart w:id="867" w:name="_Toc46213246"/>
      <w:r w:rsidRPr="0014688A">
        <w:t>Evaporation data file (.</w:t>
      </w:r>
      <w:r w:rsidRPr="0014688A">
        <w:rPr>
          <w:rFonts w:ascii="Courier New" w:hAnsi="Courier New"/>
        </w:rPr>
        <w:t>evap</w:t>
      </w:r>
      <w:r w:rsidRPr="0014688A">
        <w:t>)</w:t>
      </w:r>
      <w:bookmarkEnd w:id="867"/>
    </w:p>
    <w:p w:rsidR="00B27EAA" w:rsidRPr="0014688A" w:rsidRDefault="00B27EAA" w:rsidP="00B27EAA">
      <w:pPr>
        <w:pStyle w:val="BodyText2"/>
      </w:pPr>
      <w:r w:rsidRPr="0014688A">
        <w:t xml:space="preserve">This file is used to specify a time-varying evaporation rate and is read when the keyword </w:t>
      </w:r>
      <w:r w:rsidRPr="0014688A">
        <w:rPr>
          <w:rFonts w:ascii="Courier New" w:hAnsi="Courier New" w:cs="Courier New"/>
        </w:rPr>
        <w:t>evaporation</w:t>
      </w:r>
      <w:r w:rsidRPr="0014688A">
        <w:t xml:space="preserve"> appears in the </w:t>
      </w:r>
      <w:r w:rsidRPr="0014688A">
        <w:rPr>
          <w:rFonts w:ascii="Courier New" w:hAnsi="Courier New" w:cs="Courier New"/>
        </w:rPr>
        <w:t>.par</w:t>
      </w:r>
      <w:r w:rsidRPr="0014688A">
        <w:t xml:space="preserve"> file.  </w:t>
      </w:r>
      <w:r w:rsidR="00045A75" w:rsidRPr="0014688A">
        <w:t xml:space="preserve">This sink term is then applied to every model grid cell at each time step to give a spatially uniform evaporation loss over the domain.  </w:t>
      </w:r>
      <w:r w:rsidRPr="0014688A">
        <w:t xml:space="preserve">The file format is similar to the </w:t>
      </w:r>
      <w:r w:rsidRPr="0014688A">
        <w:rPr>
          <w:rFonts w:ascii="Courier New" w:hAnsi="Courier New" w:cs="Courier New"/>
        </w:rPr>
        <w:t>.bdy</w:t>
      </w:r>
      <w:r w:rsidRPr="0014688A">
        <w:t xml:space="preserve"> file:</w:t>
      </w:r>
    </w:p>
    <w:p w:rsidR="000F416E" w:rsidRPr="0014688A" w:rsidRDefault="000F416E" w:rsidP="00B27EAA">
      <w:pPr>
        <w:pStyle w:val="BodyText2"/>
      </w:pPr>
    </w:p>
    <w:p w:rsidR="00B27EAA" w:rsidRPr="0014688A" w:rsidRDefault="00B27EAA" w:rsidP="00B27EAA">
      <w:pPr>
        <w:pStyle w:val="BodyText3"/>
        <w:ind w:left="567" w:hanging="567"/>
      </w:pPr>
      <w:r w:rsidRPr="0014688A">
        <w:t xml:space="preserve">Line 1: Comment line, ignored by </w:t>
      </w:r>
      <w:r w:rsidR="00563CB4">
        <w:t>LISFLOOD-FP</w:t>
      </w:r>
      <w:r w:rsidRPr="0014688A">
        <w:t>.</w:t>
      </w:r>
    </w:p>
    <w:p w:rsidR="00B27EAA" w:rsidRPr="0014688A" w:rsidRDefault="00B27EAA" w:rsidP="00B27EAA">
      <w:pPr>
        <w:pStyle w:val="BodyText3"/>
        <w:ind w:left="567" w:hanging="567"/>
      </w:pPr>
      <w:r w:rsidRPr="0014688A">
        <w:t>Li</w:t>
      </w:r>
      <w:r w:rsidR="00045A75" w:rsidRPr="0014688A">
        <w:t>ne 2</w:t>
      </w:r>
      <w:r w:rsidRPr="0014688A">
        <w:t>: Number of time points at which boundary information is given followed by a keyword for the time units used (either ‘days’, ‘hours’ or ‘seconds’).</w:t>
      </w:r>
    </w:p>
    <w:p w:rsidR="00B27EAA" w:rsidRPr="0014688A" w:rsidRDefault="00045A75" w:rsidP="00B27EAA">
      <w:pPr>
        <w:pStyle w:val="BodyText3"/>
        <w:ind w:left="567" w:hanging="567"/>
      </w:pPr>
      <w:r w:rsidRPr="0014688A">
        <w:t>Line 3</w:t>
      </w:r>
      <w:r w:rsidR="00B27EAA" w:rsidRPr="0014688A">
        <w:t>:</w:t>
      </w:r>
      <w:r w:rsidR="00B27EAA" w:rsidRPr="0014688A">
        <w:tab/>
        <w:t>Value</w:t>
      </w:r>
      <w:r w:rsidR="00B27EAA" w:rsidRPr="0014688A">
        <w:rPr>
          <w:vertAlign w:val="subscript"/>
        </w:rPr>
        <w:t>1</w:t>
      </w:r>
      <w:r w:rsidR="00B27EAA" w:rsidRPr="0014688A">
        <w:tab/>
      </w:r>
      <w:r w:rsidR="00B27EAA" w:rsidRPr="0014688A">
        <w:tab/>
        <w:t>Time</w:t>
      </w:r>
      <w:r w:rsidR="00B27EAA" w:rsidRPr="0014688A">
        <w:rPr>
          <w:vertAlign w:val="subscript"/>
        </w:rPr>
        <w:t>1</w:t>
      </w:r>
    </w:p>
    <w:p w:rsidR="00B27EAA" w:rsidRPr="0014688A" w:rsidRDefault="00045A75" w:rsidP="00B27EAA">
      <w:pPr>
        <w:pStyle w:val="BodyText3"/>
        <w:ind w:left="567" w:hanging="567"/>
      </w:pPr>
      <w:r w:rsidRPr="0014688A">
        <w:t>Line 4</w:t>
      </w:r>
      <w:r w:rsidR="00B27EAA" w:rsidRPr="0014688A">
        <w:t>:</w:t>
      </w:r>
      <w:r w:rsidR="00B27EAA" w:rsidRPr="0014688A">
        <w:tab/>
        <w:t>Value</w:t>
      </w:r>
      <w:r w:rsidR="00B27EAA" w:rsidRPr="0014688A">
        <w:rPr>
          <w:vertAlign w:val="subscript"/>
        </w:rPr>
        <w:t>2</w:t>
      </w:r>
      <w:r w:rsidR="00B27EAA" w:rsidRPr="0014688A">
        <w:tab/>
      </w:r>
      <w:r w:rsidR="00B27EAA" w:rsidRPr="0014688A">
        <w:tab/>
        <w:t>Time</w:t>
      </w:r>
      <w:r w:rsidR="00B27EAA" w:rsidRPr="0014688A">
        <w:rPr>
          <w:vertAlign w:val="subscript"/>
        </w:rPr>
        <w:t>2</w:t>
      </w:r>
    </w:p>
    <w:p w:rsidR="00B27EAA" w:rsidRPr="0014688A" w:rsidRDefault="00B27EAA" w:rsidP="00B27EAA">
      <w:pPr>
        <w:pStyle w:val="BodyText3"/>
        <w:ind w:left="567" w:hanging="567"/>
      </w:pPr>
      <w:r w:rsidRPr="0014688A">
        <w:t>etc….</w:t>
      </w:r>
      <w:r w:rsidRPr="0014688A">
        <w:tab/>
        <w:t>…</w:t>
      </w:r>
      <w:r w:rsidRPr="0014688A">
        <w:tab/>
      </w:r>
      <w:r w:rsidRPr="0014688A">
        <w:tab/>
        <w:t>…</w:t>
      </w:r>
    </w:p>
    <w:p w:rsidR="00B27EAA" w:rsidRPr="0014688A" w:rsidRDefault="00B27EAA" w:rsidP="00B27EAA">
      <w:pPr>
        <w:pStyle w:val="BodyText3"/>
        <w:ind w:left="567" w:hanging="567"/>
      </w:pPr>
      <w:r w:rsidRPr="0014688A">
        <w:lastRenderedPageBreak/>
        <w:t>Line i:</w:t>
      </w:r>
      <w:r w:rsidRPr="0014688A">
        <w:tab/>
        <w:t>Value</w:t>
      </w:r>
      <w:r w:rsidRPr="0014688A">
        <w:rPr>
          <w:vertAlign w:val="subscript"/>
        </w:rPr>
        <w:t>i</w:t>
      </w:r>
      <w:r w:rsidRPr="0014688A">
        <w:tab/>
      </w:r>
      <w:r w:rsidRPr="0014688A">
        <w:tab/>
        <w:t>Time</w:t>
      </w:r>
      <w:r w:rsidRPr="0014688A">
        <w:rPr>
          <w:vertAlign w:val="subscript"/>
        </w:rPr>
        <w:t>i</w:t>
      </w:r>
    </w:p>
    <w:p w:rsidR="00B27EAA" w:rsidRPr="0014688A" w:rsidRDefault="00B27EAA" w:rsidP="00B27EAA">
      <w:pPr>
        <w:pStyle w:val="BodyText2"/>
      </w:pPr>
    </w:p>
    <w:p w:rsidR="00B27EAA" w:rsidRPr="0014688A" w:rsidRDefault="00B27EAA" w:rsidP="00197780">
      <w:pPr>
        <w:pStyle w:val="BodyText2"/>
      </w:pPr>
      <w:r w:rsidRPr="0014688A">
        <w:t xml:space="preserve">Where </w:t>
      </w:r>
      <w:r w:rsidR="001F191D" w:rsidRPr="001F191D">
        <w:rPr>
          <w:i/>
        </w:rPr>
        <w:t>Value</w:t>
      </w:r>
      <w:r w:rsidR="001F191D" w:rsidRPr="001F191D">
        <w:rPr>
          <w:i/>
          <w:vertAlign w:val="subscript"/>
        </w:rPr>
        <w:t>i</w:t>
      </w:r>
      <w:r w:rsidRPr="0014688A">
        <w:t xml:space="preserve"> is evaporation rate in mm day</w:t>
      </w:r>
      <w:r w:rsidRPr="0014688A">
        <w:rPr>
          <w:vertAlign w:val="superscript"/>
        </w:rPr>
        <w:t>-1</w:t>
      </w:r>
      <w:r w:rsidRPr="0014688A">
        <w:t xml:space="preserve"> and </w:t>
      </w:r>
      <w:r w:rsidR="001F191D" w:rsidRPr="001F191D">
        <w:rPr>
          <w:i/>
        </w:rPr>
        <w:t>Time</w:t>
      </w:r>
      <w:r w:rsidR="001F191D" w:rsidRPr="001F191D">
        <w:rPr>
          <w:i/>
          <w:vertAlign w:val="subscript"/>
        </w:rPr>
        <w:t>i</w:t>
      </w:r>
      <w:r w:rsidRPr="0014688A">
        <w:t xml:space="preserve"> is the time at which this value occurs </w:t>
      </w:r>
      <w:r w:rsidR="00045A75" w:rsidRPr="0014688A">
        <w:t>in the units specified on line 2</w:t>
      </w:r>
      <w:r w:rsidRPr="0014688A">
        <w:t>.  The model then linearly interpolates these values to give the evaporation rate at each time step.</w:t>
      </w:r>
    </w:p>
    <w:p w:rsidR="00A4337E" w:rsidRDefault="001D39BD">
      <w:pPr>
        <w:pStyle w:val="Heading3"/>
      </w:pPr>
      <w:bookmarkStart w:id="868" w:name="_Toc46213247"/>
      <w:r w:rsidRPr="0014688A">
        <w:t>Alternative ascii header file (.</w:t>
      </w:r>
      <w:r w:rsidRPr="0014688A">
        <w:rPr>
          <w:rFonts w:ascii="Courier New" w:hAnsi="Courier New"/>
        </w:rPr>
        <w:t>head</w:t>
      </w:r>
      <w:r w:rsidRPr="0014688A">
        <w:t>)</w:t>
      </w:r>
      <w:bookmarkEnd w:id="868"/>
    </w:p>
    <w:p w:rsidR="001D39BD" w:rsidRDefault="001D39BD" w:rsidP="001D39BD">
      <w:pPr>
        <w:pStyle w:val="BodyText2"/>
      </w:pPr>
      <w:r w:rsidRPr="0014688A">
        <w:t xml:space="preserve">This file is used to an alternative 6 line header for all ascii raster file output by the model and is read when the keyword </w:t>
      </w:r>
      <w:r w:rsidRPr="0014688A">
        <w:rPr>
          <w:rFonts w:ascii="Courier New" w:hAnsi="Courier New" w:cs="Courier New"/>
        </w:rPr>
        <w:t>ascheader</w:t>
      </w:r>
      <w:r w:rsidRPr="0014688A">
        <w:t xml:space="preserve"> appears in the </w:t>
      </w:r>
      <w:r w:rsidRPr="0014688A">
        <w:rPr>
          <w:rFonts w:ascii="Courier New" w:hAnsi="Courier New" w:cs="Courier New"/>
        </w:rPr>
        <w:t>.par</w:t>
      </w:r>
      <w:r w:rsidRPr="0014688A">
        <w:t xml:space="preserve"> file.  This is particularly useful for switching between different coordinate systems (e.g. UTM to lat/long).  The format is identical to that given in Section </w:t>
      </w:r>
      <w:r w:rsidR="001E113F" w:rsidRPr="0014688A">
        <w:fldChar w:fldCharType="begin"/>
      </w:r>
      <w:r w:rsidRPr="0014688A">
        <w:instrText xml:space="preserve"> REF _Ref27890094 \n \h </w:instrText>
      </w:r>
      <w:r w:rsidR="001E113F" w:rsidRPr="0014688A">
        <w:fldChar w:fldCharType="separate"/>
      </w:r>
      <w:r w:rsidR="005A56F8">
        <w:t>3.2.6</w:t>
      </w:r>
      <w:r w:rsidR="001E113F" w:rsidRPr="0014688A">
        <w:fldChar w:fldCharType="end"/>
      </w:r>
      <w:r w:rsidRPr="0014688A">
        <w:t xml:space="preserve"> and each line of the header consists of a self-explanatory keyword followed by a numeric value.</w:t>
      </w:r>
    </w:p>
    <w:p w:rsidR="00A4337E" w:rsidRDefault="009D3489">
      <w:pPr>
        <w:pStyle w:val="Heading3"/>
      </w:pPr>
      <w:bookmarkStart w:id="869" w:name="_Toc46213248"/>
      <w:r>
        <w:t>Virtual gauge</w:t>
      </w:r>
      <w:r w:rsidRPr="0014688A">
        <w:t xml:space="preserve"> output data file (.</w:t>
      </w:r>
      <w:r>
        <w:rPr>
          <w:rFonts w:ascii="Courier New" w:hAnsi="Courier New"/>
        </w:rPr>
        <w:t>gauge</w:t>
      </w:r>
      <w:r w:rsidRPr="0014688A">
        <w:t>)</w:t>
      </w:r>
      <w:bookmarkEnd w:id="869"/>
    </w:p>
    <w:p w:rsidR="009D3489" w:rsidRPr="0014688A" w:rsidRDefault="009D3489" w:rsidP="009D3489">
      <w:pPr>
        <w:pStyle w:val="BodyText2"/>
      </w:pPr>
      <w:r w:rsidRPr="0014688A">
        <w:t>This file is used to spe</w:t>
      </w:r>
      <w:r>
        <w:t xml:space="preserve">cify the </w:t>
      </w:r>
      <w:r w:rsidR="001F191D" w:rsidRPr="001F191D">
        <w:rPr>
          <w:i/>
        </w:rPr>
        <w:t>x,y</w:t>
      </w:r>
      <w:r>
        <w:t xml:space="preserve"> locations and lengths of cross-sections</w:t>
      </w:r>
      <w:r w:rsidRPr="0014688A">
        <w:t xml:space="preserve"> where the user wishes the model to output a time series of </w:t>
      </w:r>
      <w:r>
        <w:t>discharge crossing the section</w:t>
      </w:r>
      <w:r w:rsidRPr="0014688A">
        <w:t xml:space="preserve">.  This option is activated by including the keyword </w:t>
      </w:r>
      <w:r>
        <w:rPr>
          <w:rFonts w:ascii="Courier New" w:hAnsi="Courier New" w:cs="Courier New"/>
        </w:rPr>
        <w:t>gauge</w:t>
      </w:r>
      <w:r w:rsidRPr="0014688A">
        <w:rPr>
          <w:rFonts w:ascii="Courier New" w:hAnsi="Courier New" w:cs="Courier New"/>
        </w:rPr>
        <w:t>file</w:t>
      </w:r>
      <w:r w:rsidRPr="0014688A">
        <w:t xml:space="preserve"> in the </w:t>
      </w:r>
      <w:r w:rsidRPr="0014688A">
        <w:rPr>
          <w:rFonts w:ascii="Courier New" w:hAnsi="Courier New" w:cs="Courier New"/>
        </w:rPr>
        <w:t>.par</w:t>
      </w:r>
      <w:r w:rsidRPr="0014688A">
        <w:t xml:space="preserve"> file and following this with the name of the </w:t>
      </w:r>
      <w:r w:rsidRPr="0014688A">
        <w:rPr>
          <w:rFonts w:ascii="Courier New" w:hAnsi="Courier New" w:cs="Courier New"/>
        </w:rPr>
        <w:t>.</w:t>
      </w:r>
      <w:r>
        <w:rPr>
          <w:rFonts w:ascii="Courier New" w:hAnsi="Courier New" w:cs="Courier New"/>
        </w:rPr>
        <w:t>gauge</w:t>
      </w:r>
      <w:r w:rsidRPr="0014688A">
        <w:t xml:space="preserve"> file to be read.  For each location specified in the file the </w:t>
      </w:r>
      <w:r>
        <w:t xml:space="preserve">direction </w:t>
      </w:r>
      <w:r w:rsidRPr="0014688A">
        <w:t xml:space="preserve">identifies the cell face </w:t>
      </w:r>
      <w:r w:rsidR="00EF52E2">
        <w:t>from which discharge will be measured and the direction of positive flow (e.g.</w:t>
      </w:r>
      <w:r w:rsidRPr="0014688A">
        <w:t xml:space="preserve"> N, E, S or W</w:t>
      </w:r>
      <w:r w:rsidR="00EF52E2">
        <w:t xml:space="preserve">). </w:t>
      </w:r>
      <w:r w:rsidR="00D64609">
        <w:t xml:space="preserve"> </w:t>
      </w:r>
      <w:r w:rsidR="00EF52E2">
        <w:t>The width is then the length of the cross section in an easterly direction for measuring flows to the north and south, and a southerly direction for flows to the east or west</w:t>
      </w:r>
      <w:r w:rsidR="00D64609">
        <w:t xml:space="preserve"> (note that the distance will be rounded up to nearest cell width)</w:t>
      </w:r>
      <w:r w:rsidR="00EF52E2">
        <w:t>.</w:t>
      </w:r>
      <w:r w:rsidR="00D64609">
        <w:t xml:space="preserve">  </w:t>
      </w:r>
      <w:r w:rsidR="00EF52E2">
        <w:t>The discharge</w:t>
      </w:r>
      <w:r w:rsidRPr="0014688A">
        <w:t xml:space="preserve"> value is written out at each </w:t>
      </w:r>
      <w:r w:rsidRPr="0014688A">
        <w:rPr>
          <w:rFonts w:ascii="Courier New" w:hAnsi="Courier New" w:cs="Courier New"/>
        </w:rPr>
        <w:t>massint</w:t>
      </w:r>
      <w:r w:rsidRPr="0014688A">
        <w:t xml:space="preserve"> interval.  The format of the file is as follows:</w:t>
      </w:r>
    </w:p>
    <w:p w:rsidR="009D3489" w:rsidRPr="0014688A" w:rsidRDefault="009D3489" w:rsidP="009D3489">
      <w:pPr>
        <w:pStyle w:val="BodyText3"/>
      </w:pPr>
      <w:r w:rsidRPr="0014688A">
        <w:t xml:space="preserve">Line 1; number of </w:t>
      </w:r>
      <w:r>
        <w:t>virtual gauge sections</w:t>
      </w:r>
      <w:r w:rsidRPr="0014688A">
        <w:t>.</w:t>
      </w:r>
    </w:p>
    <w:p w:rsidR="009D3489" w:rsidRPr="0014688A" w:rsidRDefault="009D3489" w:rsidP="009D3489">
      <w:pPr>
        <w:pStyle w:val="BodyText3"/>
      </w:pPr>
      <w:r w:rsidRPr="0014688A">
        <w:t>Line 2;</w:t>
      </w:r>
      <w:r w:rsidRPr="0014688A">
        <w:tab/>
        <w:t>X</w:t>
      </w:r>
      <w:r w:rsidRPr="0014688A">
        <w:rPr>
          <w:vertAlign w:val="subscript"/>
        </w:rPr>
        <w:t>1</w:t>
      </w:r>
      <w:r w:rsidRPr="0014688A">
        <w:tab/>
        <w:t>Y</w:t>
      </w:r>
      <w:r w:rsidRPr="0014688A">
        <w:rPr>
          <w:vertAlign w:val="subscript"/>
        </w:rPr>
        <w:t>1</w:t>
      </w:r>
      <w:r w:rsidRPr="0014688A">
        <w:tab/>
        <w:t>Direction</w:t>
      </w:r>
      <w:r w:rsidRPr="0014688A">
        <w:rPr>
          <w:vertAlign w:val="subscript"/>
        </w:rPr>
        <w:t>1</w:t>
      </w:r>
      <w:r w:rsidRPr="0014688A">
        <w:tab/>
      </w:r>
      <w:r w:rsidRPr="0014688A">
        <w:tab/>
        <w:t>Width</w:t>
      </w:r>
      <w:r w:rsidRPr="0014688A">
        <w:rPr>
          <w:vertAlign w:val="subscript"/>
        </w:rPr>
        <w:t>1</w:t>
      </w:r>
    </w:p>
    <w:p w:rsidR="009D3489" w:rsidRPr="0014688A" w:rsidRDefault="009D3489" w:rsidP="009D3489">
      <w:pPr>
        <w:pStyle w:val="BodyText3"/>
        <w:rPr>
          <w:vertAlign w:val="subscript"/>
        </w:rPr>
      </w:pPr>
      <w:r w:rsidRPr="0014688A">
        <w:t>Line 3:</w:t>
      </w:r>
      <w:r w:rsidRPr="0014688A">
        <w:tab/>
        <w:t>X</w:t>
      </w:r>
      <w:r w:rsidRPr="0014688A">
        <w:rPr>
          <w:vertAlign w:val="subscript"/>
        </w:rPr>
        <w:t>2</w:t>
      </w:r>
      <w:r w:rsidRPr="0014688A">
        <w:tab/>
        <w:t>Y</w:t>
      </w:r>
      <w:r w:rsidRPr="0014688A">
        <w:rPr>
          <w:vertAlign w:val="subscript"/>
        </w:rPr>
        <w:t>2</w:t>
      </w:r>
      <w:r w:rsidRPr="0014688A">
        <w:tab/>
        <w:t>Direction</w:t>
      </w:r>
      <w:r w:rsidRPr="0014688A">
        <w:rPr>
          <w:vertAlign w:val="subscript"/>
        </w:rPr>
        <w:t>2</w:t>
      </w:r>
      <w:r w:rsidRPr="0014688A">
        <w:rPr>
          <w:vertAlign w:val="subscript"/>
        </w:rPr>
        <w:tab/>
      </w:r>
      <w:r w:rsidRPr="0014688A">
        <w:tab/>
        <w:t>Width</w:t>
      </w:r>
      <w:r w:rsidRPr="0014688A">
        <w:rPr>
          <w:vertAlign w:val="subscript"/>
        </w:rPr>
        <w:t>2</w:t>
      </w:r>
    </w:p>
    <w:p w:rsidR="009D3489" w:rsidRPr="0014688A" w:rsidRDefault="009D3489" w:rsidP="009D3489">
      <w:pPr>
        <w:pStyle w:val="BodyText3"/>
      </w:pPr>
      <w:r w:rsidRPr="0014688A">
        <w:t>etc…</w:t>
      </w:r>
      <w:r w:rsidRPr="0014688A">
        <w:tab/>
        <w:t>…</w:t>
      </w:r>
      <w:r w:rsidRPr="0014688A">
        <w:tab/>
        <w:t>…</w:t>
      </w:r>
      <w:r w:rsidRPr="0014688A">
        <w:tab/>
        <w:t>…</w:t>
      </w:r>
      <w:r w:rsidRPr="0014688A">
        <w:tab/>
      </w:r>
      <w:r w:rsidRPr="0014688A">
        <w:tab/>
        <w:t>…</w:t>
      </w:r>
    </w:p>
    <w:p w:rsidR="009D3489" w:rsidRPr="0014688A" w:rsidRDefault="009D3489" w:rsidP="009D3489">
      <w:pPr>
        <w:pStyle w:val="BodyText3"/>
      </w:pPr>
      <w:r w:rsidRPr="0014688A">
        <w:t>Line i:</w:t>
      </w:r>
      <w:r w:rsidRPr="0014688A">
        <w:tab/>
        <w:t>X</w:t>
      </w:r>
      <w:r w:rsidRPr="0014688A">
        <w:rPr>
          <w:vertAlign w:val="subscript"/>
        </w:rPr>
        <w:t>i</w:t>
      </w:r>
      <w:r w:rsidRPr="0014688A">
        <w:tab/>
        <w:t>Y</w:t>
      </w:r>
      <w:r w:rsidRPr="0014688A">
        <w:rPr>
          <w:vertAlign w:val="subscript"/>
        </w:rPr>
        <w:t>i</w:t>
      </w:r>
      <w:r w:rsidRPr="0014688A">
        <w:tab/>
        <w:t>Direction</w:t>
      </w:r>
      <w:r w:rsidRPr="0014688A">
        <w:rPr>
          <w:vertAlign w:val="subscript"/>
        </w:rPr>
        <w:t>i</w:t>
      </w:r>
      <w:r w:rsidRPr="0014688A">
        <w:tab/>
      </w:r>
      <w:r w:rsidRPr="0014688A">
        <w:tab/>
        <w:t>Width</w:t>
      </w:r>
      <w:r w:rsidRPr="0014688A">
        <w:rPr>
          <w:vertAlign w:val="subscript"/>
        </w:rPr>
        <w:t>i</w:t>
      </w:r>
    </w:p>
    <w:p w:rsidR="009D3489" w:rsidRPr="0014688A" w:rsidRDefault="009D3489" w:rsidP="009D3489">
      <w:pPr>
        <w:pStyle w:val="BodyText2"/>
      </w:pPr>
    </w:p>
    <w:p w:rsidR="009D3489" w:rsidRPr="0014688A" w:rsidRDefault="009D3489" w:rsidP="009D3489">
      <w:pPr>
        <w:pStyle w:val="BodyText2"/>
      </w:pPr>
      <w:r w:rsidRPr="0014688A">
        <w:t xml:space="preserve">An example </w:t>
      </w:r>
      <w:r w:rsidRPr="0014688A">
        <w:rPr>
          <w:rFonts w:ascii="Courier New" w:hAnsi="Courier New"/>
        </w:rPr>
        <w:t>.</w:t>
      </w:r>
      <w:r w:rsidR="00D64609">
        <w:rPr>
          <w:rFonts w:ascii="Courier New" w:hAnsi="Courier New"/>
        </w:rPr>
        <w:t>gauge</w:t>
      </w:r>
      <w:r w:rsidRPr="0014688A">
        <w:t xml:space="preserve"> file is given below:</w:t>
      </w:r>
    </w:p>
    <w:p w:rsidR="009D3489" w:rsidRPr="0014688A" w:rsidRDefault="009D3489" w:rsidP="009D3489">
      <w:pPr>
        <w:pStyle w:val="BodyText2"/>
      </w:pPr>
    </w:p>
    <w:p w:rsidR="009D3489" w:rsidRPr="0014688A" w:rsidRDefault="009D3489" w:rsidP="009D3489">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w:t>
      </w:r>
    </w:p>
    <w:p w:rsidR="009D3489" w:rsidRPr="0014688A" w:rsidRDefault="009D3489" w:rsidP="009D3489">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388869.59</w:t>
      </w:r>
      <w:r w:rsidRPr="0014688A">
        <w:rPr>
          <w:rFonts w:ascii="Courier New" w:hAnsi="Courier New" w:cs="Courier New"/>
          <w:sz w:val="20"/>
          <w:szCs w:val="20"/>
          <w:lang w:eastAsia="en-GB"/>
        </w:rPr>
        <w:tab/>
        <w:t>233696.3</w:t>
      </w:r>
      <w:r w:rsidR="00D64609">
        <w:rPr>
          <w:rFonts w:ascii="Courier New" w:hAnsi="Courier New" w:cs="Courier New"/>
          <w:sz w:val="20"/>
          <w:szCs w:val="20"/>
          <w:lang w:eastAsia="en-GB"/>
        </w:rPr>
        <w:t>0</w:t>
      </w:r>
      <w:r w:rsidR="00D64609">
        <w:rPr>
          <w:rFonts w:ascii="Courier New" w:hAnsi="Courier New" w:cs="Courier New"/>
          <w:sz w:val="20"/>
          <w:szCs w:val="20"/>
          <w:lang w:eastAsia="en-GB"/>
        </w:rPr>
        <w:tab/>
        <w:t>N</w:t>
      </w:r>
      <w:r w:rsidR="00D64609">
        <w:rPr>
          <w:rFonts w:ascii="Courier New" w:hAnsi="Courier New" w:cs="Courier New"/>
          <w:sz w:val="20"/>
          <w:szCs w:val="20"/>
          <w:lang w:eastAsia="en-GB"/>
        </w:rPr>
        <w:tab/>
        <w:t>100</w:t>
      </w:r>
    </w:p>
    <w:p w:rsidR="009D3489" w:rsidRPr="0014688A" w:rsidRDefault="009D3489" w:rsidP="009D3489">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386307.41</w:t>
      </w:r>
      <w:r w:rsidRPr="0014688A">
        <w:rPr>
          <w:rFonts w:ascii="Courier New" w:hAnsi="Courier New" w:cs="Courier New"/>
          <w:sz w:val="20"/>
          <w:szCs w:val="20"/>
          <w:lang w:eastAsia="en-GB"/>
        </w:rPr>
        <w:tab/>
        <w:t>239076.1</w:t>
      </w:r>
      <w:r w:rsidR="00D64609">
        <w:rPr>
          <w:rFonts w:ascii="Courier New" w:hAnsi="Courier New" w:cs="Courier New"/>
          <w:sz w:val="20"/>
          <w:szCs w:val="20"/>
          <w:lang w:eastAsia="en-GB"/>
        </w:rPr>
        <w:t>0</w:t>
      </w:r>
      <w:r w:rsidR="00D64609">
        <w:rPr>
          <w:rFonts w:ascii="Courier New" w:hAnsi="Courier New" w:cs="Courier New"/>
          <w:sz w:val="20"/>
          <w:szCs w:val="20"/>
          <w:lang w:eastAsia="en-GB"/>
        </w:rPr>
        <w:tab/>
        <w:t>E</w:t>
      </w:r>
      <w:r w:rsidR="00D64609">
        <w:rPr>
          <w:rFonts w:ascii="Courier New" w:hAnsi="Courier New" w:cs="Courier New"/>
          <w:sz w:val="20"/>
          <w:szCs w:val="20"/>
          <w:lang w:eastAsia="en-GB"/>
        </w:rPr>
        <w:tab/>
        <w:t>50</w:t>
      </w:r>
    </w:p>
    <w:p w:rsidR="006716FE" w:rsidRDefault="009D3489">
      <w:pPr>
        <w:pStyle w:val="BodyText2"/>
        <w:rPr>
          <w:rFonts w:ascii="Courier New" w:hAnsi="Courier New" w:cs="Courier New"/>
          <w:lang w:eastAsia="en-GB"/>
        </w:rPr>
      </w:pPr>
      <w:r w:rsidRPr="0014688A">
        <w:rPr>
          <w:rFonts w:ascii="Courier New" w:hAnsi="Courier New" w:cs="Courier New"/>
          <w:lang w:eastAsia="en-GB"/>
        </w:rPr>
        <w:t>383681.45</w:t>
      </w:r>
      <w:r w:rsidRPr="0014688A">
        <w:rPr>
          <w:rFonts w:ascii="Courier New" w:hAnsi="Courier New" w:cs="Courier New"/>
          <w:lang w:eastAsia="en-GB"/>
        </w:rPr>
        <w:tab/>
        <w:t>245652.34</w:t>
      </w:r>
      <w:r w:rsidR="00D64609">
        <w:rPr>
          <w:rFonts w:ascii="Courier New" w:hAnsi="Courier New" w:cs="Courier New"/>
          <w:lang w:eastAsia="en-GB"/>
        </w:rPr>
        <w:tab/>
        <w:t>S</w:t>
      </w:r>
      <w:r w:rsidR="00D64609">
        <w:rPr>
          <w:rFonts w:ascii="Courier New" w:hAnsi="Courier New" w:cs="Courier New"/>
          <w:lang w:eastAsia="en-GB"/>
        </w:rPr>
        <w:tab/>
        <w:t>200</w:t>
      </w:r>
    </w:p>
    <w:p w:rsidR="00D40CE0" w:rsidRDefault="00D40CE0" w:rsidP="00D40CE0">
      <w:pPr>
        <w:pStyle w:val="Heading3"/>
        <w:rPr>
          <w:lang w:eastAsia="en-GB"/>
        </w:rPr>
      </w:pPr>
      <w:bookmarkStart w:id="870" w:name="_Toc46213249"/>
      <w:r>
        <w:rPr>
          <w:lang w:eastAsia="en-GB"/>
        </w:rPr>
        <w:t>Rain</w:t>
      </w:r>
      <w:r w:rsidR="00ED59CC">
        <w:rPr>
          <w:lang w:eastAsia="en-GB"/>
        </w:rPr>
        <w:t>fall</w:t>
      </w:r>
      <w:r>
        <w:rPr>
          <w:lang w:eastAsia="en-GB"/>
        </w:rPr>
        <w:t xml:space="preserve"> </w:t>
      </w:r>
      <w:r w:rsidR="00ED59CC">
        <w:rPr>
          <w:lang w:eastAsia="en-GB"/>
        </w:rPr>
        <w:t xml:space="preserve">data </w:t>
      </w:r>
      <w:r>
        <w:rPr>
          <w:lang w:eastAsia="en-GB"/>
        </w:rPr>
        <w:t>file</w:t>
      </w:r>
      <w:r w:rsidR="00ED59CC">
        <w:rPr>
          <w:lang w:eastAsia="en-GB"/>
        </w:rPr>
        <w:t xml:space="preserve"> (</w:t>
      </w:r>
      <w:r w:rsidR="00736918" w:rsidRPr="00736918">
        <w:rPr>
          <w:rFonts w:ascii="Courier New" w:hAnsi="Courier New" w:cs="Courier New"/>
          <w:lang w:eastAsia="en-GB"/>
        </w:rPr>
        <w:t>.rain</w:t>
      </w:r>
      <w:r w:rsidR="00ED59CC">
        <w:rPr>
          <w:lang w:eastAsia="en-GB"/>
        </w:rPr>
        <w:t>)</w:t>
      </w:r>
      <w:bookmarkEnd w:id="870"/>
    </w:p>
    <w:p w:rsidR="00ED59CC" w:rsidRDefault="00ED59CC" w:rsidP="00ED59CC">
      <w:pPr>
        <w:pStyle w:val="BodyText2"/>
      </w:pPr>
      <w:r w:rsidRPr="0014688A">
        <w:t xml:space="preserve">This file is used to specify a time-varying </w:t>
      </w:r>
      <w:r>
        <w:t>rainfall</w:t>
      </w:r>
      <w:r w:rsidRPr="0014688A">
        <w:t xml:space="preserve"> rate and is read when the keyword </w:t>
      </w:r>
      <w:r>
        <w:rPr>
          <w:rFonts w:ascii="Courier New" w:hAnsi="Courier New" w:cs="Courier New"/>
        </w:rPr>
        <w:t xml:space="preserve">rainfall </w:t>
      </w:r>
      <w:r w:rsidRPr="0014688A">
        <w:t xml:space="preserve">appears in the </w:t>
      </w:r>
      <w:r w:rsidRPr="0014688A">
        <w:rPr>
          <w:rFonts w:ascii="Courier New" w:hAnsi="Courier New" w:cs="Courier New"/>
        </w:rPr>
        <w:t>.par</w:t>
      </w:r>
      <w:r w:rsidRPr="0014688A">
        <w:t xml:space="preserve"> file.  </w:t>
      </w:r>
      <w:r>
        <w:t xml:space="preserve">When </w:t>
      </w:r>
      <w:r w:rsidR="00E3354E">
        <w:t xml:space="preserve">used in conjunction with the </w:t>
      </w:r>
      <w:r w:rsidR="00E3354E" w:rsidRPr="007D40F9">
        <w:rPr>
          <w:rFonts w:ascii="Courier New" w:hAnsi="Courier New" w:cs="Courier New"/>
        </w:rPr>
        <w:t>routing</w:t>
      </w:r>
      <w:r w:rsidR="00E3354E">
        <w:t xml:space="preserve"> keyword,</w:t>
      </w:r>
      <w:r>
        <w:t xml:space="preserve"> the rainfall routing scheme replaces the shallow water equations with a fixed velocity flow for water depths &lt; </w:t>
      </w:r>
      <w:r w:rsidR="001F191D" w:rsidRPr="001F191D">
        <w:rPr>
          <w:rFonts w:ascii="Courier New" w:hAnsi="Courier New" w:cs="Courier New"/>
        </w:rPr>
        <w:t>depththresh</w:t>
      </w:r>
      <w:r>
        <w:t>, reducing model runtime and allowing water to flow over terrain discontinuities (such as off building roofs) without destabilising the solution (Sampson et al., 2013).  The</w:t>
      </w:r>
      <w:r w:rsidRPr="0014688A">
        <w:t xml:space="preserve"> </w:t>
      </w:r>
      <w:r>
        <w:t>rainfall</w:t>
      </w:r>
      <w:r w:rsidRPr="0014688A">
        <w:t xml:space="preserve"> term is applied to every model grid cell at each time step to give spatially uniform </w:t>
      </w:r>
      <w:r>
        <w:t>rainfall</w:t>
      </w:r>
      <w:r w:rsidRPr="0014688A">
        <w:t xml:space="preserve"> over the domain.  The file format is similar to the </w:t>
      </w:r>
      <w:r w:rsidRPr="0014688A">
        <w:rPr>
          <w:rFonts w:ascii="Courier New" w:hAnsi="Courier New" w:cs="Courier New"/>
        </w:rPr>
        <w:t>.bdy</w:t>
      </w:r>
      <w:r w:rsidRPr="0014688A">
        <w:t xml:space="preserve"> file:</w:t>
      </w:r>
    </w:p>
    <w:p w:rsidR="00ED59CC" w:rsidRPr="0014688A" w:rsidRDefault="00ED59CC" w:rsidP="00ED59CC">
      <w:pPr>
        <w:pStyle w:val="BodyText2"/>
      </w:pPr>
    </w:p>
    <w:p w:rsidR="00ED59CC" w:rsidRPr="0014688A" w:rsidRDefault="00ED59CC" w:rsidP="00ED59CC">
      <w:pPr>
        <w:pStyle w:val="BodyText3"/>
        <w:ind w:left="567" w:hanging="567"/>
      </w:pPr>
      <w:r w:rsidRPr="0014688A">
        <w:t xml:space="preserve">Line 1: Comment line, ignored by </w:t>
      </w:r>
      <w:r>
        <w:t>LISFLOOD-FP</w:t>
      </w:r>
      <w:r w:rsidRPr="0014688A">
        <w:t>.</w:t>
      </w:r>
    </w:p>
    <w:p w:rsidR="00ED59CC" w:rsidRPr="0014688A" w:rsidRDefault="00ED59CC" w:rsidP="00ED59CC">
      <w:pPr>
        <w:pStyle w:val="BodyText3"/>
        <w:ind w:left="567" w:hanging="567"/>
      </w:pPr>
      <w:r w:rsidRPr="0014688A">
        <w:t>Line 2: Number of time points at which boundary information is given followed by a keyword for the time units used (either ‘days’, ‘hours’ or ‘seconds’).</w:t>
      </w:r>
    </w:p>
    <w:p w:rsidR="00ED59CC" w:rsidRPr="0014688A" w:rsidRDefault="00ED59CC" w:rsidP="00ED59CC">
      <w:pPr>
        <w:pStyle w:val="BodyText3"/>
        <w:ind w:left="567" w:hanging="567"/>
      </w:pPr>
      <w:r w:rsidRPr="0014688A">
        <w:t>Line 3:</w:t>
      </w:r>
      <w:r w:rsidRPr="0014688A">
        <w:tab/>
        <w:t>Value</w:t>
      </w:r>
      <w:r w:rsidRPr="0014688A">
        <w:rPr>
          <w:vertAlign w:val="subscript"/>
        </w:rPr>
        <w:t>1</w:t>
      </w:r>
      <w:r w:rsidRPr="0014688A">
        <w:tab/>
      </w:r>
      <w:r w:rsidRPr="0014688A">
        <w:tab/>
        <w:t>Time</w:t>
      </w:r>
      <w:r w:rsidRPr="0014688A">
        <w:rPr>
          <w:vertAlign w:val="subscript"/>
        </w:rPr>
        <w:t>1</w:t>
      </w:r>
    </w:p>
    <w:p w:rsidR="00ED59CC" w:rsidRPr="0014688A" w:rsidRDefault="00ED59CC" w:rsidP="00ED59CC">
      <w:pPr>
        <w:pStyle w:val="BodyText3"/>
        <w:ind w:left="567" w:hanging="567"/>
      </w:pPr>
      <w:r w:rsidRPr="0014688A">
        <w:t>Line 4:</w:t>
      </w:r>
      <w:r w:rsidRPr="0014688A">
        <w:tab/>
        <w:t>Value</w:t>
      </w:r>
      <w:r w:rsidRPr="0014688A">
        <w:rPr>
          <w:vertAlign w:val="subscript"/>
        </w:rPr>
        <w:t>2</w:t>
      </w:r>
      <w:r w:rsidRPr="0014688A">
        <w:tab/>
      </w:r>
      <w:r w:rsidRPr="0014688A">
        <w:tab/>
        <w:t>Time</w:t>
      </w:r>
      <w:r w:rsidRPr="0014688A">
        <w:rPr>
          <w:vertAlign w:val="subscript"/>
        </w:rPr>
        <w:t>2</w:t>
      </w:r>
    </w:p>
    <w:p w:rsidR="00ED59CC" w:rsidRPr="0014688A" w:rsidRDefault="00ED59CC" w:rsidP="00ED59CC">
      <w:pPr>
        <w:pStyle w:val="BodyText3"/>
        <w:ind w:left="567" w:hanging="567"/>
      </w:pPr>
      <w:r w:rsidRPr="0014688A">
        <w:t>etc….</w:t>
      </w:r>
      <w:r w:rsidRPr="0014688A">
        <w:tab/>
        <w:t>…</w:t>
      </w:r>
      <w:r w:rsidRPr="0014688A">
        <w:tab/>
      </w:r>
      <w:r w:rsidRPr="0014688A">
        <w:tab/>
        <w:t>…</w:t>
      </w:r>
    </w:p>
    <w:p w:rsidR="00ED59CC" w:rsidRPr="0014688A" w:rsidRDefault="00ED59CC" w:rsidP="00ED59CC">
      <w:pPr>
        <w:pStyle w:val="BodyText3"/>
        <w:ind w:left="567" w:hanging="567"/>
      </w:pPr>
      <w:r w:rsidRPr="0014688A">
        <w:t>Line i:</w:t>
      </w:r>
      <w:r w:rsidRPr="0014688A">
        <w:tab/>
        <w:t>Value</w:t>
      </w:r>
      <w:r w:rsidRPr="0014688A">
        <w:rPr>
          <w:vertAlign w:val="subscript"/>
        </w:rPr>
        <w:t>i</w:t>
      </w:r>
      <w:r w:rsidRPr="0014688A">
        <w:tab/>
      </w:r>
      <w:r w:rsidRPr="0014688A">
        <w:tab/>
        <w:t>Time</w:t>
      </w:r>
      <w:r w:rsidRPr="0014688A">
        <w:rPr>
          <w:vertAlign w:val="subscript"/>
        </w:rPr>
        <w:t>i</w:t>
      </w:r>
    </w:p>
    <w:p w:rsidR="00ED59CC" w:rsidRPr="0014688A" w:rsidRDefault="00ED59CC" w:rsidP="00ED59CC">
      <w:pPr>
        <w:pStyle w:val="BodyText2"/>
      </w:pPr>
    </w:p>
    <w:p w:rsidR="006716FE" w:rsidRDefault="00ED59CC">
      <w:pPr>
        <w:pStyle w:val="BodyText2"/>
      </w:pPr>
      <w:r w:rsidRPr="0014688A">
        <w:lastRenderedPageBreak/>
        <w:t xml:space="preserve">Where </w:t>
      </w:r>
      <w:r w:rsidR="001F191D" w:rsidRPr="001F191D">
        <w:rPr>
          <w:i/>
        </w:rPr>
        <w:t>Value</w:t>
      </w:r>
      <w:r w:rsidR="001F191D" w:rsidRPr="001F191D">
        <w:rPr>
          <w:i/>
          <w:vertAlign w:val="subscript"/>
        </w:rPr>
        <w:t>i</w:t>
      </w:r>
      <w:r w:rsidRPr="0014688A">
        <w:t xml:space="preserve"> is </w:t>
      </w:r>
      <w:r>
        <w:t>rainfall</w:t>
      </w:r>
      <w:r w:rsidRPr="0014688A">
        <w:t xml:space="preserve"> rate in mm </w:t>
      </w:r>
      <w:r>
        <w:t>hr</w:t>
      </w:r>
      <w:r w:rsidRPr="0014688A">
        <w:rPr>
          <w:vertAlign w:val="superscript"/>
        </w:rPr>
        <w:t>-1</w:t>
      </w:r>
      <w:r w:rsidRPr="0014688A">
        <w:t xml:space="preserve"> and </w:t>
      </w:r>
      <w:r w:rsidR="001F191D" w:rsidRPr="001F191D">
        <w:rPr>
          <w:i/>
        </w:rPr>
        <w:t>Time</w:t>
      </w:r>
      <w:r w:rsidR="001F191D" w:rsidRPr="001F191D">
        <w:rPr>
          <w:i/>
          <w:vertAlign w:val="subscript"/>
        </w:rPr>
        <w:t>i</w:t>
      </w:r>
      <w:r w:rsidRPr="0014688A">
        <w:t xml:space="preserve"> is the time at which this value occurs in the units specified on line 2.  The model then linearly interpolates these values to give the </w:t>
      </w:r>
      <w:r>
        <w:t>rainfall</w:t>
      </w:r>
      <w:r w:rsidRPr="0014688A">
        <w:t xml:space="preserve"> rate at each time step.</w:t>
      </w:r>
    </w:p>
    <w:p w:rsidR="002E4A9C" w:rsidRDefault="002E4A9C" w:rsidP="002E4A9C">
      <w:pPr>
        <w:pStyle w:val="Heading3"/>
        <w:rPr>
          <w:ins w:id="871" w:author="James Shaw" w:date="2020-07-17T10:28:00Z"/>
          <w:lang w:eastAsia="en-GB"/>
        </w:rPr>
      </w:pPr>
      <w:bookmarkStart w:id="872" w:name="_Ref46143737"/>
      <w:bookmarkStart w:id="873" w:name="_Toc46213250"/>
      <w:ins w:id="874" w:author="James Shaw" w:date="2020-07-17T10:26:00Z">
        <w:r>
          <w:rPr>
            <w:lang w:eastAsia="en-GB"/>
          </w:rPr>
          <w:t xml:space="preserve">Spatially-varying </w:t>
        </w:r>
      </w:ins>
      <w:ins w:id="875" w:author="James Shaw" w:date="2020-07-17T10:31:00Z">
        <w:r w:rsidR="002677DD">
          <w:rPr>
            <w:lang w:eastAsia="en-GB"/>
          </w:rPr>
          <w:t>rainfall</w:t>
        </w:r>
      </w:ins>
      <w:ins w:id="876" w:author="James Shaw" w:date="2020-07-17T10:26:00Z">
        <w:r>
          <w:rPr>
            <w:lang w:eastAsia="en-GB"/>
          </w:rPr>
          <w:t xml:space="preserve"> file (</w:t>
        </w:r>
        <w:r>
          <w:rPr>
            <w:rFonts w:ascii="Courier New" w:hAnsi="Courier New" w:cs="Courier New"/>
            <w:lang w:eastAsia="en-GB"/>
          </w:rPr>
          <w:t>.nc</w:t>
        </w:r>
        <w:r>
          <w:rPr>
            <w:lang w:eastAsia="en-GB"/>
          </w:rPr>
          <w:t>)</w:t>
        </w:r>
      </w:ins>
      <w:bookmarkEnd w:id="872"/>
      <w:bookmarkEnd w:id="873"/>
    </w:p>
    <w:p w:rsidR="002E4A9C" w:rsidRPr="002E4A9C" w:rsidRDefault="002E4A9C">
      <w:pPr>
        <w:rPr>
          <w:ins w:id="877" w:author="James Shaw" w:date="2020-07-17T10:26:00Z"/>
          <w:sz w:val="20"/>
          <w:szCs w:val="20"/>
          <w:lang w:eastAsia="en-GB"/>
          <w:rPrChange w:id="878" w:author="James Shaw" w:date="2020-07-17T10:28:00Z">
            <w:rPr>
              <w:ins w:id="879" w:author="James Shaw" w:date="2020-07-17T10:26:00Z"/>
              <w:lang w:eastAsia="en-GB"/>
            </w:rPr>
          </w:rPrChange>
        </w:rPr>
        <w:pPrChange w:id="880" w:author="James Shaw" w:date="2020-07-17T10:28:00Z">
          <w:pPr>
            <w:pStyle w:val="Heading3"/>
          </w:pPr>
        </w:pPrChange>
      </w:pPr>
      <w:ins w:id="881" w:author="James Shaw" w:date="2020-07-17T10:28:00Z">
        <w:r w:rsidRPr="002E4A9C">
          <w:rPr>
            <w:rFonts w:ascii="Arial" w:hAnsi="Arial" w:cs="Arial"/>
            <w:sz w:val="20"/>
            <w:szCs w:val="20"/>
            <w:rPrChange w:id="882" w:author="James Shaw" w:date="2020-07-17T10:28:00Z">
              <w:rPr/>
            </w:rPrChange>
          </w:rPr>
          <w:t>This file</w:t>
        </w:r>
        <w:r>
          <w:rPr>
            <w:rFonts w:ascii="Arial" w:hAnsi="Arial" w:cs="Arial"/>
            <w:sz w:val="20"/>
            <w:szCs w:val="20"/>
          </w:rPr>
          <w:t xml:space="preserve"> specifies a spatially- temporally-varying rainfall</w:t>
        </w:r>
      </w:ins>
      <w:ins w:id="883" w:author="James Shaw" w:date="2020-07-17T10:29:00Z">
        <w:r>
          <w:rPr>
            <w:rFonts w:ascii="Arial" w:hAnsi="Arial" w:cs="Arial"/>
            <w:sz w:val="20"/>
            <w:szCs w:val="20"/>
          </w:rPr>
          <w:t xml:space="preserve"> from a weather radar or numerical weather prediction model. The file is </w:t>
        </w:r>
      </w:ins>
      <w:ins w:id="884" w:author="James Shaw" w:date="2020-07-17T10:40:00Z">
        <w:r w:rsidR="002677DD">
          <w:rPr>
            <w:rFonts w:ascii="Arial" w:hAnsi="Arial" w:cs="Arial"/>
            <w:sz w:val="20"/>
            <w:szCs w:val="20"/>
          </w:rPr>
          <w:t xml:space="preserve">stored in </w:t>
        </w:r>
      </w:ins>
      <w:ins w:id="885" w:author="James Shaw" w:date="2020-07-17T10:29:00Z">
        <w:r>
          <w:rPr>
            <w:rFonts w:ascii="Arial" w:hAnsi="Arial" w:cs="Arial"/>
            <w:sz w:val="20"/>
            <w:szCs w:val="20"/>
          </w:rPr>
          <w:t xml:space="preserve">the TUFLOW </w:t>
        </w:r>
      </w:ins>
      <w:ins w:id="886" w:author="James Shaw" w:date="2020-07-17T10:40:00Z">
        <w:r w:rsidR="002677DD">
          <w:rPr>
            <w:rFonts w:ascii="Arial" w:hAnsi="Arial" w:cs="Arial"/>
            <w:sz w:val="20"/>
            <w:szCs w:val="20"/>
          </w:rPr>
          <w:t xml:space="preserve">NetCDF </w:t>
        </w:r>
      </w:ins>
      <w:ins w:id="887" w:author="James Shaw" w:date="2020-07-17T10:29:00Z">
        <w:r>
          <w:rPr>
            <w:rFonts w:ascii="Arial" w:hAnsi="Arial" w:cs="Arial"/>
            <w:sz w:val="20"/>
            <w:szCs w:val="20"/>
          </w:rPr>
          <w:t>rainfall format (see</w:t>
        </w:r>
      </w:ins>
      <w:ins w:id="888" w:author="James Shaw" w:date="2020-07-17T10:30:00Z">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"https://wiki.tuflow.com/index.php?title=TUFLOW_NetCDF_Rainfall_Format" </w:instrText>
        </w:r>
        <w:r>
          <w:rPr>
            <w:rFonts w:ascii="Arial" w:hAnsi="Arial" w:cs="Arial"/>
            <w:sz w:val="20"/>
            <w:szCs w:val="20"/>
          </w:rPr>
          <w:fldChar w:fldCharType="separate"/>
        </w:r>
        <w:r w:rsidRPr="002E4A9C">
          <w:rPr>
            <w:rStyle w:val="Hyperlink"/>
            <w:rFonts w:ascii="Arial" w:hAnsi="Arial" w:cs="Arial"/>
            <w:sz w:val="20"/>
            <w:szCs w:val="20"/>
          </w:rPr>
          <w:t>https://wiki.tuflow.com/index.php?title=TUFLOW_NetCDF_Rainfall_Format</w:t>
        </w:r>
        <w:r>
          <w:rPr>
            <w:rFonts w:ascii="Arial" w:hAnsi="Arial" w:cs="Arial"/>
            <w:sz w:val="20"/>
            <w:szCs w:val="20"/>
          </w:rPr>
          <w:fldChar w:fldCharType="end"/>
        </w:r>
        <w:r>
          <w:rPr>
            <w:rFonts w:ascii="Arial" w:hAnsi="Arial" w:cs="Arial"/>
            <w:sz w:val="20"/>
            <w:szCs w:val="20"/>
          </w:rPr>
          <w:t>)</w:t>
        </w:r>
      </w:ins>
      <w:ins w:id="889" w:author="James Shaw" w:date="2020-07-17T10:31:00Z">
        <w:r>
          <w:rPr>
            <w:rFonts w:ascii="Arial" w:hAnsi="Arial" w:cs="Arial"/>
            <w:sz w:val="20"/>
            <w:szCs w:val="20"/>
          </w:rPr>
          <w:t xml:space="preserve">. </w:t>
        </w:r>
      </w:ins>
      <w:ins w:id="890" w:author="James Shaw" w:date="2020-07-17T10:40:00Z">
        <w:r w:rsidR="002677DD">
          <w:rPr>
            <w:rFonts w:ascii="Arial" w:hAnsi="Arial" w:cs="Arial"/>
            <w:sz w:val="20"/>
            <w:szCs w:val="20"/>
          </w:rPr>
          <w:t>T</w:t>
        </w:r>
      </w:ins>
      <w:ins w:id="891" w:author="James Shaw" w:date="2020-07-17T10:37:00Z">
        <w:r w:rsidR="002677DD">
          <w:rPr>
            <w:rFonts w:ascii="Arial" w:hAnsi="Arial" w:cs="Arial"/>
            <w:sz w:val="20"/>
            <w:szCs w:val="20"/>
          </w:rPr>
          <w:t xml:space="preserve">he rainfall accumulation (in mm) is stored for each rainfall “tile” for each time interval. </w:t>
        </w:r>
      </w:ins>
      <w:ins w:id="892" w:author="James Shaw" w:date="2020-07-17T10:39:00Z">
        <w:r w:rsidR="002677DD">
          <w:rPr>
            <w:rFonts w:ascii="Arial" w:hAnsi="Arial" w:cs="Arial"/>
            <w:sz w:val="20"/>
            <w:szCs w:val="20"/>
          </w:rPr>
          <w:t xml:space="preserve">The first rainfall timestamp should be 0, corresponding to the start of the simulation, and </w:t>
        </w:r>
      </w:ins>
      <w:ins w:id="893" w:author="James Shaw" w:date="2020-07-17T10:41:00Z">
        <w:r w:rsidR="002677DD">
          <w:rPr>
            <w:rFonts w:ascii="Arial" w:hAnsi="Arial" w:cs="Arial"/>
            <w:sz w:val="20"/>
            <w:szCs w:val="20"/>
          </w:rPr>
          <w:t xml:space="preserve">the </w:t>
        </w:r>
        <w:r w:rsidR="002677DD" w:rsidRPr="005E1450">
          <w:rPr>
            <w:rFonts w:ascii="Courier New" w:hAnsi="Courier New" w:cs="Courier New"/>
            <w:sz w:val="20"/>
            <w:szCs w:val="20"/>
          </w:rPr>
          <w:t>sim_time</w:t>
        </w:r>
        <w:r w:rsidR="002677DD">
          <w:rPr>
            <w:rFonts w:ascii="Arial" w:hAnsi="Arial" w:cs="Arial"/>
            <w:sz w:val="20"/>
            <w:szCs w:val="20"/>
          </w:rPr>
          <w:t xml:space="preserve"> should be no longer than the rainfall time series.</w:t>
        </w:r>
      </w:ins>
      <w:ins w:id="894" w:author="James Shaw" w:date="2020-07-17T10:39:00Z">
        <w:r w:rsidR="002677DD">
          <w:rPr>
            <w:rFonts w:ascii="Arial" w:hAnsi="Arial" w:cs="Arial"/>
            <w:sz w:val="20"/>
            <w:szCs w:val="20"/>
          </w:rPr>
          <w:t xml:space="preserve"> </w:t>
        </w:r>
      </w:ins>
      <w:ins w:id="895" w:author="James Shaw" w:date="2020-07-17T10:31:00Z">
        <w:r>
          <w:rPr>
            <w:rFonts w:ascii="Arial" w:hAnsi="Arial" w:cs="Arial"/>
            <w:sz w:val="20"/>
            <w:szCs w:val="20"/>
          </w:rPr>
          <w:t xml:space="preserve">The </w:t>
        </w:r>
      </w:ins>
      <w:ins w:id="896" w:author="James Shaw" w:date="2020-07-17T10:39:00Z">
        <w:r w:rsidR="002677DD">
          <w:rPr>
            <w:rFonts w:ascii="Arial" w:hAnsi="Arial" w:cs="Arial"/>
            <w:sz w:val="20"/>
            <w:szCs w:val="20"/>
          </w:rPr>
          <w:t>r</w:t>
        </w:r>
      </w:ins>
      <w:ins w:id="897" w:author="James Shaw" w:date="2020-07-17T10:31:00Z">
        <w:r w:rsidR="002677DD">
          <w:rPr>
            <w:rFonts w:ascii="Arial" w:hAnsi="Arial" w:cs="Arial"/>
            <w:sz w:val="20"/>
            <w:szCs w:val="20"/>
          </w:rPr>
          <w:t xml:space="preserve">ainfall file must have the same origin as the DEM, and the size of a rainfall tile </w:t>
        </w:r>
      </w:ins>
      <w:ins w:id="898" w:author="James Shaw" w:date="2020-07-17T10:37:00Z">
        <w:r w:rsidR="002677DD">
          <w:rPr>
            <w:rFonts w:ascii="Arial" w:hAnsi="Arial" w:cs="Arial"/>
            <w:sz w:val="20"/>
            <w:szCs w:val="20"/>
          </w:rPr>
          <w:t xml:space="preserve">size </w:t>
        </w:r>
      </w:ins>
      <w:ins w:id="899" w:author="James Shaw" w:date="2020-07-17T10:31:00Z">
        <w:r w:rsidR="002677DD">
          <w:rPr>
            <w:rFonts w:ascii="Arial" w:hAnsi="Arial" w:cs="Arial"/>
            <w:sz w:val="20"/>
            <w:szCs w:val="20"/>
          </w:rPr>
          <w:t>must be an integer multiple of the DEM cell size.</w:t>
        </w:r>
      </w:ins>
    </w:p>
    <w:p w:rsidR="00D40CE0" w:rsidRPr="002E4A9C" w:rsidDel="002E4A9C" w:rsidRDefault="00D40CE0">
      <w:pPr>
        <w:rPr>
          <w:del w:id="900" w:author="James Shaw" w:date="2020-07-17T10:28:00Z"/>
          <w:rPrChange w:id="901" w:author="James Shaw" w:date="2020-07-17T10:27:00Z">
            <w:rPr>
              <w:del w:id="902" w:author="James Shaw" w:date="2020-07-17T10:28:00Z"/>
              <w:lang w:eastAsia="en-GB"/>
            </w:rPr>
          </w:rPrChange>
        </w:rPr>
        <w:pPrChange w:id="903" w:author="James Shaw" w:date="2020-07-17T10:27:00Z">
          <w:pPr>
            <w:pStyle w:val="BodyText2"/>
          </w:pPr>
        </w:pPrChange>
      </w:pPr>
      <w:bookmarkStart w:id="904" w:name="_Toc46213183"/>
      <w:bookmarkStart w:id="905" w:name="_Toc46213251"/>
      <w:bookmarkEnd w:id="904"/>
      <w:bookmarkEnd w:id="905"/>
    </w:p>
    <w:p w:rsidR="006716FE" w:rsidRDefault="00DC00E7">
      <w:pPr>
        <w:pStyle w:val="Heading3"/>
        <w:rPr>
          <w:lang w:eastAsia="en-GB"/>
        </w:rPr>
      </w:pPr>
      <w:bookmarkStart w:id="906" w:name="_Toc46213252"/>
      <w:r>
        <w:rPr>
          <w:lang w:eastAsia="en-GB"/>
        </w:rPr>
        <w:t>Checkpointing file (</w:t>
      </w:r>
      <w:r w:rsidR="00736918" w:rsidRPr="00736918">
        <w:rPr>
          <w:rFonts w:ascii="Courier New" w:hAnsi="Courier New" w:cs="Courier New"/>
          <w:lang w:eastAsia="en-GB"/>
        </w:rPr>
        <w:t>.chkpnt</w:t>
      </w:r>
      <w:r>
        <w:rPr>
          <w:lang w:eastAsia="en-GB"/>
        </w:rPr>
        <w:t>)</w:t>
      </w:r>
      <w:bookmarkEnd w:id="906"/>
    </w:p>
    <w:p w:rsidR="008B4B7C" w:rsidRPr="008B4B7C" w:rsidRDefault="00736918" w:rsidP="008B4B7C">
      <w:pPr>
        <w:rPr>
          <w:rFonts w:ascii="Arial" w:hAnsi="Arial" w:cs="Arial"/>
          <w:sz w:val="20"/>
          <w:szCs w:val="20"/>
          <w:lang w:eastAsia="en-GB"/>
        </w:rPr>
      </w:pPr>
      <w:r w:rsidRPr="00736918">
        <w:rPr>
          <w:rFonts w:ascii="Arial" w:hAnsi="Arial" w:cs="Arial"/>
          <w:sz w:val="20"/>
          <w:szCs w:val="20"/>
          <w:lang w:eastAsia="en-GB"/>
        </w:rPr>
        <w:t>This file will be written by the model if checkpointing is on</w:t>
      </w:r>
      <w:r w:rsidR="008B4B7C">
        <w:rPr>
          <w:rFonts w:ascii="Arial" w:hAnsi="Arial" w:cs="Arial"/>
          <w:sz w:val="20"/>
          <w:szCs w:val="20"/>
          <w:lang w:eastAsia="en-GB"/>
        </w:rPr>
        <w:t xml:space="preserve"> (by specifying the keyword </w:t>
      </w:r>
      <w:r w:rsidRPr="00736918">
        <w:rPr>
          <w:rFonts w:ascii="Courier New" w:hAnsi="Courier New" w:cs="Courier New"/>
          <w:sz w:val="20"/>
          <w:szCs w:val="20"/>
          <w:lang w:eastAsia="en-GB"/>
        </w:rPr>
        <w:t>checkpointing</w:t>
      </w:r>
      <w:r w:rsidR="008B4B7C">
        <w:rPr>
          <w:rFonts w:ascii="Arial" w:hAnsi="Arial" w:cs="Arial"/>
          <w:sz w:val="20"/>
          <w:szCs w:val="20"/>
          <w:lang w:eastAsia="en-GB"/>
        </w:rPr>
        <w:t xml:space="preserve"> in the </w:t>
      </w:r>
      <w:r w:rsidRPr="00736918">
        <w:rPr>
          <w:rFonts w:ascii="Courier New" w:hAnsi="Courier New" w:cs="Courier New"/>
          <w:sz w:val="20"/>
          <w:szCs w:val="20"/>
          <w:lang w:eastAsia="en-GB"/>
        </w:rPr>
        <w:t>.par</w:t>
      </w:r>
      <w:r w:rsidR="008B4B7C">
        <w:rPr>
          <w:rFonts w:ascii="Arial" w:hAnsi="Arial" w:cs="Arial"/>
          <w:sz w:val="20"/>
          <w:szCs w:val="20"/>
          <w:lang w:eastAsia="en-GB"/>
        </w:rPr>
        <w:t xml:space="preserve"> file)</w:t>
      </w:r>
      <w:r w:rsidRPr="00736918">
        <w:rPr>
          <w:rFonts w:ascii="Arial" w:hAnsi="Arial" w:cs="Arial"/>
          <w:sz w:val="20"/>
          <w:szCs w:val="20"/>
          <w:lang w:eastAsia="en-GB"/>
        </w:rPr>
        <w:t xml:space="preserve">. It can be used to restart the model from the time at which the checkpoint file was saved by a pervious simulation, </w:t>
      </w:r>
      <w:r w:rsidR="0071311C" w:rsidRPr="00736918">
        <w:rPr>
          <w:rFonts w:ascii="Arial" w:hAnsi="Arial" w:cs="Arial"/>
          <w:sz w:val="20"/>
          <w:szCs w:val="20"/>
          <w:lang w:eastAsia="en-GB"/>
        </w:rPr>
        <w:t>it</w:t>
      </w:r>
      <w:r w:rsidRPr="00736918">
        <w:rPr>
          <w:rFonts w:ascii="Arial" w:hAnsi="Arial" w:cs="Arial"/>
          <w:sz w:val="20"/>
          <w:szCs w:val="20"/>
          <w:lang w:eastAsia="en-GB"/>
        </w:rPr>
        <w:t xml:space="preserve"> includes the internal states and parameters of the model at the time the checkpoint file was written and will overwrite parameters specified in the .par file or on the command line.</w:t>
      </w:r>
    </w:p>
    <w:p w:rsidR="006716FE" w:rsidRDefault="00DC00E7">
      <w:pPr>
        <w:pStyle w:val="Heading3"/>
        <w:rPr>
          <w:lang w:eastAsia="en-GB"/>
        </w:rPr>
      </w:pPr>
      <w:bookmarkStart w:id="907" w:name="_Toc46213253"/>
      <w:r>
        <w:rPr>
          <w:lang w:eastAsia="en-GB"/>
        </w:rPr>
        <w:t>Start file – water depth (</w:t>
      </w:r>
      <w:r w:rsidR="00736918" w:rsidRPr="00736918">
        <w:rPr>
          <w:rFonts w:ascii="Courier New" w:hAnsi="Courier New" w:cs="Courier New"/>
          <w:lang w:eastAsia="en-GB"/>
        </w:rPr>
        <w:t>.</w:t>
      </w:r>
      <w:r w:rsidR="008B4B7C">
        <w:rPr>
          <w:rFonts w:ascii="Courier New" w:hAnsi="Courier New" w:cs="Courier New"/>
          <w:lang w:eastAsia="en-GB"/>
        </w:rPr>
        <w:t>start</w:t>
      </w:r>
      <w:r>
        <w:rPr>
          <w:lang w:eastAsia="en-GB"/>
        </w:rPr>
        <w:t>)</w:t>
      </w:r>
      <w:bookmarkEnd w:id="907"/>
    </w:p>
    <w:p w:rsidR="008B4B7C" w:rsidRPr="008B4B7C" w:rsidRDefault="00736918" w:rsidP="008B4B7C">
      <w:pPr>
        <w:rPr>
          <w:rFonts w:ascii="Arial" w:hAnsi="Arial" w:cs="Arial"/>
          <w:sz w:val="20"/>
          <w:szCs w:val="20"/>
          <w:lang w:eastAsia="en-GB"/>
        </w:rPr>
      </w:pPr>
      <w:r w:rsidRPr="00736918">
        <w:rPr>
          <w:rFonts w:ascii="Arial" w:hAnsi="Arial" w:cs="Arial"/>
          <w:sz w:val="20"/>
          <w:szCs w:val="20"/>
          <w:lang w:eastAsia="en-GB"/>
        </w:rPr>
        <w:t xml:space="preserve">This file in ARC ascii </w:t>
      </w:r>
      <w:r w:rsidR="0071311C" w:rsidRPr="00736918">
        <w:rPr>
          <w:rFonts w:ascii="Arial" w:hAnsi="Arial" w:cs="Arial"/>
          <w:sz w:val="20"/>
          <w:szCs w:val="20"/>
          <w:lang w:eastAsia="en-GB"/>
        </w:rPr>
        <w:t>raster</w:t>
      </w:r>
      <w:r w:rsidRPr="00736918">
        <w:rPr>
          <w:rFonts w:ascii="Arial" w:hAnsi="Arial" w:cs="Arial"/>
          <w:sz w:val="20"/>
          <w:szCs w:val="20"/>
          <w:lang w:eastAsia="en-GB"/>
        </w:rPr>
        <w:t xml:space="preserve"> format is used to set initial depths in the model at the start of a simulation. </w:t>
      </w:r>
      <w:r w:rsidRPr="00736918">
        <w:rPr>
          <w:rFonts w:ascii="Arial" w:hAnsi="Arial" w:cs="Arial"/>
          <w:sz w:val="20"/>
          <w:szCs w:val="20"/>
        </w:rPr>
        <w:t xml:space="preserve">This option is activated by including the keyword </w:t>
      </w:r>
      <w:r w:rsidRPr="00736918">
        <w:rPr>
          <w:rFonts w:ascii="Courier New" w:hAnsi="Courier New" w:cs="Courier New"/>
          <w:sz w:val="20"/>
          <w:szCs w:val="20"/>
        </w:rPr>
        <w:t>startfile</w:t>
      </w:r>
      <w:r w:rsidRPr="00736918">
        <w:rPr>
          <w:rFonts w:ascii="Arial" w:hAnsi="Arial" w:cs="Arial"/>
          <w:sz w:val="20"/>
          <w:szCs w:val="20"/>
        </w:rPr>
        <w:t xml:space="preserve"> in the .</w:t>
      </w:r>
      <w:r w:rsidRPr="00736918">
        <w:rPr>
          <w:rFonts w:ascii="Courier New" w:hAnsi="Courier New" w:cs="Courier New"/>
          <w:sz w:val="20"/>
          <w:szCs w:val="20"/>
        </w:rPr>
        <w:t>par</w:t>
      </w:r>
      <w:r w:rsidRPr="00736918">
        <w:rPr>
          <w:rFonts w:ascii="Arial" w:hAnsi="Arial" w:cs="Arial"/>
          <w:sz w:val="20"/>
          <w:szCs w:val="20"/>
        </w:rPr>
        <w:t xml:space="preserve"> file and following this with the name of the file to be read.  </w:t>
      </w:r>
    </w:p>
    <w:p w:rsidR="006716FE" w:rsidRDefault="00DC00E7">
      <w:pPr>
        <w:pStyle w:val="Heading3"/>
        <w:rPr>
          <w:lang w:eastAsia="en-GB"/>
        </w:rPr>
      </w:pPr>
      <w:bookmarkStart w:id="908" w:name="_Toc46213254"/>
      <w:r>
        <w:rPr>
          <w:lang w:eastAsia="en-GB"/>
        </w:rPr>
        <w:t>Start file – water depth binary</w:t>
      </w:r>
      <w:r w:rsidR="008B4B7C">
        <w:rPr>
          <w:lang w:eastAsia="en-GB"/>
        </w:rPr>
        <w:t xml:space="preserve"> (</w:t>
      </w:r>
      <w:r w:rsidR="00736918" w:rsidRPr="00736918">
        <w:rPr>
          <w:rFonts w:ascii="Courier New" w:hAnsi="Courier New" w:cs="Courier New"/>
          <w:lang w:eastAsia="en-GB"/>
        </w:rPr>
        <w:t>.startb</w:t>
      </w:r>
      <w:r w:rsidR="008B4B7C">
        <w:rPr>
          <w:lang w:eastAsia="en-GB"/>
        </w:rPr>
        <w:t>)</w:t>
      </w:r>
      <w:bookmarkEnd w:id="908"/>
    </w:p>
    <w:p w:rsidR="008B4B7C" w:rsidRPr="008B4B7C" w:rsidRDefault="00736918" w:rsidP="008B4B7C">
      <w:pPr>
        <w:rPr>
          <w:rFonts w:ascii="Arial" w:hAnsi="Arial" w:cs="Arial"/>
          <w:sz w:val="20"/>
          <w:szCs w:val="20"/>
        </w:rPr>
      </w:pPr>
      <w:r w:rsidRPr="00736918">
        <w:rPr>
          <w:rFonts w:ascii="Arial" w:hAnsi="Arial" w:cs="Arial"/>
          <w:sz w:val="20"/>
          <w:szCs w:val="20"/>
          <w:lang w:eastAsia="en-GB"/>
        </w:rPr>
        <w:t xml:space="preserve">This file in binary format is used to set initial depths in the model at the start of a simulation. </w:t>
      </w:r>
      <w:r w:rsidRPr="00736918">
        <w:rPr>
          <w:rFonts w:ascii="Arial" w:hAnsi="Arial" w:cs="Arial"/>
          <w:sz w:val="20"/>
          <w:szCs w:val="20"/>
        </w:rPr>
        <w:t xml:space="preserve">This option is activated by including the keyword </w:t>
      </w:r>
      <w:r w:rsidRPr="00736918">
        <w:rPr>
          <w:rFonts w:ascii="Courier New" w:hAnsi="Courier New" w:cs="Courier New"/>
          <w:sz w:val="20"/>
          <w:szCs w:val="20"/>
        </w:rPr>
        <w:t>binarystartfile</w:t>
      </w:r>
      <w:r w:rsidRPr="00736918">
        <w:rPr>
          <w:rFonts w:ascii="Arial" w:hAnsi="Arial" w:cs="Arial"/>
          <w:sz w:val="20"/>
          <w:szCs w:val="20"/>
        </w:rPr>
        <w:t xml:space="preserve"> in the </w:t>
      </w:r>
      <w:r w:rsidRPr="00736918">
        <w:rPr>
          <w:rFonts w:ascii="Courier New" w:hAnsi="Courier New" w:cs="Courier New"/>
          <w:sz w:val="20"/>
          <w:szCs w:val="20"/>
        </w:rPr>
        <w:t>.par</w:t>
      </w:r>
      <w:r w:rsidRPr="00736918">
        <w:rPr>
          <w:rFonts w:ascii="Arial" w:hAnsi="Arial" w:cs="Arial"/>
          <w:sz w:val="20"/>
          <w:szCs w:val="20"/>
        </w:rPr>
        <w:t xml:space="preserve"> file and following this with the name of the file to be read. The binary data are in double precision except for the first two numbers in the file which are integers. Numbers in the file should be in the same order as the ARC ascii raster files, therefore:  </w:t>
      </w:r>
    </w:p>
    <w:p w:rsidR="008B4B7C" w:rsidRPr="008B4B7C" w:rsidRDefault="008B4B7C" w:rsidP="008B4B7C">
      <w:pPr>
        <w:rPr>
          <w:rFonts w:ascii="Arial" w:hAnsi="Arial" w:cs="Arial"/>
          <w:sz w:val="20"/>
          <w:szCs w:val="20"/>
          <w:lang w:eastAsia="en-GB"/>
        </w:rPr>
      </w:pPr>
    </w:p>
    <w:p w:rsidR="008B4B7C" w:rsidRPr="008B4B7C" w:rsidRDefault="001F191D" w:rsidP="008B4B7C">
      <w:pPr>
        <w:rPr>
          <w:rFonts w:ascii="Arial" w:hAnsi="Arial" w:cs="Arial"/>
          <w:sz w:val="20"/>
          <w:szCs w:val="20"/>
          <w:lang w:eastAsia="en-GB"/>
        </w:rPr>
      </w:pPr>
      <w:r w:rsidRPr="001F191D">
        <w:rPr>
          <w:rFonts w:ascii="Courier New" w:hAnsi="Courier New" w:cs="Courier New"/>
          <w:sz w:val="20"/>
          <w:szCs w:val="20"/>
          <w:lang w:eastAsia="en-GB"/>
        </w:rPr>
        <w:t>Ncols</w:t>
      </w:r>
      <w:r w:rsidR="00736918" w:rsidRPr="00736918">
        <w:rPr>
          <w:rFonts w:ascii="Arial" w:hAnsi="Arial" w:cs="Arial"/>
          <w:sz w:val="20"/>
          <w:szCs w:val="20"/>
          <w:lang w:eastAsia="en-GB"/>
        </w:rPr>
        <w:t xml:space="preserve"> (integer), </w:t>
      </w:r>
      <w:r w:rsidRPr="001F191D">
        <w:rPr>
          <w:rFonts w:ascii="Courier New" w:hAnsi="Courier New" w:cs="Courier New"/>
          <w:sz w:val="20"/>
          <w:szCs w:val="20"/>
          <w:lang w:eastAsia="en-GB"/>
        </w:rPr>
        <w:t>nrows</w:t>
      </w:r>
      <w:r w:rsidR="00736918" w:rsidRPr="00736918">
        <w:rPr>
          <w:rFonts w:ascii="Arial" w:hAnsi="Arial" w:cs="Arial"/>
          <w:sz w:val="20"/>
          <w:szCs w:val="20"/>
          <w:lang w:eastAsia="en-GB"/>
        </w:rPr>
        <w:t xml:space="preserve"> (integer), </w:t>
      </w:r>
      <w:r w:rsidRPr="001F191D">
        <w:rPr>
          <w:rFonts w:ascii="Courier New" w:hAnsi="Courier New" w:cs="Courier New"/>
          <w:sz w:val="20"/>
          <w:szCs w:val="20"/>
          <w:lang w:eastAsia="en-GB"/>
        </w:rPr>
        <w:t>xllcorner</w:t>
      </w:r>
      <w:r w:rsidR="00736918" w:rsidRPr="00736918">
        <w:rPr>
          <w:rFonts w:ascii="Arial" w:hAnsi="Arial" w:cs="Arial"/>
          <w:sz w:val="20"/>
          <w:szCs w:val="20"/>
          <w:lang w:eastAsia="en-GB"/>
        </w:rPr>
        <w:t xml:space="preserve"> (double), </w:t>
      </w:r>
      <w:r w:rsidRPr="001F191D">
        <w:rPr>
          <w:rFonts w:ascii="Courier New" w:hAnsi="Courier New" w:cs="Courier New"/>
          <w:sz w:val="20"/>
          <w:szCs w:val="20"/>
          <w:lang w:eastAsia="en-GB"/>
        </w:rPr>
        <w:t>yllcorner</w:t>
      </w:r>
      <w:r w:rsidR="00736918" w:rsidRPr="00736918">
        <w:rPr>
          <w:rFonts w:ascii="Arial" w:hAnsi="Arial" w:cs="Arial"/>
          <w:sz w:val="20"/>
          <w:szCs w:val="20"/>
          <w:lang w:eastAsia="en-GB"/>
        </w:rPr>
        <w:t xml:space="preserve"> (double), </w:t>
      </w:r>
      <w:r w:rsidRPr="001F191D">
        <w:rPr>
          <w:rFonts w:ascii="Courier New" w:hAnsi="Courier New" w:cs="Courier New"/>
          <w:sz w:val="20"/>
          <w:szCs w:val="20"/>
          <w:lang w:eastAsia="en-GB"/>
        </w:rPr>
        <w:t>cellsize</w:t>
      </w:r>
      <w:r w:rsidR="00736918" w:rsidRPr="00736918">
        <w:rPr>
          <w:rFonts w:ascii="Arial" w:hAnsi="Arial" w:cs="Arial"/>
          <w:sz w:val="20"/>
          <w:szCs w:val="20"/>
          <w:lang w:eastAsia="en-GB"/>
        </w:rPr>
        <w:t xml:space="preserve"> (double), </w:t>
      </w:r>
      <w:r w:rsidRPr="001F191D">
        <w:rPr>
          <w:rFonts w:ascii="Courier New" w:hAnsi="Courier New" w:cs="Courier New"/>
          <w:sz w:val="20"/>
          <w:szCs w:val="20"/>
          <w:lang w:eastAsia="en-GB"/>
        </w:rPr>
        <w:t>NODATA_value</w:t>
      </w:r>
      <w:r w:rsidR="00736918" w:rsidRPr="00736918">
        <w:rPr>
          <w:rFonts w:ascii="Arial" w:hAnsi="Arial" w:cs="Arial"/>
          <w:sz w:val="20"/>
          <w:szCs w:val="20"/>
          <w:lang w:eastAsia="en-GB"/>
        </w:rPr>
        <w:t xml:space="preserve"> (double), </w:t>
      </w:r>
      <w:r w:rsidRPr="001F191D">
        <w:rPr>
          <w:rFonts w:ascii="Courier New" w:hAnsi="Courier New" w:cs="Courier New"/>
          <w:sz w:val="20"/>
          <w:szCs w:val="20"/>
          <w:lang w:eastAsia="en-GB"/>
        </w:rPr>
        <w:t>depth</w:t>
      </w:r>
      <w:r w:rsidR="00736918" w:rsidRPr="00736918">
        <w:rPr>
          <w:rFonts w:ascii="Arial" w:hAnsi="Arial" w:cs="Arial"/>
          <w:sz w:val="20"/>
          <w:szCs w:val="20"/>
          <w:lang w:eastAsia="en-GB"/>
        </w:rPr>
        <w:t xml:space="preserve"> (doubles of </w:t>
      </w:r>
      <w:r w:rsidRPr="001F191D">
        <w:rPr>
          <w:rFonts w:ascii="Courier New" w:hAnsi="Courier New" w:cs="Courier New"/>
          <w:sz w:val="20"/>
          <w:szCs w:val="20"/>
          <w:lang w:eastAsia="en-GB"/>
        </w:rPr>
        <w:t>nrows</w:t>
      </w:r>
      <w:r w:rsidR="00736918" w:rsidRPr="00736918">
        <w:rPr>
          <w:rFonts w:ascii="Arial" w:hAnsi="Arial" w:cs="Arial"/>
          <w:sz w:val="20"/>
          <w:szCs w:val="20"/>
          <w:lang w:eastAsia="en-GB"/>
        </w:rPr>
        <w:t>*</w:t>
      </w:r>
      <w:r w:rsidRPr="001F191D">
        <w:rPr>
          <w:rFonts w:ascii="Courier New" w:hAnsi="Courier New" w:cs="Courier New"/>
          <w:sz w:val="20"/>
          <w:szCs w:val="20"/>
          <w:lang w:eastAsia="en-GB"/>
        </w:rPr>
        <w:t>ncols</w:t>
      </w:r>
      <w:r w:rsidR="00736918" w:rsidRPr="00736918">
        <w:rPr>
          <w:rFonts w:ascii="Arial" w:hAnsi="Arial" w:cs="Arial"/>
          <w:sz w:val="20"/>
          <w:szCs w:val="20"/>
          <w:lang w:eastAsia="en-GB"/>
        </w:rPr>
        <w:t xml:space="preserve"> in length)</w:t>
      </w:r>
    </w:p>
    <w:p w:rsidR="008B4B7C" w:rsidRPr="008B4B7C" w:rsidRDefault="008B4B7C" w:rsidP="008B4B7C">
      <w:pPr>
        <w:rPr>
          <w:rFonts w:ascii="Arial" w:hAnsi="Arial" w:cs="Arial"/>
          <w:sz w:val="20"/>
          <w:szCs w:val="20"/>
          <w:lang w:eastAsia="en-GB"/>
        </w:rPr>
      </w:pPr>
    </w:p>
    <w:p w:rsidR="006716FE" w:rsidRDefault="00736918">
      <w:pPr>
        <w:rPr>
          <w:lang w:eastAsia="en-GB"/>
        </w:rPr>
      </w:pPr>
      <w:r w:rsidRPr="00736918">
        <w:rPr>
          <w:rFonts w:ascii="Arial" w:hAnsi="Arial" w:cs="Arial"/>
          <w:sz w:val="20"/>
          <w:szCs w:val="20"/>
          <w:lang w:eastAsia="en-GB"/>
        </w:rPr>
        <w:t xml:space="preserve">These files can be written in the model output by including the keyword </w:t>
      </w:r>
      <w:r w:rsidRPr="00736918">
        <w:rPr>
          <w:rFonts w:ascii="Courier New" w:hAnsi="Courier New" w:cs="Courier New"/>
          <w:sz w:val="20"/>
          <w:szCs w:val="20"/>
        </w:rPr>
        <w:t>binary_out</w:t>
      </w:r>
      <w:r w:rsidRPr="00736918">
        <w:rPr>
          <w:rFonts w:ascii="Arial" w:hAnsi="Arial" w:cs="Arial"/>
          <w:sz w:val="20"/>
          <w:szCs w:val="20"/>
        </w:rPr>
        <w:t xml:space="preserve"> in the </w:t>
      </w:r>
      <w:r w:rsidRPr="00736918">
        <w:rPr>
          <w:rFonts w:ascii="Courier New" w:hAnsi="Courier New" w:cs="Courier New"/>
          <w:sz w:val="20"/>
          <w:szCs w:val="20"/>
        </w:rPr>
        <w:t>.par</w:t>
      </w:r>
      <w:r w:rsidRPr="00736918">
        <w:rPr>
          <w:rFonts w:ascii="Arial" w:hAnsi="Arial" w:cs="Arial"/>
          <w:sz w:val="20"/>
          <w:szCs w:val="20"/>
        </w:rPr>
        <w:t xml:space="preserve"> file</w:t>
      </w:r>
    </w:p>
    <w:p w:rsidR="006716FE" w:rsidRDefault="00DC00E7">
      <w:pPr>
        <w:pStyle w:val="Heading3"/>
        <w:rPr>
          <w:lang w:eastAsia="en-GB"/>
        </w:rPr>
      </w:pPr>
      <w:bookmarkStart w:id="909" w:name="_Toc46213255"/>
      <w:r>
        <w:rPr>
          <w:lang w:eastAsia="en-GB"/>
        </w:rPr>
        <w:t>Startfile – water elevation</w:t>
      </w:r>
      <w:bookmarkEnd w:id="909"/>
    </w:p>
    <w:p w:rsidR="00143806" w:rsidRPr="00143806" w:rsidRDefault="00736918" w:rsidP="00143806">
      <w:pPr>
        <w:rPr>
          <w:rFonts w:ascii="Arial" w:hAnsi="Arial" w:cs="Arial"/>
          <w:sz w:val="20"/>
          <w:szCs w:val="20"/>
          <w:lang w:eastAsia="en-GB"/>
        </w:rPr>
      </w:pPr>
      <w:r w:rsidRPr="00736918">
        <w:rPr>
          <w:rFonts w:ascii="Arial" w:hAnsi="Arial" w:cs="Arial"/>
          <w:sz w:val="20"/>
          <w:szCs w:val="20"/>
          <w:lang w:eastAsia="en-GB"/>
        </w:rPr>
        <w:t xml:space="preserve">This file in ARC ascii </w:t>
      </w:r>
      <w:r w:rsidR="0071311C" w:rsidRPr="00736918">
        <w:rPr>
          <w:rFonts w:ascii="Arial" w:hAnsi="Arial" w:cs="Arial"/>
          <w:sz w:val="20"/>
          <w:szCs w:val="20"/>
          <w:lang w:eastAsia="en-GB"/>
        </w:rPr>
        <w:t>raster</w:t>
      </w:r>
      <w:r w:rsidRPr="00736918">
        <w:rPr>
          <w:rFonts w:ascii="Arial" w:hAnsi="Arial" w:cs="Arial"/>
          <w:sz w:val="20"/>
          <w:szCs w:val="20"/>
          <w:lang w:eastAsia="en-GB"/>
        </w:rPr>
        <w:t xml:space="preserve"> format is used to set initial water surface elevation in the model at the start of a simulation, which will be converted to a depth using the DEM by the model. </w:t>
      </w:r>
      <w:r w:rsidRPr="00736918">
        <w:rPr>
          <w:rFonts w:ascii="Arial" w:hAnsi="Arial" w:cs="Arial"/>
          <w:sz w:val="20"/>
          <w:szCs w:val="20"/>
        </w:rPr>
        <w:t xml:space="preserve">This option is activated by including the keyword </w:t>
      </w:r>
      <w:r w:rsidRPr="00736918">
        <w:rPr>
          <w:rFonts w:ascii="Courier New" w:hAnsi="Courier New" w:cs="Courier New"/>
          <w:sz w:val="20"/>
          <w:szCs w:val="20"/>
        </w:rPr>
        <w:t>startelev</w:t>
      </w:r>
      <w:r w:rsidRPr="00736918">
        <w:rPr>
          <w:rFonts w:ascii="Arial" w:hAnsi="Arial" w:cs="Arial"/>
          <w:sz w:val="20"/>
          <w:szCs w:val="20"/>
        </w:rPr>
        <w:t xml:space="preserve"> in the </w:t>
      </w:r>
      <w:r w:rsidRPr="00736918">
        <w:rPr>
          <w:rFonts w:ascii="Courier New" w:hAnsi="Courier New" w:cs="Courier New"/>
          <w:sz w:val="20"/>
          <w:szCs w:val="20"/>
        </w:rPr>
        <w:t>.par</w:t>
      </w:r>
      <w:r w:rsidRPr="00736918">
        <w:rPr>
          <w:rFonts w:ascii="Arial" w:hAnsi="Arial" w:cs="Arial"/>
          <w:sz w:val="20"/>
          <w:szCs w:val="20"/>
        </w:rPr>
        <w:t xml:space="preserve"> file and following this with the name of the file to be read.  </w:t>
      </w:r>
    </w:p>
    <w:p w:rsidR="009D3489" w:rsidRPr="0014688A" w:rsidRDefault="009D3489" w:rsidP="001D39BD">
      <w:pPr>
        <w:pStyle w:val="BodyText2"/>
      </w:pPr>
    </w:p>
    <w:p w:rsidR="00A4337E" w:rsidRDefault="004976DE">
      <w:pPr>
        <w:pStyle w:val="Heading1"/>
      </w:pPr>
      <w:bookmarkStart w:id="910" w:name="_Toc46213256"/>
      <w:r w:rsidRPr="0014688A">
        <w:t>Setting up a simulation</w:t>
      </w:r>
      <w:bookmarkEnd w:id="910"/>
    </w:p>
    <w:p w:rsidR="004976DE" w:rsidRPr="0014688A" w:rsidRDefault="004976DE">
      <w:pPr>
        <w:pStyle w:val="BodyText2"/>
      </w:pPr>
      <w:r w:rsidRPr="0014688A">
        <w:t>Setting up a simulation requires generation of the above files populated with appropriate parameter values.  There is no specific order in which to attempt these tasks but the following series of steps may appropriate in many cases:</w:t>
      </w:r>
    </w:p>
    <w:p w:rsidR="004976DE" w:rsidRPr="0014688A" w:rsidRDefault="004976DE">
      <w:pPr>
        <w:pStyle w:val="BodyText2"/>
        <w:numPr>
          <w:ilvl w:val="0"/>
          <w:numId w:val="16"/>
        </w:numPr>
      </w:pPr>
      <w:r w:rsidRPr="0014688A">
        <w:t xml:space="preserve">Generate an appropriate floodplain DEM using </w:t>
      </w:r>
      <w:r w:rsidR="00F44EC8">
        <w:t>a</w:t>
      </w:r>
      <w:r w:rsidR="00FF3044">
        <w:t xml:space="preserve"> </w:t>
      </w:r>
      <w:r w:rsidR="00F44EC8">
        <w:t>suitable</w:t>
      </w:r>
      <w:r w:rsidR="00FF3044">
        <w:t xml:space="preserve"> program.</w:t>
      </w:r>
      <w:r w:rsidRPr="0014688A">
        <w:t xml:space="preserve">  Typically this would consist of high-resolution topography data in some format that is then manipulated to give a raster grid</w:t>
      </w:r>
      <w:r w:rsidR="00FF3044">
        <w:t xml:space="preserve"> in the A</w:t>
      </w:r>
      <w:r w:rsidR="00F44EC8">
        <w:t>RC</w:t>
      </w:r>
      <w:r w:rsidR="00FF3044">
        <w:t xml:space="preserve"> ascii grid format</w:t>
      </w:r>
      <w:r w:rsidR="00F44EC8">
        <w:t xml:space="preserve"> (described in </w:t>
      </w:r>
      <w:r w:rsidR="00736918" w:rsidRPr="00736918">
        <w:t>section 4.2.6).</w:t>
      </w:r>
      <w:r w:rsidRPr="0014688A">
        <w:t xml:space="preserve">  Save this as a .</w:t>
      </w:r>
      <w:r w:rsidRPr="0014688A">
        <w:rPr>
          <w:rFonts w:ascii="Courier New" w:hAnsi="Courier New"/>
        </w:rPr>
        <w:t>dem.ascii</w:t>
      </w:r>
      <w:r w:rsidRPr="0014688A">
        <w:t xml:space="preserve"> file.</w:t>
      </w:r>
    </w:p>
    <w:p w:rsidR="004976DE" w:rsidRPr="0014688A" w:rsidRDefault="004976DE">
      <w:pPr>
        <w:pStyle w:val="BodyText2"/>
        <w:numPr>
          <w:ilvl w:val="0"/>
          <w:numId w:val="16"/>
        </w:numPr>
      </w:pPr>
      <w:r w:rsidRPr="0014688A">
        <w:lastRenderedPageBreak/>
        <w:t>If spatially variable floodplain friction is to be specified use</w:t>
      </w:r>
      <w:r w:rsidR="00F44EC8">
        <w:t xml:space="preserve"> a suitable program </w:t>
      </w:r>
      <w:r w:rsidRPr="0014688A">
        <w:t xml:space="preserve">to generate a further ARC ascii raster grid of the same dimensions </w:t>
      </w:r>
      <w:r w:rsidR="00070D56">
        <w:t xml:space="preserve">and cell size </w:t>
      </w:r>
      <w:r w:rsidRPr="0014688A">
        <w:t>as the .</w:t>
      </w:r>
      <w:r w:rsidRPr="0014688A">
        <w:rPr>
          <w:rFonts w:ascii="Courier New" w:hAnsi="Courier New"/>
        </w:rPr>
        <w:t>dem.ascii</w:t>
      </w:r>
      <w:r w:rsidRPr="0014688A">
        <w:t xml:space="preserve"> file and populate this with appropriate Manning’s </w:t>
      </w:r>
      <w:r w:rsidR="001F191D" w:rsidRPr="001F191D">
        <w:rPr>
          <w:i/>
        </w:rPr>
        <w:t>n</w:t>
      </w:r>
      <w:r w:rsidRPr="0014688A">
        <w:t xml:space="preserve"> values.  Save this as </w:t>
      </w:r>
      <w:r w:rsidR="0071311C" w:rsidRPr="0014688A">
        <w:t>an</w:t>
      </w:r>
      <w:r w:rsidRPr="0014688A">
        <w:t xml:space="preserve"> .</w:t>
      </w:r>
      <w:r w:rsidRPr="0014688A">
        <w:rPr>
          <w:rFonts w:ascii="Courier New" w:hAnsi="Courier New"/>
        </w:rPr>
        <w:t>n.ascii</w:t>
      </w:r>
      <w:r w:rsidRPr="0014688A">
        <w:t xml:space="preserve"> file.</w:t>
      </w:r>
    </w:p>
    <w:p w:rsidR="004976DE" w:rsidRPr="0014688A" w:rsidRDefault="004976DE">
      <w:pPr>
        <w:pStyle w:val="BodyText2"/>
        <w:numPr>
          <w:ilvl w:val="0"/>
          <w:numId w:val="16"/>
        </w:numPr>
      </w:pPr>
      <w:r w:rsidRPr="0014688A">
        <w:t>Generate a vector of the channel centre line in the same co-ordinate system as used for the .</w:t>
      </w:r>
      <w:r w:rsidRPr="0014688A">
        <w:rPr>
          <w:rFonts w:ascii="Courier New" w:hAnsi="Courier New"/>
        </w:rPr>
        <w:t>dem.ascii</w:t>
      </w:r>
      <w:r w:rsidRPr="0014688A">
        <w:t xml:space="preserve"> file using </w:t>
      </w:r>
      <w:r w:rsidR="00F44EC8">
        <w:t>an appropriate</w:t>
      </w:r>
      <w:r w:rsidRPr="0014688A">
        <w:t xml:space="preserve"> digitising package.</w:t>
      </w:r>
    </w:p>
    <w:p w:rsidR="004976DE" w:rsidRPr="0014688A" w:rsidRDefault="004976DE">
      <w:pPr>
        <w:pStyle w:val="BodyText2"/>
        <w:numPr>
          <w:ilvl w:val="0"/>
          <w:numId w:val="16"/>
        </w:numPr>
      </w:pPr>
      <w:r w:rsidRPr="0014688A">
        <w:t>Populate the .</w:t>
      </w:r>
      <w:r w:rsidRPr="0014688A">
        <w:rPr>
          <w:rFonts w:ascii="Courier New" w:hAnsi="Courier New"/>
        </w:rPr>
        <w:t>river</w:t>
      </w:r>
      <w:r w:rsidRPr="0014688A">
        <w:t xml:space="preserve"> file with channel and boundary condition information.  Channel data should come from either site inspection or surveys or historic cross-sectional surveys.  If the latter are used the possibility of geomorphic change should be allowed for.</w:t>
      </w:r>
    </w:p>
    <w:p w:rsidR="004976DE" w:rsidRPr="0014688A" w:rsidRDefault="004976DE">
      <w:pPr>
        <w:pStyle w:val="BodyText2"/>
        <w:numPr>
          <w:ilvl w:val="0"/>
          <w:numId w:val="16"/>
        </w:numPr>
      </w:pPr>
      <w:r w:rsidRPr="0014688A">
        <w:t>Assign boundary condition data to the .</w:t>
      </w:r>
      <w:r w:rsidRPr="0014688A">
        <w:rPr>
          <w:rFonts w:ascii="Courier New" w:hAnsi="Courier New"/>
        </w:rPr>
        <w:t>bci</w:t>
      </w:r>
      <w:r w:rsidRPr="0014688A">
        <w:t xml:space="preserve"> and .</w:t>
      </w:r>
      <w:r w:rsidRPr="0014688A">
        <w:rPr>
          <w:rFonts w:ascii="Courier New" w:hAnsi="Courier New"/>
        </w:rPr>
        <w:t>bdy</w:t>
      </w:r>
      <w:r w:rsidRPr="0014688A">
        <w:t xml:space="preserve"> files if required.</w:t>
      </w:r>
    </w:p>
    <w:p w:rsidR="004976DE" w:rsidRPr="0014688A" w:rsidRDefault="004976DE">
      <w:pPr>
        <w:pStyle w:val="BodyText2"/>
        <w:numPr>
          <w:ilvl w:val="0"/>
          <w:numId w:val="16"/>
        </w:numPr>
      </w:pPr>
      <w:r w:rsidRPr="0014688A">
        <w:t>Prescribe weir linkages if required in the .</w:t>
      </w:r>
      <w:r w:rsidRPr="0014688A">
        <w:rPr>
          <w:rFonts w:ascii="Courier New" w:hAnsi="Courier New"/>
        </w:rPr>
        <w:t>weir</w:t>
      </w:r>
      <w:r w:rsidRPr="0014688A">
        <w:t xml:space="preserve"> file.</w:t>
      </w:r>
    </w:p>
    <w:p w:rsidR="004976DE" w:rsidRPr="0014688A" w:rsidRDefault="004976DE">
      <w:pPr>
        <w:pStyle w:val="BodyText2"/>
        <w:numPr>
          <w:ilvl w:val="0"/>
          <w:numId w:val="16"/>
        </w:numPr>
      </w:pPr>
      <w:r w:rsidRPr="0014688A">
        <w:t>Define model run time parameters and file names in the .</w:t>
      </w:r>
      <w:r w:rsidRPr="0014688A">
        <w:rPr>
          <w:rFonts w:ascii="Courier New" w:hAnsi="Courier New"/>
        </w:rPr>
        <w:t>par</w:t>
      </w:r>
      <w:r w:rsidRPr="0014688A">
        <w:t xml:space="preserve"> file.</w:t>
      </w:r>
    </w:p>
    <w:p w:rsidR="004976DE" w:rsidRPr="0014688A" w:rsidRDefault="004976DE">
      <w:pPr>
        <w:pStyle w:val="BodyText2"/>
        <w:numPr>
          <w:ilvl w:val="0"/>
          <w:numId w:val="16"/>
        </w:numPr>
      </w:pPr>
      <w:r w:rsidRPr="0014688A">
        <w:t xml:space="preserve">Use the model to generate a set of initial conditions.  This may be necessary for certain dynamic simulations and merely consists of the results file from a previous simulation.  Specify the name of the initial conditions file after the keyword </w:t>
      </w:r>
      <w:r w:rsidRPr="0014688A">
        <w:rPr>
          <w:rFonts w:ascii="Courier" w:hAnsi="Courier"/>
        </w:rPr>
        <w:t>startfile</w:t>
      </w:r>
      <w:r w:rsidRPr="0014688A">
        <w:t xml:space="preserve"> in the .</w:t>
      </w:r>
      <w:r w:rsidRPr="0014688A">
        <w:rPr>
          <w:rFonts w:ascii="Courier" w:hAnsi="Courier"/>
        </w:rPr>
        <w:t>par</w:t>
      </w:r>
      <w:r w:rsidRPr="0014688A">
        <w:t xml:space="preserve"> file.</w:t>
      </w:r>
    </w:p>
    <w:p w:rsidR="004976DE" w:rsidRDefault="004976DE">
      <w:pPr>
        <w:pStyle w:val="BodyText2"/>
      </w:pPr>
      <w:r w:rsidRPr="0014688A">
        <w:t>The model should now be ready for simulations to begin.</w:t>
      </w:r>
      <w:r w:rsidR="00C5153F">
        <w:t xml:space="preserve">  In addition to this manual there are also a number of stand-alone exercises available to download. These including all necessary data and guide users through some example test-cases using lisflood.  </w:t>
      </w:r>
      <w:r w:rsidR="00736918" w:rsidRPr="00ED47CF">
        <w:t>These are available</w:t>
      </w:r>
      <w:r w:rsidR="00CB1FE6" w:rsidRPr="00ED47CF">
        <w:t xml:space="preserve"> from</w:t>
      </w:r>
      <w:r w:rsidR="00736918" w:rsidRPr="00ED47CF">
        <w:t xml:space="preserve"> </w:t>
      </w:r>
      <w:hyperlink r:id="rId10" w:history="1">
        <w:r w:rsidR="00CB1FE6" w:rsidRPr="00ED47CF">
          <w:rPr>
            <w:rStyle w:val="Hyperlink"/>
          </w:rPr>
          <w:t>http://www.bris.ac.uk/geography/research/hydrology/models/lisflood/training</w:t>
        </w:r>
        <w:r w:rsidR="00A51FF8">
          <w:rPr>
            <w:rStyle w:val="Hyperlink"/>
          </w:rPr>
          <w:t>/</w:t>
        </w:r>
      </w:hyperlink>
      <w:r w:rsidR="008542D7" w:rsidRPr="008542D7">
        <w:t>.</w:t>
      </w:r>
      <w:r w:rsidR="00C5153F">
        <w:t xml:space="preserve">  </w:t>
      </w:r>
    </w:p>
    <w:p w:rsidR="003F64AA" w:rsidRPr="0014688A" w:rsidRDefault="003F64AA">
      <w:pPr>
        <w:pStyle w:val="BodyText2"/>
      </w:pPr>
    </w:p>
    <w:p w:rsidR="00A4337E" w:rsidRDefault="004976DE">
      <w:pPr>
        <w:pStyle w:val="Heading1"/>
      </w:pPr>
      <w:bookmarkStart w:id="911" w:name="_Toc46213257"/>
      <w:r w:rsidRPr="0014688A">
        <w:t>Running a simulation</w:t>
      </w:r>
      <w:bookmarkEnd w:id="911"/>
    </w:p>
    <w:p w:rsidR="004976DE" w:rsidRPr="0014688A" w:rsidRDefault="004976DE">
      <w:pPr>
        <w:pStyle w:val="BodyText2"/>
      </w:pPr>
      <w:r w:rsidRPr="0014688A">
        <w:t>To run the model, open a DOS or UNIX/LINUX shell and at a command prompt type the name of the executable file generated by the compiler and the name of the model parameter file.</w:t>
      </w:r>
      <w:r w:rsidR="00390278">
        <w:t xml:space="preserve">  For Windows this is:</w:t>
      </w:r>
    </w:p>
    <w:p w:rsidR="004976DE" w:rsidRDefault="00A040F1">
      <w:pPr>
        <w:pStyle w:val="NormalIndent"/>
      </w:pPr>
      <w:r>
        <w:t>lisflood_win</w:t>
      </w:r>
      <w:r w:rsidR="004976DE" w:rsidRPr="0014688A">
        <w:t xml:space="preserve"> </w:t>
      </w:r>
      <w:r w:rsidR="004C2767" w:rsidRPr="0014688A">
        <w:t>[command line options] model.par</w:t>
      </w:r>
    </w:p>
    <w:p w:rsidR="00390278" w:rsidRPr="00390278" w:rsidRDefault="00736918" w:rsidP="00390278">
      <w:pPr>
        <w:pStyle w:val="NormalIndent"/>
        <w:ind w:left="0"/>
        <w:rPr>
          <w:rFonts w:ascii="Arial" w:hAnsi="Arial" w:cs="Arial"/>
        </w:rPr>
      </w:pPr>
      <w:r w:rsidRPr="00736918">
        <w:rPr>
          <w:rFonts w:ascii="Arial" w:hAnsi="Arial" w:cs="Arial"/>
        </w:rPr>
        <w:t>while on UNIX/LINUX</w:t>
      </w:r>
      <w:r w:rsidR="00390278">
        <w:rPr>
          <w:rFonts w:ascii="Arial" w:hAnsi="Arial" w:cs="Arial"/>
        </w:rPr>
        <w:t>:</w:t>
      </w:r>
    </w:p>
    <w:p w:rsidR="00390278" w:rsidRPr="0014688A" w:rsidRDefault="00390278">
      <w:pPr>
        <w:pStyle w:val="NormalIndent"/>
      </w:pPr>
      <w:r>
        <w:tab/>
        <w:t>./lisflood_win</w:t>
      </w:r>
      <w:r w:rsidRPr="0014688A">
        <w:t xml:space="preserve"> [command line options] model.par</w:t>
      </w:r>
    </w:p>
    <w:p w:rsidR="004C2767" w:rsidRPr="0014688A" w:rsidRDefault="004976DE">
      <w:pPr>
        <w:pStyle w:val="BodyText2"/>
      </w:pPr>
      <w:r w:rsidRPr="0014688A">
        <w:t>Where ‘model’ is the file naming convention chosen by the user (in the case of the example application given with this code release this is buscot</w:t>
      </w:r>
      <w:r w:rsidR="004C2767" w:rsidRPr="0014688A">
        <w:t>.par</w:t>
      </w:r>
      <w:r w:rsidRPr="0014688A">
        <w:t>).</w:t>
      </w:r>
      <w:r w:rsidR="004C2767" w:rsidRPr="0014688A">
        <w:t xml:space="preserve">  </w:t>
      </w:r>
      <w:r w:rsidR="00390278">
        <w:t>The LISFLOOD-FP source code has also be</w:t>
      </w:r>
      <w:r w:rsidR="00070D56">
        <w:t>en</w:t>
      </w:r>
      <w:r w:rsidR="00390278">
        <w:t xml:space="preserve"> compiled for Mac OS in the past.</w:t>
      </w:r>
      <w:r w:rsidR="00390278" w:rsidRPr="0014688A">
        <w:t xml:space="preserve"> </w:t>
      </w:r>
      <w:r w:rsidR="004C2767" w:rsidRPr="0014688A">
        <w:t xml:space="preserve">The command line options can be used to turn on diagnostic information and warnings as the model runs or used to provide override control of certain model parameters specified in the input files.  The latter facility is useful for running the model in </w:t>
      </w:r>
      <w:smartTag w:uri="urn:schemas-microsoft-com:office:smarttags" w:element="place">
        <w:r w:rsidR="004C2767" w:rsidRPr="0014688A">
          <w:t>Monte Carlo</w:t>
        </w:r>
      </w:smartTag>
      <w:r w:rsidR="004C2767" w:rsidRPr="0014688A">
        <w:t xml:space="preserve"> mode from a batch file as it avoids the need for multiple input file versions.  Command line options implemented to date are given in</w:t>
      </w:r>
      <w:r w:rsidR="00AE32B0" w:rsidRPr="0014688A">
        <w:t xml:space="preserve"> </w:t>
      </w:r>
      <w:r w:rsidR="001E113F" w:rsidRPr="0014688A">
        <w:fldChar w:fldCharType="begin"/>
      </w:r>
      <w:r w:rsidR="00AE32B0" w:rsidRPr="0014688A">
        <w:instrText xml:space="preserve"> REF _Ref107377934 \h </w:instrText>
      </w:r>
      <w:r w:rsidR="001E113F" w:rsidRPr="0014688A">
        <w:fldChar w:fldCharType="separate"/>
      </w:r>
      <w:r w:rsidR="005A56F8" w:rsidRPr="0014688A">
        <w:t xml:space="preserve">Table </w:t>
      </w:r>
      <w:r w:rsidR="005A56F8">
        <w:rPr>
          <w:noProof/>
        </w:rPr>
        <w:t>14</w:t>
      </w:r>
      <w:r w:rsidR="001E113F" w:rsidRPr="0014688A">
        <w:fldChar w:fldCharType="end"/>
      </w:r>
      <w:r w:rsidR="00AE32B0" w:rsidRPr="0014688A">
        <w:t xml:space="preserve"> below:</w:t>
      </w:r>
    </w:p>
    <w:p w:rsidR="004C2767" w:rsidRDefault="004C2767" w:rsidP="004C2767">
      <w:pPr>
        <w:pStyle w:val="Caption"/>
      </w:pPr>
      <w:bookmarkStart w:id="912" w:name="_Ref107377934"/>
      <w:bookmarkStart w:id="913" w:name="_Toc46213706"/>
      <w:r w:rsidRPr="0014688A">
        <w:t xml:space="preserve">Table </w:t>
      </w:r>
      <w:r w:rsidR="001E113F">
        <w:fldChar w:fldCharType="begin"/>
      </w:r>
      <w:r w:rsidR="00C37A33">
        <w:instrText xml:space="preserve"> SEQ Table \* ARABIC </w:instrText>
      </w:r>
      <w:r w:rsidR="001E113F">
        <w:fldChar w:fldCharType="separate"/>
      </w:r>
      <w:r w:rsidR="005A56F8">
        <w:rPr>
          <w:noProof/>
        </w:rPr>
        <w:t>14</w:t>
      </w:r>
      <w:r w:rsidR="001E113F">
        <w:fldChar w:fldCharType="end"/>
      </w:r>
      <w:bookmarkEnd w:id="912"/>
      <w:r w:rsidRPr="0014688A">
        <w:t xml:space="preserve">: Command line options for </w:t>
      </w:r>
      <w:r w:rsidR="00563CB4">
        <w:t>LISFLOOD-FP</w:t>
      </w:r>
      <w:r w:rsidR="002F1C45" w:rsidRPr="0014688A">
        <w:t>.</w:t>
      </w:r>
      <w:bookmarkEnd w:id="913"/>
    </w:p>
    <w:tbl>
      <w:tblPr>
        <w:tblW w:w="889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809"/>
        <w:gridCol w:w="7088"/>
      </w:tblGrid>
      <w:tr w:rsidR="000E3ED3" w:rsidRPr="0014688A" w:rsidTr="0088047C">
        <w:trPr>
          <w:tblHeader/>
        </w:trPr>
        <w:tc>
          <w:tcPr>
            <w:tcW w:w="1809" w:type="dxa"/>
            <w:tcBorders>
              <w:bottom w:val="single" w:sz="12" w:space="0" w:color="000000"/>
            </w:tcBorders>
            <w:shd w:val="clear" w:color="auto" w:fill="auto"/>
          </w:tcPr>
          <w:p w:rsidR="000E3ED3" w:rsidRPr="002E044D" w:rsidRDefault="000E3ED3" w:rsidP="0088047C">
            <w:pPr>
              <w:pStyle w:val="BodyText3"/>
              <w:rPr>
                <w:b/>
                <w:bCs/>
              </w:rPr>
            </w:pPr>
            <w:r w:rsidRPr="002E044D">
              <w:rPr>
                <w:b/>
                <w:bCs/>
              </w:rPr>
              <w:t>Option</w:t>
            </w:r>
          </w:p>
        </w:tc>
        <w:tc>
          <w:tcPr>
            <w:tcW w:w="7088" w:type="dxa"/>
            <w:tcBorders>
              <w:bottom w:val="single" w:sz="12" w:space="0" w:color="000000"/>
            </w:tcBorders>
            <w:shd w:val="clear" w:color="auto" w:fill="auto"/>
          </w:tcPr>
          <w:p w:rsidR="000E3ED3" w:rsidRPr="002E044D" w:rsidRDefault="000E3ED3" w:rsidP="0088047C">
            <w:pPr>
              <w:pStyle w:val="BodyText3"/>
              <w:rPr>
                <w:b/>
                <w:bCs/>
              </w:rPr>
            </w:pPr>
            <w:r w:rsidRPr="002E044D">
              <w:rPr>
                <w:b/>
                <w:bCs/>
              </w:rPr>
              <w:t>Description</w:t>
            </w:r>
          </w:p>
        </w:tc>
      </w:tr>
      <w:tr w:rsidR="000E3ED3" w:rsidRPr="0014688A" w:rsidTr="0088047C">
        <w:tc>
          <w:tcPr>
            <w:tcW w:w="1809" w:type="dxa"/>
            <w:shd w:val="clear" w:color="auto" w:fill="auto"/>
          </w:tcPr>
          <w:p w:rsidR="000E3ED3" w:rsidRPr="0014688A" w:rsidRDefault="000E3ED3" w:rsidP="0088047C">
            <w:pPr>
              <w:pStyle w:val="BodyText3"/>
            </w:pPr>
            <w:r w:rsidRPr="0014688A">
              <w:t>-v</w:t>
            </w:r>
          </w:p>
        </w:tc>
        <w:tc>
          <w:tcPr>
            <w:tcW w:w="7088" w:type="dxa"/>
            <w:shd w:val="clear" w:color="auto" w:fill="auto"/>
          </w:tcPr>
          <w:p w:rsidR="000E3ED3" w:rsidRPr="0014688A" w:rsidRDefault="000E3ED3" w:rsidP="0088047C">
            <w:pPr>
              <w:pStyle w:val="BodyText3"/>
              <w:rPr>
                <w:b/>
                <w:bCs/>
              </w:rPr>
            </w:pPr>
            <w:r w:rsidRPr="0014688A">
              <w:rPr>
                <w:b/>
                <w:bCs/>
              </w:rPr>
              <w:t>Verbose mode.  With –v turned on the model generates a number of runtime diagnostic messages.</w:t>
            </w:r>
          </w:p>
        </w:tc>
      </w:tr>
      <w:tr w:rsidR="000E3ED3" w:rsidRPr="0014688A" w:rsidTr="0088047C">
        <w:tc>
          <w:tcPr>
            <w:tcW w:w="1809" w:type="dxa"/>
            <w:shd w:val="clear" w:color="auto" w:fill="auto"/>
          </w:tcPr>
          <w:p w:rsidR="000E3ED3" w:rsidRPr="0014688A" w:rsidRDefault="000E3ED3" w:rsidP="0088047C">
            <w:pPr>
              <w:pStyle w:val="BodyText3"/>
            </w:pPr>
            <w:r w:rsidRPr="0014688A">
              <w:t>-version</w:t>
            </w:r>
          </w:p>
        </w:tc>
        <w:tc>
          <w:tcPr>
            <w:tcW w:w="7088" w:type="dxa"/>
            <w:shd w:val="clear" w:color="auto" w:fill="auto"/>
          </w:tcPr>
          <w:p w:rsidR="000E3ED3" w:rsidRPr="0014688A" w:rsidRDefault="000E3ED3" w:rsidP="0088047C">
            <w:pPr>
              <w:pStyle w:val="BodyText3"/>
              <w:rPr>
                <w:b/>
                <w:bCs/>
              </w:rPr>
            </w:pPr>
            <w:r w:rsidRPr="0014688A">
              <w:rPr>
                <w:b/>
                <w:bCs/>
              </w:rPr>
              <w:t>With parameter file name omitted this option allows the user to check the version number of the executable.</w:t>
            </w:r>
          </w:p>
        </w:tc>
      </w:tr>
      <w:tr w:rsidR="000E3ED3" w:rsidRPr="0014688A" w:rsidTr="0088047C">
        <w:tc>
          <w:tcPr>
            <w:tcW w:w="1809" w:type="dxa"/>
            <w:shd w:val="clear" w:color="auto" w:fill="auto"/>
          </w:tcPr>
          <w:p w:rsidR="000E3ED3" w:rsidRPr="0014688A" w:rsidRDefault="000E3ED3" w:rsidP="0088047C">
            <w:pPr>
              <w:pStyle w:val="BodyText3"/>
            </w:pPr>
            <w:r w:rsidRPr="0014688A">
              <w:t>-gzip</w:t>
            </w:r>
          </w:p>
        </w:tc>
        <w:tc>
          <w:tcPr>
            <w:tcW w:w="7088" w:type="dxa"/>
            <w:shd w:val="clear" w:color="auto" w:fill="auto"/>
          </w:tcPr>
          <w:p w:rsidR="000E3ED3" w:rsidRPr="0014688A" w:rsidRDefault="000E3ED3" w:rsidP="0088047C">
            <w:pPr>
              <w:pStyle w:val="BodyText3"/>
              <w:rPr>
                <w:b/>
                <w:bCs/>
              </w:rPr>
            </w:pPr>
            <w:r w:rsidRPr="0014688A">
              <w:rPr>
                <w:b/>
                <w:bCs/>
              </w:rPr>
              <w:t xml:space="preserve">Causes model output files to be compressed on the fly.  Note: this option issues a system command to run </w:t>
            </w:r>
            <w:r w:rsidRPr="002E044D">
              <w:rPr>
                <w:rFonts w:ascii="Courier New" w:hAnsi="Courier New" w:cs="Courier New"/>
                <w:b/>
                <w:bCs/>
              </w:rPr>
              <w:t>gzip</w:t>
            </w:r>
            <w:r w:rsidRPr="0014688A">
              <w:rPr>
                <w:b/>
                <w:bCs/>
              </w:rPr>
              <w:t xml:space="preserve"> at each </w:t>
            </w:r>
            <w:r w:rsidRPr="002E044D">
              <w:rPr>
                <w:rFonts w:ascii="Courier New" w:hAnsi="Courier New"/>
                <w:b/>
                <w:bCs/>
              </w:rPr>
              <w:t>saveint</w:t>
            </w:r>
            <w:r w:rsidRPr="0014688A">
              <w:rPr>
                <w:b/>
                <w:bCs/>
              </w:rPr>
              <w:t>.</w:t>
            </w:r>
            <w:r>
              <w:rPr>
                <w:b/>
                <w:bCs/>
              </w:rPr>
              <w:t xml:space="preserve"> Linux only option, ignored in windows. It assumes you have gzip installed. If not it generates an error but otherwise files are created ok, just not compressed.</w:t>
            </w:r>
          </w:p>
        </w:tc>
      </w:tr>
      <w:tr w:rsidR="000E3ED3" w:rsidRPr="0014688A" w:rsidTr="0088047C">
        <w:tc>
          <w:tcPr>
            <w:tcW w:w="1809" w:type="dxa"/>
            <w:shd w:val="clear" w:color="auto" w:fill="auto"/>
          </w:tcPr>
          <w:p w:rsidR="000E3ED3" w:rsidRPr="0014688A" w:rsidRDefault="000E3ED3" w:rsidP="0088047C">
            <w:pPr>
              <w:pStyle w:val="BodyText3"/>
            </w:pPr>
            <w:r w:rsidRPr="0014688A">
              <w:t>-dir dirname</w:t>
            </w:r>
          </w:p>
        </w:tc>
        <w:tc>
          <w:tcPr>
            <w:tcW w:w="7088" w:type="dxa"/>
            <w:shd w:val="clear" w:color="auto" w:fill="auto"/>
          </w:tcPr>
          <w:p w:rsidR="000E3ED3" w:rsidRPr="0014688A" w:rsidRDefault="000E3ED3" w:rsidP="0088047C">
            <w:pPr>
              <w:pStyle w:val="BodyText3"/>
              <w:rPr>
                <w:b/>
                <w:bCs/>
              </w:rPr>
            </w:pPr>
            <w:r w:rsidRPr="0014688A">
              <w:rPr>
                <w:b/>
                <w:bCs/>
              </w:rPr>
              <w:t xml:space="preserve">Gives the directory name for results files.  Overrides the name given after the keyword </w:t>
            </w:r>
            <w:r w:rsidRPr="002E044D">
              <w:rPr>
                <w:rFonts w:ascii="Courier New" w:hAnsi="Courier New"/>
                <w:b/>
                <w:bCs/>
              </w:rPr>
              <w:t>dirroot</w:t>
            </w:r>
            <w:r w:rsidRPr="0014688A">
              <w:rPr>
                <w:b/>
                <w:bCs/>
              </w:rPr>
              <w:t xml:space="preserve"> in the </w:t>
            </w:r>
            <w:r w:rsidRPr="002E044D">
              <w:rPr>
                <w:rFonts w:ascii="Courier New" w:hAnsi="Courier New"/>
                <w:b/>
                <w:bCs/>
              </w:rPr>
              <w:t>.par</w:t>
            </w:r>
            <w:r w:rsidRPr="0014688A">
              <w:rPr>
                <w:b/>
                <w:bCs/>
              </w:rPr>
              <w:t xml:space="preserve"> file.</w:t>
            </w:r>
          </w:p>
        </w:tc>
      </w:tr>
      <w:tr w:rsidR="000E3ED3" w:rsidRPr="0014688A" w:rsidTr="0088047C">
        <w:tc>
          <w:tcPr>
            <w:tcW w:w="1809" w:type="dxa"/>
            <w:shd w:val="clear" w:color="auto" w:fill="auto"/>
          </w:tcPr>
          <w:p w:rsidR="000E3ED3" w:rsidRPr="0014688A" w:rsidRDefault="00952E11" w:rsidP="0088047C">
            <w:pPr>
              <w:pStyle w:val="BodyText3"/>
            </w:pPr>
            <w:r>
              <w:t>-</w:t>
            </w:r>
            <w:r w:rsidR="000E3ED3" w:rsidRPr="0014688A">
              <w:t>resroot</w:t>
            </w:r>
          </w:p>
        </w:tc>
        <w:tc>
          <w:tcPr>
            <w:tcW w:w="7088" w:type="dxa"/>
            <w:shd w:val="clear" w:color="auto" w:fill="auto"/>
          </w:tcPr>
          <w:p w:rsidR="000E3ED3" w:rsidRPr="00526D79" w:rsidRDefault="000E3ED3" w:rsidP="0088047C">
            <w:pPr>
              <w:pStyle w:val="BodyText3"/>
              <w:rPr>
                <w:b/>
                <w:bCs/>
              </w:rPr>
            </w:pPr>
            <w:r w:rsidRPr="002E044D">
              <w:rPr>
                <w:b/>
                <w:bCs/>
              </w:rPr>
              <w:t>Root for naming of results files (e.g. root.op, root.mass, root-0001.wd etc)</w:t>
            </w:r>
          </w:p>
        </w:tc>
      </w:tr>
      <w:tr w:rsidR="000E3ED3" w:rsidRPr="0014688A" w:rsidTr="0088047C">
        <w:tc>
          <w:tcPr>
            <w:tcW w:w="1809" w:type="dxa"/>
            <w:shd w:val="clear" w:color="auto" w:fill="auto"/>
          </w:tcPr>
          <w:p w:rsidR="000E3ED3" w:rsidRPr="0014688A" w:rsidRDefault="000E3ED3" w:rsidP="0088047C">
            <w:pPr>
              <w:pStyle w:val="BodyText3"/>
            </w:pPr>
            <w:r w:rsidRPr="0014688A">
              <w:t>-simtime value</w:t>
            </w:r>
          </w:p>
        </w:tc>
        <w:tc>
          <w:tcPr>
            <w:tcW w:w="7088" w:type="dxa"/>
            <w:shd w:val="clear" w:color="auto" w:fill="auto"/>
          </w:tcPr>
          <w:p w:rsidR="000E3ED3" w:rsidRPr="0014688A" w:rsidRDefault="000E3ED3" w:rsidP="0088047C">
            <w:pPr>
              <w:pStyle w:val="BodyText3"/>
              <w:rPr>
                <w:b/>
                <w:bCs/>
              </w:rPr>
            </w:pPr>
            <w:r w:rsidRPr="0014688A">
              <w:rPr>
                <w:b/>
                <w:bCs/>
              </w:rPr>
              <w:t xml:space="preserve">Allows the simulation time to be specified in the command line followed by a value for the simulation time in seconds.  Overrides the value given after the keyword </w:t>
            </w:r>
            <w:r w:rsidRPr="002E044D">
              <w:rPr>
                <w:rFonts w:ascii="Courier New" w:hAnsi="Courier New" w:cs="Courier New"/>
                <w:b/>
                <w:bCs/>
              </w:rPr>
              <w:t>s</w:t>
            </w:r>
            <w:r w:rsidRPr="002E044D">
              <w:rPr>
                <w:rFonts w:ascii="Courier New" w:hAnsi="Courier New"/>
                <w:b/>
                <w:bCs/>
              </w:rPr>
              <w:t>im_time</w:t>
            </w:r>
            <w:r w:rsidRPr="0014688A">
              <w:rPr>
                <w:b/>
                <w:bCs/>
              </w:rPr>
              <w:t xml:space="preserve"> in the </w:t>
            </w:r>
            <w:r w:rsidRPr="002E044D">
              <w:rPr>
                <w:rFonts w:ascii="Courier New" w:hAnsi="Courier New"/>
                <w:b/>
                <w:bCs/>
              </w:rPr>
              <w:lastRenderedPageBreak/>
              <w:t>.par</w:t>
            </w:r>
            <w:r w:rsidRPr="0014688A">
              <w:rPr>
                <w:b/>
                <w:bCs/>
              </w:rPr>
              <w:t xml:space="preserve"> file.</w:t>
            </w:r>
          </w:p>
        </w:tc>
      </w:tr>
      <w:tr w:rsidR="000E3ED3" w:rsidRPr="0014688A" w:rsidTr="0088047C">
        <w:tc>
          <w:tcPr>
            <w:tcW w:w="1809" w:type="dxa"/>
            <w:shd w:val="clear" w:color="auto" w:fill="auto"/>
          </w:tcPr>
          <w:p w:rsidR="000E3ED3" w:rsidRPr="0014688A" w:rsidRDefault="000E3ED3" w:rsidP="0088047C">
            <w:pPr>
              <w:pStyle w:val="BodyText3"/>
            </w:pPr>
            <w:r w:rsidRPr="0014688A">
              <w:lastRenderedPageBreak/>
              <w:t>-nch value</w:t>
            </w:r>
          </w:p>
        </w:tc>
        <w:tc>
          <w:tcPr>
            <w:tcW w:w="7088" w:type="dxa"/>
            <w:shd w:val="clear" w:color="auto" w:fill="auto"/>
          </w:tcPr>
          <w:p w:rsidR="000E3ED3" w:rsidRPr="0014688A" w:rsidRDefault="000E3ED3" w:rsidP="0088047C">
            <w:pPr>
              <w:pStyle w:val="BodyText3"/>
              <w:rPr>
                <w:b/>
                <w:bCs/>
              </w:rPr>
            </w:pPr>
            <w:r w:rsidRPr="0014688A">
              <w:rPr>
                <w:b/>
                <w:bCs/>
              </w:rPr>
              <w:t xml:space="preserve">Implements a spatially uniform channel friction for all channel segments with a value given in terms of Manning’s </w:t>
            </w:r>
            <w:r w:rsidRPr="002E044D">
              <w:rPr>
                <w:b/>
                <w:bCs/>
                <w:i/>
                <w:iCs/>
              </w:rPr>
              <w:t>n</w:t>
            </w:r>
            <w:r w:rsidRPr="0014688A">
              <w:rPr>
                <w:b/>
                <w:bCs/>
              </w:rPr>
              <w:t xml:space="preserve">.  Overrides the value given in the </w:t>
            </w:r>
            <w:r w:rsidRPr="002E044D">
              <w:rPr>
                <w:rFonts w:ascii="Courier New" w:hAnsi="Courier New"/>
                <w:b/>
                <w:bCs/>
              </w:rPr>
              <w:t>.river</w:t>
            </w:r>
            <w:r w:rsidRPr="0014688A">
              <w:rPr>
                <w:b/>
                <w:bCs/>
              </w:rPr>
              <w:t xml:space="preserve"> file.</w:t>
            </w:r>
          </w:p>
        </w:tc>
      </w:tr>
      <w:tr w:rsidR="000E3ED3" w:rsidRPr="0014688A" w:rsidTr="0088047C">
        <w:tc>
          <w:tcPr>
            <w:tcW w:w="1809" w:type="dxa"/>
            <w:shd w:val="clear" w:color="auto" w:fill="auto"/>
          </w:tcPr>
          <w:p w:rsidR="000E3ED3" w:rsidRPr="0014688A" w:rsidRDefault="000E3ED3" w:rsidP="0088047C">
            <w:pPr>
              <w:pStyle w:val="BodyText3"/>
            </w:pPr>
            <w:r w:rsidRPr="0014688A">
              <w:t>-nfp value</w:t>
            </w:r>
          </w:p>
        </w:tc>
        <w:tc>
          <w:tcPr>
            <w:tcW w:w="7088" w:type="dxa"/>
            <w:shd w:val="clear" w:color="auto" w:fill="auto"/>
          </w:tcPr>
          <w:p w:rsidR="000E3ED3" w:rsidRPr="0014688A" w:rsidRDefault="000E3ED3" w:rsidP="0088047C">
            <w:pPr>
              <w:pStyle w:val="BodyText3"/>
              <w:rPr>
                <w:b/>
                <w:bCs/>
              </w:rPr>
            </w:pPr>
            <w:r w:rsidRPr="0014688A">
              <w:rPr>
                <w:b/>
                <w:bCs/>
              </w:rPr>
              <w:t xml:space="preserve">Implements a spatially uniform floodplain friction with a value given in terms of Manning’s </w:t>
            </w:r>
            <w:r w:rsidRPr="002E044D">
              <w:rPr>
                <w:b/>
                <w:bCs/>
                <w:i/>
                <w:iCs/>
              </w:rPr>
              <w:t>n</w:t>
            </w:r>
            <w:r w:rsidRPr="0014688A">
              <w:rPr>
                <w:b/>
                <w:bCs/>
              </w:rPr>
              <w:t xml:space="preserve">. Overrides the value given after the keyword </w:t>
            </w:r>
            <w:r w:rsidRPr="002E044D">
              <w:rPr>
                <w:rFonts w:ascii="Courier New" w:hAnsi="Courier New"/>
                <w:b/>
                <w:bCs/>
              </w:rPr>
              <w:t>fpfric</w:t>
            </w:r>
            <w:r w:rsidRPr="0014688A">
              <w:rPr>
                <w:b/>
                <w:bCs/>
              </w:rPr>
              <w:t xml:space="preserve"> in the </w:t>
            </w:r>
            <w:r w:rsidRPr="002E044D">
              <w:rPr>
                <w:rFonts w:ascii="Courier New" w:hAnsi="Courier New"/>
                <w:b/>
                <w:bCs/>
              </w:rPr>
              <w:t>.par</w:t>
            </w:r>
            <w:r w:rsidRPr="0014688A">
              <w:rPr>
                <w:b/>
                <w:bCs/>
              </w:rPr>
              <w:t xml:space="preserve"> file or the values given in the </w:t>
            </w:r>
            <w:r w:rsidRPr="002E044D">
              <w:rPr>
                <w:rFonts w:ascii="Courier New" w:hAnsi="Courier New" w:cs="Courier New"/>
                <w:b/>
                <w:bCs/>
              </w:rPr>
              <w:t>.n.ascii</w:t>
            </w:r>
            <w:r w:rsidRPr="0014688A">
              <w:rPr>
                <w:b/>
                <w:bCs/>
              </w:rPr>
              <w:t xml:space="preserve"> file.</w:t>
            </w:r>
          </w:p>
        </w:tc>
      </w:tr>
      <w:tr w:rsidR="000E3ED3" w:rsidRPr="0014688A" w:rsidTr="0088047C">
        <w:tc>
          <w:tcPr>
            <w:tcW w:w="1809" w:type="dxa"/>
            <w:shd w:val="clear" w:color="auto" w:fill="auto"/>
          </w:tcPr>
          <w:p w:rsidR="000E3ED3" w:rsidRPr="0014688A" w:rsidRDefault="000E3ED3" w:rsidP="0088047C">
            <w:pPr>
              <w:pStyle w:val="BodyText3"/>
            </w:pPr>
            <w:r w:rsidRPr="0014688A">
              <w:t>-inf value</w:t>
            </w:r>
          </w:p>
        </w:tc>
        <w:tc>
          <w:tcPr>
            <w:tcW w:w="7088" w:type="dxa"/>
            <w:shd w:val="clear" w:color="auto" w:fill="auto"/>
          </w:tcPr>
          <w:p w:rsidR="000E3ED3" w:rsidRPr="0014688A" w:rsidRDefault="000E3ED3" w:rsidP="0088047C">
            <w:pPr>
              <w:pStyle w:val="BodyText3"/>
              <w:rPr>
                <w:b/>
                <w:bCs/>
              </w:rPr>
            </w:pPr>
            <w:r w:rsidRPr="0014688A">
              <w:rPr>
                <w:b/>
                <w:bCs/>
              </w:rPr>
              <w:t>Implements a spatially uniform infiltration loss across the whole floodplain with a value given in ms</w:t>
            </w:r>
            <w:r w:rsidRPr="002E044D">
              <w:rPr>
                <w:b/>
                <w:bCs/>
                <w:vertAlign w:val="superscript"/>
              </w:rPr>
              <w:t>-1</w:t>
            </w:r>
            <w:r w:rsidRPr="0014688A">
              <w:rPr>
                <w:b/>
                <w:bCs/>
              </w:rPr>
              <w:t xml:space="preserve">. Overrides the value given after the keyword </w:t>
            </w:r>
            <w:r w:rsidRPr="002E044D">
              <w:rPr>
                <w:rFonts w:ascii="Courier New" w:hAnsi="Courier New"/>
                <w:b/>
                <w:bCs/>
              </w:rPr>
              <w:t>infiltration</w:t>
            </w:r>
            <w:r w:rsidRPr="0014688A">
              <w:rPr>
                <w:b/>
                <w:bCs/>
              </w:rPr>
              <w:t xml:space="preserve"> in the </w:t>
            </w:r>
            <w:r w:rsidRPr="002E044D">
              <w:rPr>
                <w:rFonts w:ascii="Courier New" w:hAnsi="Courier New"/>
                <w:b/>
                <w:bCs/>
              </w:rPr>
              <w:t>.par</w:t>
            </w:r>
            <w:r w:rsidRPr="0014688A">
              <w:rPr>
                <w:b/>
                <w:bCs/>
              </w:rPr>
              <w:t xml:space="preserve"> file.</w:t>
            </w:r>
          </w:p>
        </w:tc>
      </w:tr>
      <w:tr w:rsidR="000E3ED3" w:rsidRPr="0014688A" w:rsidTr="0088047C">
        <w:tc>
          <w:tcPr>
            <w:tcW w:w="1809" w:type="dxa"/>
            <w:shd w:val="clear" w:color="auto" w:fill="auto"/>
          </w:tcPr>
          <w:p w:rsidR="000E3ED3" w:rsidRPr="0014688A" w:rsidRDefault="000E3ED3" w:rsidP="0088047C">
            <w:pPr>
              <w:pStyle w:val="BodyText3"/>
            </w:pPr>
            <w:r w:rsidRPr="0014688A">
              <w:t>-weir filename</w:t>
            </w:r>
          </w:p>
        </w:tc>
        <w:tc>
          <w:tcPr>
            <w:tcW w:w="7088" w:type="dxa"/>
            <w:shd w:val="clear" w:color="auto" w:fill="auto"/>
          </w:tcPr>
          <w:p w:rsidR="000E3ED3" w:rsidRPr="0014688A" w:rsidRDefault="000E3ED3" w:rsidP="0088047C">
            <w:pPr>
              <w:pStyle w:val="BodyText3"/>
              <w:rPr>
                <w:b/>
                <w:bCs/>
              </w:rPr>
            </w:pPr>
            <w:r w:rsidRPr="0014688A">
              <w:rPr>
                <w:b/>
                <w:bCs/>
              </w:rPr>
              <w:t xml:space="preserve">Gives the name of the </w:t>
            </w:r>
            <w:r w:rsidRPr="002E044D">
              <w:rPr>
                <w:rFonts w:ascii="Courier New" w:hAnsi="Courier New"/>
                <w:b/>
                <w:bCs/>
              </w:rPr>
              <w:t>.weir</w:t>
            </w:r>
            <w:r w:rsidRPr="0014688A">
              <w:rPr>
                <w:b/>
                <w:bCs/>
              </w:rPr>
              <w:t xml:space="preserve"> file. Overrides the name given after the keyword </w:t>
            </w:r>
            <w:r w:rsidRPr="002E044D">
              <w:rPr>
                <w:rFonts w:ascii="Courier New" w:hAnsi="Courier New"/>
                <w:b/>
                <w:bCs/>
              </w:rPr>
              <w:t>weirfile</w:t>
            </w:r>
            <w:r w:rsidRPr="0014688A">
              <w:rPr>
                <w:b/>
                <w:bCs/>
              </w:rPr>
              <w:t xml:space="preserve"> in the </w:t>
            </w:r>
            <w:r w:rsidRPr="002E044D">
              <w:rPr>
                <w:rFonts w:ascii="Courier New" w:hAnsi="Courier New"/>
                <w:b/>
                <w:bCs/>
              </w:rPr>
              <w:t>.par</w:t>
            </w:r>
            <w:r w:rsidRPr="0014688A">
              <w:rPr>
                <w:b/>
                <w:bCs/>
              </w:rPr>
              <w:t xml:space="preserve"> file.</w:t>
            </w:r>
          </w:p>
        </w:tc>
      </w:tr>
      <w:tr w:rsidR="000E3ED3" w:rsidRPr="0014688A" w:rsidTr="0088047C">
        <w:tc>
          <w:tcPr>
            <w:tcW w:w="1809" w:type="dxa"/>
            <w:shd w:val="clear" w:color="auto" w:fill="auto"/>
          </w:tcPr>
          <w:p w:rsidR="000E3ED3" w:rsidRPr="0014688A" w:rsidRDefault="000E3ED3" w:rsidP="0088047C">
            <w:pPr>
              <w:pStyle w:val="BodyText3"/>
            </w:pPr>
            <w:r w:rsidRPr="0014688A">
              <w:t>-checkpoint</w:t>
            </w:r>
          </w:p>
        </w:tc>
        <w:tc>
          <w:tcPr>
            <w:tcW w:w="7088" w:type="dxa"/>
            <w:shd w:val="clear" w:color="auto" w:fill="auto"/>
          </w:tcPr>
          <w:p w:rsidR="000E3ED3" w:rsidRPr="0014688A" w:rsidRDefault="000E3ED3" w:rsidP="0088047C">
            <w:pPr>
              <w:pStyle w:val="BodyText3"/>
              <w:rPr>
                <w:b/>
                <w:bCs/>
              </w:rPr>
            </w:pPr>
            <w:r w:rsidRPr="0014688A">
              <w:rPr>
                <w:b/>
                <w:bCs/>
              </w:rPr>
              <w:t xml:space="preserve">Turns checkpointing on with default features. Code is checkpointed every hour of computational time </w:t>
            </w:r>
            <w:r>
              <w:rPr>
                <w:b/>
                <w:bCs/>
              </w:rPr>
              <w:t xml:space="preserve">by default </w:t>
            </w:r>
            <w:r w:rsidRPr="0014688A">
              <w:rPr>
                <w:b/>
                <w:bCs/>
              </w:rPr>
              <w:t xml:space="preserve">using the output file naming convention specified in the </w:t>
            </w:r>
            <w:r w:rsidRPr="002E044D">
              <w:rPr>
                <w:rFonts w:ascii="Courier New" w:hAnsi="Courier New"/>
                <w:b/>
                <w:bCs/>
              </w:rPr>
              <w:t>.par</w:t>
            </w:r>
            <w:r w:rsidRPr="0014688A">
              <w:rPr>
                <w:b/>
                <w:bCs/>
              </w:rPr>
              <w:t xml:space="preserve"> file after the keyword </w:t>
            </w:r>
            <w:r w:rsidRPr="002E044D">
              <w:rPr>
                <w:rFonts w:ascii="Courier New" w:hAnsi="Courier New"/>
                <w:b/>
                <w:bCs/>
              </w:rPr>
              <w:t>resroot</w:t>
            </w:r>
            <w:r w:rsidRPr="0014688A">
              <w:rPr>
                <w:b/>
                <w:bCs/>
              </w:rPr>
              <w:t xml:space="preserve">.  See Section </w:t>
            </w:r>
            <w:r w:rsidR="00D95834">
              <w:fldChar w:fldCharType="begin"/>
            </w:r>
            <w:r w:rsidR="00D95834">
              <w:instrText xml:space="preserve"> REF _Ref107376721 \n \h  \* MERGEFORMAT </w:instrText>
            </w:r>
            <w:r w:rsidR="00D95834">
              <w:fldChar w:fldCharType="separate"/>
            </w:r>
            <w:r w:rsidR="00364D95" w:rsidRPr="00364D95">
              <w:rPr>
                <w:b/>
                <w:bCs/>
              </w:rPr>
              <w:t>3.2.1</w:t>
            </w:r>
            <w:r w:rsidR="00D95834">
              <w:fldChar w:fldCharType="end"/>
            </w:r>
            <w:r w:rsidRPr="0014688A">
              <w:rPr>
                <w:b/>
                <w:bCs/>
              </w:rPr>
              <w:t xml:space="preserve">.  </w:t>
            </w:r>
            <w:r>
              <w:rPr>
                <w:b/>
                <w:bCs/>
              </w:rPr>
              <w:t xml:space="preserve">If specified, </w:t>
            </w:r>
            <w:r w:rsidRPr="0014688A">
              <w:rPr>
                <w:b/>
                <w:bCs/>
              </w:rPr>
              <w:t xml:space="preserve">the interval given after the keyword </w:t>
            </w:r>
            <w:r w:rsidRPr="002E044D">
              <w:rPr>
                <w:rFonts w:ascii="Courier New" w:hAnsi="Courier New"/>
                <w:b/>
                <w:bCs/>
              </w:rPr>
              <w:t>checkpoint</w:t>
            </w:r>
            <w:r w:rsidRPr="0014688A">
              <w:rPr>
                <w:b/>
                <w:bCs/>
              </w:rPr>
              <w:t xml:space="preserve"> in the </w:t>
            </w:r>
            <w:r w:rsidRPr="002E044D">
              <w:rPr>
                <w:rFonts w:ascii="Courier New" w:hAnsi="Courier New"/>
                <w:b/>
                <w:bCs/>
              </w:rPr>
              <w:t>.par</w:t>
            </w:r>
            <w:r w:rsidRPr="0014688A">
              <w:rPr>
                <w:b/>
                <w:bCs/>
              </w:rPr>
              <w:t xml:space="preserve"> file</w:t>
            </w:r>
            <w:r>
              <w:rPr>
                <w:b/>
                <w:bCs/>
              </w:rPr>
              <w:t xml:space="preserve"> is used. Although this would also switch on checkpointing anyway making the use of this command line option </w:t>
            </w:r>
            <w:r w:rsidR="0071311C">
              <w:rPr>
                <w:b/>
                <w:bCs/>
              </w:rPr>
              <w:t>unnecessary.</w:t>
            </w:r>
          </w:p>
        </w:tc>
      </w:tr>
      <w:tr w:rsidR="000E3ED3" w:rsidRPr="0014688A" w:rsidTr="0088047C">
        <w:tc>
          <w:tcPr>
            <w:tcW w:w="1809" w:type="dxa"/>
            <w:shd w:val="clear" w:color="auto" w:fill="auto"/>
          </w:tcPr>
          <w:p w:rsidR="000E3ED3" w:rsidRPr="00776A6A" w:rsidRDefault="000E3ED3" w:rsidP="0088047C">
            <w:pPr>
              <w:pStyle w:val="BodyText3"/>
            </w:pPr>
            <w:r w:rsidRPr="00776A6A">
              <w:t>-loadcheck filename</w:t>
            </w:r>
          </w:p>
        </w:tc>
        <w:tc>
          <w:tcPr>
            <w:tcW w:w="7088" w:type="dxa"/>
            <w:shd w:val="clear" w:color="auto" w:fill="auto"/>
          </w:tcPr>
          <w:p w:rsidR="000E3ED3" w:rsidRPr="0014688A" w:rsidRDefault="000E3ED3" w:rsidP="0088047C">
            <w:pPr>
              <w:pStyle w:val="BodyText3"/>
              <w:rPr>
                <w:b/>
                <w:bCs/>
              </w:rPr>
            </w:pPr>
            <w:r>
              <w:rPr>
                <w:b/>
                <w:bCs/>
              </w:rPr>
              <w:t>Forces program to read in an alternative checkpoint filename at start. Useful for when you don’t want the start checkpoint file overwritten by the program as it goes along. Also t</w:t>
            </w:r>
            <w:r w:rsidRPr="0014688A">
              <w:rPr>
                <w:b/>
                <w:bCs/>
              </w:rPr>
              <w:t>urns checkpointing on with default features</w:t>
            </w:r>
            <w:r>
              <w:rPr>
                <w:b/>
                <w:bCs/>
              </w:rPr>
              <w:t xml:space="preserve"> (as option </w:t>
            </w:r>
            <w:r w:rsidRPr="002E044D">
              <w:rPr>
                <w:rFonts w:ascii="Courier New" w:hAnsi="Courier New" w:cs="Courier New"/>
                <w:b/>
                <w:bCs/>
              </w:rPr>
              <w:t>–checkpoint</w:t>
            </w:r>
            <w:r>
              <w:rPr>
                <w:b/>
                <w:bCs/>
              </w:rPr>
              <w:t>)</w:t>
            </w:r>
            <w:r w:rsidRPr="0014688A">
              <w:rPr>
                <w:b/>
                <w:bCs/>
              </w:rPr>
              <w:t xml:space="preserve">. </w:t>
            </w:r>
            <w:r>
              <w:rPr>
                <w:b/>
                <w:bCs/>
              </w:rPr>
              <w:t xml:space="preserve">If specified, </w:t>
            </w:r>
            <w:r w:rsidRPr="0014688A">
              <w:rPr>
                <w:b/>
                <w:bCs/>
              </w:rPr>
              <w:t xml:space="preserve">the interval given after the keyword </w:t>
            </w:r>
            <w:r w:rsidRPr="002E044D">
              <w:rPr>
                <w:rFonts w:ascii="Courier New" w:hAnsi="Courier New"/>
                <w:b/>
                <w:bCs/>
              </w:rPr>
              <w:t>checkpoint</w:t>
            </w:r>
            <w:r w:rsidRPr="0014688A">
              <w:rPr>
                <w:b/>
                <w:bCs/>
              </w:rPr>
              <w:t xml:space="preserve"> in the </w:t>
            </w:r>
            <w:r w:rsidRPr="002E044D">
              <w:rPr>
                <w:rFonts w:ascii="Courier New" w:hAnsi="Courier New"/>
                <w:b/>
                <w:bCs/>
              </w:rPr>
              <w:t>.par</w:t>
            </w:r>
            <w:r w:rsidRPr="0014688A">
              <w:rPr>
                <w:b/>
                <w:bCs/>
              </w:rPr>
              <w:t xml:space="preserve"> file</w:t>
            </w:r>
            <w:r>
              <w:rPr>
                <w:b/>
                <w:bCs/>
              </w:rPr>
              <w:t xml:space="preserve"> is used. </w:t>
            </w:r>
          </w:p>
        </w:tc>
      </w:tr>
      <w:tr w:rsidR="000E3ED3" w:rsidRPr="0014688A" w:rsidTr="0088047C">
        <w:tc>
          <w:tcPr>
            <w:tcW w:w="1809" w:type="dxa"/>
            <w:shd w:val="clear" w:color="auto" w:fill="auto"/>
          </w:tcPr>
          <w:p w:rsidR="000E3ED3" w:rsidRPr="00776A6A" w:rsidRDefault="000E3ED3" w:rsidP="0088047C">
            <w:pPr>
              <w:pStyle w:val="BodyText3"/>
            </w:pPr>
            <w:r w:rsidRPr="00776A6A">
              <w:t>-log</w:t>
            </w:r>
          </w:p>
        </w:tc>
        <w:tc>
          <w:tcPr>
            <w:tcW w:w="7088" w:type="dxa"/>
            <w:shd w:val="clear" w:color="auto" w:fill="auto"/>
          </w:tcPr>
          <w:p w:rsidR="000E3ED3" w:rsidRPr="00776A6A" w:rsidRDefault="000E3ED3" w:rsidP="0088047C">
            <w:pPr>
              <w:pStyle w:val="BodyText3"/>
              <w:rPr>
                <w:b/>
                <w:bCs/>
              </w:rPr>
            </w:pPr>
            <w:r>
              <w:rPr>
                <w:b/>
                <w:bCs/>
              </w:rPr>
              <w:t>R</w:t>
            </w:r>
            <w:r w:rsidRPr="00776A6A">
              <w:rPr>
                <w:b/>
                <w:bCs/>
              </w:rPr>
              <w:t>edirects screen output to a log file</w:t>
            </w:r>
            <w:r>
              <w:rPr>
                <w:b/>
                <w:bCs/>
              </w:rPr>
              <w:t xml:space="preserve"> in the results directory.</w:t>
            </w:r>
          </w:p>
        </w:tc>
      </w:tr>
      <w:tr w:rsidR="000E3ED3" w:rsidRPr="0014688A" w:rsidTr="0088047C">
        <w:tc>
          <w:tcPr>
            <w:tcW w:w="1809" w:type="dxa"/>
            <w:shd w:val="clear" w:color="auto" w:fill="auto"/>
          </w:tcPr>
          <w:p w:rsidR="000E3ED3" w:rsidRPr="002E044D" w:rsidRDefault="000E3ED3" w:rsidP="0088047C">
            <w:pPr>
              <w:pStyle w:val="BodyText3"/>
              <w:rPr>
                <w:b/>
                <w:bCs/>
              </w:rPr>
            </w:pPr>
            <w:r w:rsidRPr="00CB0BEF">
              <w:rPr>
                <w:bCs/>
              </w:rPr>
              <w:t>-debug</w:t>
            </w:r>
          </w:p>
        </w:tc>
        <w:tc>
          <w:tcPr>
            <w:tcW w:w="7088" w:type="dxa"/>
            <w:shd w:val="clear" w:color="auto" w:fill="auto"/>
          </w:tcPr>
          <w:p w:rsidR="000E3ED3" w:rsidRPr="002E044D" w:rsidRDefault="000E3ED3" w:rsidP="0088047C">
            <w:pPr>
              <w:pStyle w:val="BodyText3"/>
              <w:rPr>
                <w:b/>
                <w:bCs/>
                <w:highlight w:val="yellow"/>
              </w:rPr>
            </w:pPr>
            <w:r>
              <w:rPr>
                <w:b/>
                <w:bCs/>
              </w:rPr>
              <w:t>O</w:t>
            </w:r>
            <w:r w:rsidRPr="00776A6A">
              <w:rPr>
                <w:b/>
                <w:bCs/>
              </w:rPr>
              <w:t>utputs 3 files; the final dem after burning in the channel and bank mods (*.dem), the channel mask (*.chmask) and the channel segment mask (*.segmask).</w:t>
            </w:r>
          </w:p>
        </w:tc>
      </w:tr>
      <w:tr w:rsidR="000E3ED3" w:rsidRPr="0014688A" w:rsidTr="0088047C">
        <w:tc>
          <w:tcPr>
            <w:tcW w:w="1809" w:type="dxa"/>
            <w:shd w:val="clear" w:color="auto" w:fill="auto"/>
          </w:tcPr>
          <w:p w:rsidR="000E3ED3" w:rsidRPr="00CB0BEF" w:rsidRDefault="000E3ED3" w:rsidP="0088047C">
            <w:pPr>
              <w:pStyle w:val="BodyText3"/>
              <w:rPr>
                <w:bCs/>
              </w:rPr>
            </w:pPr>
            <w:r>
              <w:rPr>
                <w:bCs/>
              </w:rPr>
              <w:t>-dynsw</w:t>
            </w:r>
          </w:p>
        </w:tc>
        <w:tc>
          <w:tcPr>
            <w:tcW w:w="7088" w:type="dxa"/>
            <w:shd w:val="clear" w:color="auto" w:fill="auto"/>
          </w:tcPr>
          <w:p w:rsidR="000E3ED3" w:rsidRDefault="000E3ED3" w:rsidP="0088047C">
            <w:pPr>
              <w:pStyle w:val="BodyText3"/>
              <w:rPr>
                <w:b/>
                <w:bCs/>
              </w:rPr>
            </w:pPr>
            <w:r>
              <w:rPr>
                <w:b/>
                <w:bCs/>
              </w:rPr>
              <w:t>Implements the full dynamic wave steady state initial solution for the 1D diffusive channel solver</w:t>
            </w:r>
          </w:p>
        </w:tc>
      </w:tr>
      <w:tr w:rsidR="000E3ED3" w:rsidRPr="0014688A" w:rsidTr="0088047C">
        <w:tc>
          <w:tcPr>
            <w:tcW w:w="1809" w:type="dxa"/>
            <w:shd w:val="clear" w:color="auto" w:fill="auto"/>
          </w:tcPr>
          <w:p w:rsidR="000E3ED3" w:rsidRDefault="000E3ED3" w:rsidP="0088047C">
            <w:pPr>
              <w:pStyle w:val="BodyText3"/>
              <w:rPr>
                <w:bCs/>
              </w:rPr>
            </w:pPr>
            <w:r>
              <w:rPr>
                <w:bCs/>
              </w:rPr>
              <w:t>-dhlin value</w:t>
            </w:r>
          </w:p>
        </w:tc>
        <w:tc>
          <w:tcPr>
            <w:tcW w:w="7088" w:type="dxa"/>
            <w:shd w:val="clear" w:color="auto" w:fill="auto"/>
          </w:tcPr>
          <w:p w:rsidR="000E3ED3" w:rsidRDefault="000E3ED3" w:rsidP="00452391">
            <w:pPr>
              <w:pStyle w:val="BodyText3"/>
              <w:rPr>
                <w:b/>
                <w:bCs/>
              </w:rPr>
            </w:pPr>
            <w:r>
              <w:rPr>
                <w:b/>
                <w:bCs/>
              </w:rPr>
              <w:t xml:space="preserve">Overwrites the linearization threshold value for the adaptive version which is currently set as dx </w:t>
            </w:r>
            <w:r w:rsidR="00452391">
              <w:rPr>
                <w:b/>
                <w:bCs/>
              </w:rPr>
              <w:t xml:space="preserve">times </w:t>
            </w:r>
            <w:r>
              <w:rPr>
                <w:b/>
                <w:bCs/>
              </w:rPr>
              <w:t>0.0002 from Cunge et al., 1980 and Hunter et al., 2005.</w:t>
            </w:r>
          </w:p>
        </w:tc>
      </w:tr>
      <w:tr w:rsidR="000E3ED3" w:rsidRPr="0014688A" w:rsidTr="0088047C">
        <w:tc>
          <w:tcPr>
            <w:tcW w:w="1809" w:type="dxa"/>
            <w:shd w:val="clear" w:color="auto" w:fill="auto"/>
          </w:tcPr>
          <w:p w:rsidR="000E3ED3" w:rsidRDefault="000E3ED3" w:rsidP="0088047C">
            <w:pPr>
              <w:pStyle w:val="BodyText3"/>
              <w:rPr>
                <w:bCs/>
              </w:rPr>
            </w:pPr>
            <w:r>
              <w:rPr>
                <w:bCs/>
              </w:rPr>
              <w:t>-kill value</w:t>
            </w:r>
          </w:p>
        </w:tc>
        <w:tc>
          <w:tcPr>
            <w:tcW w:w="7088" w:type="dxa"/>
            <w:shd w:val="clear" w:color="auto" w:fill="auto"/>
          </w:tcPr>
          <w:p w:rsidR="000E3ED3" w:rsidRDefault="000E3ED3" w:rsidP="0088047C">
            <w:pPr>
              <w:pStyle w:val="BodyText3"/>
              <w:rPr>
                <w:b/>
                <w:bCs/>
              </w:rPr>
            </w:pPr>
            <w:r>
              <w:rPr>
                <w:b/>
                <w:bCs/>
              </w:rPr>
              <w:t>Forces the model to exit after a given length of computation time (in hours) which is useful on clusters which put limits on maximum run time.</w:t>
            </w:r>
          </w:p>
        </w:tc>
      </w:tr>
      <w:tr w:rsidR="003558F0" w:rsidRPr="0014688A" w:rsidTr="0088047C">
        <w:tc>
          <w:tcPr>
            <w:tcW w:w="1809" w:type="dxa"/>
            <w:shd w:val="clear" w:color="auto" w:fill="auto"/>
          </w:tcPr>
          <w:p w:rsidR="003558F0" w:rsidRDefault="003558F0" w:rsidP="0088047C">
            <w:pPr>
              <w:pStyle w:val="BodyText3"/>
              <w:rPr>
                <w:bCs/>
              </w:rPr>
            </w:pPr>
            <w:r>
              <w:rPr>
                <w:bCs/>
              </w:rPr>
              <w:t>-acceleration</w:t>
            </w:r>
          </w:p>
        </w:tc>
        <w:tc>
          <w:tcPr>
            <w:tcW w:w="7088" w:type="dxa"/>
            <w:shd w:val="clear" w:color="auto" w:fill="auto"/>
          </w:tcPr>
          <w:p w:rsidR="003558F0" w:rsidRPr="003558F0" w:rsidRDefault="00736918" w:rsidP="0088047C">
            <w:pPr>
              <w:pStyle w:val="BodyText3"/>
              <w:rPr>
                <w:b/>
                <w:bCs/>
              </w:rPr>
            </w:pPr>
            <w:r w:rsidRPr="00736918">
              <w:rPr>
                <w:b/>
              </w:rPr>
              <w:t xml:space="preserve">Switch to use acceleration version of the 2D solver </w:t>
            </w:r>
          </w:p>
        </w:tc>
      </w:tr>
      <w:tr w:rsidR="003558F0" w:rsidRPr="0014688A" w:rsidTr="0088047C">
        <w:tc>
          <w:tcPr>
            <w:tcW w:w="1809" w:type="dxa"/>
            <w:shd w:val="clear" w:color="auto" w:fill="auto"/>
          </w:tcPr>
          <w:p w:rsidR="003558F0" w:rsidRDefault="003558F0" w:rsidP="0088047C">
            <w:pPr>
              <w:pStyle w:val="BodyText3"/>
              <w:rPr>
                <w:bCs/>
              </w:rPr>
            </w:pPr>
            <w:r>
              <w:rPr>
                <w:bCs/>
              </w:rPr>
              <w:t>-cfl</w:t>
            </w:r>
          </w:p>
        </w:tc>
        <w:tc>
          <w:tcPr>
            <w:tcW w:w="7088" w:type="dxa"/>
            <w:shd w:val="clear" w:color="auto" w:fill="auto"/>
          </w:tcPr>
          <w:p w:rsidR="003558F0" w:rsidRPr="00C83F2E" w:rsidRDefault="00736918" w:rsidP="0088047C">
            <w:pPr>
              <w:pStyle w:val="BodyText3"/>
              <w:rPr>
                <w:b/>
                <w:bCs/>
              </w:rPr>
            </w:pPr>
            <w:r w:rsidRPr="00736918">
              <w:rPr>
                <w:b/>
              </w:rPr>
              <w:t>Reset CFL value on the command line for acceleration</w:t>
            </w:r>
            <w:r w:rsidR="00293462" w:rsidRPr="00C83F2E">
              <w:rPr>
                <w:b/>
              </w:rPr>
              <w:t>, Roe and Subgrid</w:t>
            </w:r>
            <w:r w:rsidRPr="00736918">
              <w:rPr>
                <w:b/>
              </w:rPr>
              <w:t xml:space="preserve"> version</w:t>
            </w:r>
            <w:r w:rsidR="003558F0" w:rsidRPr="00C83F2E">
              <w:rPr>
                <w:b/>
              </w:rPr>
              <w:t xml:space="preserve">.  </w:t>
            </w:r>
            <w:r w:rsidRPr="00736918">
              <w:rPr>
                <w:b/>
              </w:rPr>
              <w:t xml:space="preserve">Overrides the value given in the </w:t>
            </w:r>
            <w:r w:rsidRPr="00736918">
              <w:rPr>
                <w:rFonts w:ascii="Courier New" w:hAnsi="Courier New" w:cs="Courier New"/>
                <w:b/>
              </w:rPr>
              <w:t>.par</w:t>
            </w:r>
            <w:r w:rsidRPr="00736918">
              <w:rPr>
                <w:b/>
              </w:rPr>
              <w:t xml:space="preserve"> file. </w:t>
            </w:r>
            <w:r w:rsidR="00293462" w:rsidRPr="00C83F2E">
              <w:rPr>
                <w:b/>
              </w:rPr>
              <w:t>Default value is 0.7.</w:t>
            </w:r>
          </w:p>
        </w:tc>
      </w:tr>
      <w:tr w:rsidR="003558F0" w:rsidRPr="0014688A" w:rsidTr="0088047C">
        <w:tc>
          <w:tcPr>
            <w:tcW w:w="1809" w:type="dxa"/>
            <w:shd w:val="clear" w:color="auto" w:fill="auto"/>
          </w:tcPr>
          <w:p w:rsidR="003558F0" w:rsidRDefault="003558F0" w:rsidP="0088047C">
            <w:pPr>
              <w:pStyle w:val="BodyText3"/>
              <w:rPr>
                <w:bCs/>
              </w:rPr>
            </w:pPr>
            <w:r>
              <w:rPr>
                <w:bCs/>
              </w:rPr>
              <w:t>-theta</w:t>
            </w:r>
          </w:p>
        </w:tc>
        <w:tc>
          <w:tcPr>
            <w:tcW w:w="7088" w:type="dxa"/>
            <w:shd w:val="clear" w:color="auto" w:fill="auto"/>
          </w:tcPr>
          <w:p w:rsidR="003558F0" w:rsidRPr="00C83F2E" w:rsidRDefault="00736918" w:rsidP="0088047C">
            <w:pPr>
              <w:pStyle w:val="BodyText3"/>
              <w:rPr>
                <w:b/>
                <w:bCs/>
              </w:rPr>
            </w:pPr>
            <w:r w:rsidRPr="00736918">
              <w:rPr>
                <w:b/>
              </w:rPr>
              <w:t>Reset theta value on the command line for acceleration version</w:t>
            </w:r>
            <w:r w:rsidR="003558F0" w:rsidRPr="00C83F2E">
              <w:rPr>
                <w:b/>
              </w:rPr>
              <w:t xml:space="preserve">.  </w:t>
            </w:r>
            <w:r w:rsidRPr="00736918">
              <w:rPr>
                <w:b/>
              </w:rPr>
              <w:t xml:space="preserve">Overrides the value given in the </w:t>
            </w:r>
            <w:r w:rsidRPr="00736918">
              <w:rPr>
                <w:rFonts w:ascii="Courier New" w:hAnsi="Courier New" w:cs="Courier New"/>
                <w:b/>
              </w:rPr>
              <w:t>.par</w:t>
            </w:r>
            <w:r w:rsidRPr="00736918">
              <w:rPr>
                <w:b/>
              </w:rPr>
              <w:t xml:space="preserve"> file.</w:t>
            </w:r>
            <w:r w:rsidR="00293462" w:rsidRPr="00C83F2E">
              <w:rPr>
                <w:b/>
              </w:rPr>
              <w:t xml:space="preserve"> Default value is 1.</w:t>
            </w:r>
          </w:p>
        </w:tc>
      </w:tr>
      <w:tr w:rsidR="003558F0" w:rsidRPr="0014688A" w:rsidTr="0088047C">
        <w:tc>
          <w:tcPr>
            <w:tcW w:w="1809" w:type="dxa"/>
            <w:shd w:val="clear" w:color="auto" w:fill="auto"/>
          </w:tcPr>
          <w:p w:rsidR="003558F0" w:rsidRDefault="003558F0" w:rsidP="0088047C">
            <w:pPr>
              <w:pStyle w:val="BodyText3"/>
              <w:rPr>
                <w:bCs/>
              </w:rPr>
            </w:pPr>
            <w:r>
              <w:rPr>
                <w:bCs/>
              </w:rPr>
              <w:t>-steady</w:t>
            </w:r>
          </w:p>
        </w:tc>
        <w:tc>
          <w:tcPr>
            <w:tcW w:w="7088" w:type="dxa"/>
            <w:shd w:val="clear" w:color="auto" w:fill="auto"/>
          </w:tcPr>
          <w:p w:rsidR="003558F0" w:rsidRPr="003558F0" w:rsidRDefault="00736918" w:rsidP="003558F0">
            <w:pPr>
              <w:pStyle w:val="BodyText3"/>
              <w:rPr>
                <w:b/>
                <w:bCs/>
              </w:rPr>
            </w:pPr>
            <w:r w:rsidRPr="00736918">
              <w:rPr>
                <w:b/>
              </w:rPr>
              <w:t>Turn on steady state checking.  Simulation will automatically end when steady state is reached – as default this is when Qout matche</w:t>
            </w:r>
            <w:r w:rsidR="003558F0">
              <w:rPr>
                <w:b/>
              </w:rPr>
              <w:t>s</w:t>
            </w:r>
            <w:r w:rsidRPr="00736918">
              <w:rPr>
                <w:b/>
              </w:rPr>
              <w:t xml:space="preserve"> Qin to within 0.0005 m</w:t>
            </w:r>
            <w:r w:rsidRPr="00736918">
              <w:rPr>
                <w:b/>
                <w:vertAlign w:val="superscript"/>
              </w:rPr>
              <w:t>3</w:t>
            </w:r>
            <w:r w:rsidRPr="00736918">
              <w:rPr>
                <w:b/>
              </w:rPr>
              <w:t xml:space="preserve"> s</w:t>
            </w:r>
            <w:r w:rsidRPr="00736918">
              <w:rPr>
                <w:b/>
                <w:vertAlign w:val="superscript"/>
              </w:rPr>
              <w:t>-1</w:t>
            </w:r>
            <w:r w:rsidRPr="00736918">
              <w:rPr>
                <w:b/>
              </w:rPr>
              <w:t xml:space="preserve"> </w:t>
            </w:r>
          </w:p>
        </w:tc>
      </w:tr>
      <w:tr w:rsidR="003558F0" w:rsidRPr="0014688A" w:rsidTr="0088047C">
        <w:tc>
          <w:tcPr>
            <w:tcW w:w="1809" w:type="dxa"/>
            <w:shd w:val="clear" w:color="auto" w:fill="auto"/>
          </w:tcPr>
          <w:p w:rsidR="003558F0" w:rsidRDefault="003558F0" w:rsidP="0088047C">
            <w:pPr>
              <w:pStyle w:val="BodyText3"/>
              <w:rPr>
                <w:bCs/>
              </w:rPr>
            </w:pPr>
            <w:r>
              <w:rPr>
                <w:bCs/>
              </w:rPr>
              <w:t>-steadytol</w:t>
            </w:r>
          </w:p>
        </w:tc>
        <w:tc>
          <w:tcPr>
            <w:tcW w:w="7088" w:type="dxa"/>
            <w:shd w:val="clear" w:color="auto" w:fill="auto"/>
          </w:tcPr>
          <w:p w:rsidR="003558F0" w:rsidRPr="003558F0" w:rsidRDefault="00736918" w:rsidP="0088047C">
            <w:pPr>
              <w:pStyle w:val="BodyText3"/>
              <w:rPr>
                <w:b/>
                <w:bCs/>
              </w:rPr>
            </w:pPr>
            <w:r w:rsidRPr="00736918">
              <w:rPr>
                <w:b/>
              </w:rPr>
              <w:t>As above but with a user specified tolerance for the difference between Qout and Qin</w:t>
            </w:r>
          </w:p>
        </w:tc>
      </w:tr>
    </w:tbl>
    <w:p w:rsidR="00A4337E" w:rsidRDefault="00A4337E"/>
    <w:p w:rsidR="004C2767" w:rsidRDefault="004C2767">
      <w:pPr>
        <w:pStyle w:val="BodyText2"/>
      </w:pPr>
      <w:r w:rsidRPr="0014688A">
        <w:t>The order in which command line options are used is not important</w:t>
      </w:r>
      <w:r w:rsidR="00A23CDA">
        <w:t>. Just remember that the parameter file is the last argument on the command line</w:t>
      </w:r>
      <w:r w:rsidRPr="0014688A">
        <w:t>.</w:t>
      </w:r>
    </w:p>
    <w:p w:rsidR="003720DE" w:rsidRDefault="003720DE">
      <w:pPr>
        <w:pStyle w:val="BodyText2"/>
      </w:pPr>
      <w:r>
        <w:t xml:space="preserve">If </w:t>
      </w:r>
      <w:r w:rsidR="00070D56">
        <w:t xml:space="preserve">the </w:t>
      </w:r>
      <w:r w:rsidR="000172F8">
        <w:t>“</w:t>
      </w:r>
      <w:r w:rsidR="00736918" w:rsidRPr="00736918">
        <w:rPr>
          <w:rFonts w:ascii="Courier New" w:hAnsi="Courier New" w:cs="Courier New"/>
        </w:rPr>
        <w:t>comp_out</w:t>
      </w:r>
      <w:r w:rsidR="000172F8">
        <w:t>” keyword specified</w:t>
      </w:r>
      <w:r>
        <w:t xml:space="preserve">, </w:t>
      </w:r>
      <w:r w:rsidR="000172F8">
        <w:t>LISFLOOD-FP</w:t>
      </w:r>
      <w:r>
        <w:t xml:space="preserve"> will output a time to completion estimate to the screen at every save interval. This is useful when trying to work out when the run will complete. Times are in minutes, an example is shown below.</w:t>
      </w:r>
    </w:p>
    <w:p w:rsidR="003720DE" w:rsidRPr="00954866" w:rsidRDefault="00736918" w:rsidP="003720DE">
      <w:pPr>
        <w:pStyle w:val="BodyText2"/>
        <w:rPr>
          <w:rFonts w:ascii="Courier New" w:hAnsi="Courier New" w:cs="Courier New"/>
        </w:rPr>
      </w:pPr>
      <w:r w:rsidRPr="00736918">
        <w:rPr>
          <w:rFonts w:ascii="Courier New" w:hAnsi="Courier New" w:cs="Courier New"/>
        </w:rPr>
        <w:t>T(mins): M: 500.0, C: 5.3, M/C: 94.94, ETot: 17.6, EFin: 12.3</w:t>
      </w:r>
    </w:p>
    <w:p w:rsidR="003720DE" w:rsidRPr="00954866" w:rsidRDefault="00736918">
      <w:pPr>
        <w:pStyle w:val="BodyText2"/>
        <w:rPr>
          <w:rFonts w:ascii="Courier New" w:hAnsi="Courier New" w:cs="Courier New"/>
        </w:rPr>
      </w:pPr>
      <w:r w:rsidRPr="00736918">
        <w:rPr>
          <w:rFonts w:ascii="Courier New" w:hAnsi="Courier New" w:cs="Courier New"/>
        </w:rPr>
        <w:t>M: model time</w:t>
      </w:r>
    </w:p>
    <w:p w:rsidR="003720DE" w:rsidRPr="00954866" w:rsidRDefault="00736918">
      <w:pPr>
        <w:pStyle w:val="BodyText2"/>
        <w:rPr>
          <w:rFonts w:ascii="Courier New" w:hAnsi="Courier New" w:cs="Courier New"/>
        </w:rPr>
      </w:pPr>
      <w:r w:rsidRPr="00736918">
        <w:rPr>
          <w:rFonts w:ascii="Courier New" w:hAnsi="Courier New" w:cs="Courier New"/>
        </w:rPr>
        <w:t>C: computer time (real world minutes spent processing)</w:t>
      </w:r>
    </w:p>
    <w:p w:rsidR="003720DE" w:rsidRPr="00954866" w:rsidRDefault="00736918">
      <w:pPr>
        <w:pStyle w:val="BodyText2"/>
        <w:rPr>
          <w:rFonts w:ascii="Courier New" w:hAnsi="Courier New" w:cs="Courier New"/>
        </w:rPr>
      </w:pPr>
      <w:r w:rsidRPr="00736918">
        <w:rPr>
          <w:rFonts w:ascii="Courier New" w:hAnsi="Courier New" w:cs="Courier New"/>
        </w:rPr>
        <w:t>M/C: Time ratio (In this case, 100model minutes are processed for every real world minute)</w:t>
      </w:r>
    </w:p>
    <w:p w:rsidR="003720DE" w:rsidRPr="00954866" w:rsidRDefault="00736918">
      <w:pPr>
        <w:pStyle w:val="BodyText2"/>
        <w:rPr>
          <w:rFonts w:ascii="Courier New" w:hAnsi="Courier New" w:cs="Courier New"/>
        </w:rPr>
      </w:pPr>
      <w:r w:rsidRPr="00736918">
        <w:rPr>
          <w:rFonts w:ascii="Courier New" w:hAnsi="Courier New" w:cs="Courier New"/>
        </w:rPr>
        <w:t>ETot: Estimated total time for run</w:t>
      </w:r>
    </w:p>
    <w:p w:rsidR="003720DE" w:rsidRPr="00954866" w:rsidRDefault="00736918">
      <w:pPr>
        <w:pStyle w:val="BodyText2"/>
        <w:rPr>
          <w:rFonts w:ascii="Courier New" w:hAnsi="Courier New" w:cs="Courier New"/>
        </w:rPr>
      </w:pPr>
      <w:r w:rsidRPr="00736918">
        <w:rPr>
          <w:rFonts w:ascii="Courier New" w:hAnsi="Courier New" w:cs="Courier New"/>
        </w:rPr>
        <w:t>EFin: Estimated time to completion of current run.</w:t>
      </w:r>
    </w:p>
    <w:p w:rsidR="003720DE" w:rsidRDefault="003720DE">
      <w:pPr>
        <w:pStyle w:val="BodyText2"/>
      </w:pPr>
    </w:p>
    <w:p w:rsidR="004976DE" w:rsidRPr="0014688A" w:rsidRDefault="004C2767">
      <w:pPr>
        <w:pStyle w:val="BodyText2"/>
      </w:pPr>
      <w:r w:rsidRPr="0014688A">
        <w:t>In verbose mode the diagnostic messages</w:t>
      </w:r>
      <w:r w:rsidR="004976DE" w:rsidRPr="0014688A">
        <w:t xml:space="preserve"> are mostly self-explanatory.  The exception is:</w:t>
      </w:r>
    </w:p>
    <w:p w:rsidR="00A23CDA" w:rsidRDefault="004976DE">
      <w:pPr>
        <w:pStyle w:val="NormalIndent"/>
      </w:pPr>
      <w:r w:rsidRPr="0014688A">
        <w:t>Smoothing bank cells with tolerance</w:t>
      </w:r>
      <w:r w:rsidRPr="0014688A">
        <w:tab/>
      </w:r>
    </w:p>
    <w:p w:rsidR="004976DE" w:rsidRPr="0014688A" w:rsidRDefault="004976DE">
      <w:pPr>
        <w:pStyle w:val="NormalIndent"/>
      </w:pPr>
      <w:r w:rsidRPr="0014688A">
        <w:lastRenderedPageBreak/>
        <w:tab/>
      </w:r>
      <w:r w:rsidRPr="0014688A">
        <w:tab/>
        <w:t>htol</w:t>
      </w:r>
    </w:p>
    <w:p w:rsidR="004976DE" w:rsidRDefault="004976DE">
      <w:pPr>
        <w:pStyle w:val="BodyText2"/>
      </w:pPr>
      <w:r w:rsidRPr="0014688A">
        <w:t xml:space="preserve">Where </w:t>
      </w:r>
      <w:r w:rsidRPr="0014688A">
        <w:rPr>
          <w:rFonts w:ascii="Courier New" w:hAnsi="Courier New"/>
        </w:rPr>
        <w:t>htol</w:t>
      </w:r>
      <w:r w:rsidRPr="0014688A">
        <w:t xml:space="preserve"> is a numeric value in metres.  This refers to the operation of the </w:t>
      </w:r>
      <w:r w:rsidRPr="0014688A">
        <w:rPr>
          <w:rFonts w:ascii="Courier New" w:hAnsi="Courier New"/>
        </w:rPr>
        <w:t>SmoothBanks</w:t>
      </w:r>
      <w:r w:rsidRPr="0014688A">
        <w:t xml:space="preserve"> subroutine which corrects a potential source of model instability.  This subroutine searches through the floodplain elevations in cells adjacent to the channel and identifies areas of low lying floodplain that are within a certain vertical tolerance (</w:t>
      </w:r>
      <w:r w:rsidRPr="0014688A">
        <w:rPr>
          <w:rFonts w:ascii="Courier New" w:hAnsi="Courier New"/>
        </w:rPr>
        <w:t>htol</w:t>
      </w:r>
      <w:r w:rsidRPr="0014688A">
        <w:t xml:space="preserve">) of the interpolated channel bed elevation at that point.  If found the elevation of the relevant floodplain cells are raised to the sum of the bed elevation and </w:t>
      </w:r>
      <w:r w:rsidRPr="0014688A">
        <w:rPr>
          <w:rFonts w:ascii="Courier New" w:hAnsi="Courier New"/>
        </w:rPr>
        <w:t>htol</w:t>
      </w:r>
      <w:r w:rsidRPr="0014688A">
        <w:t xml:space="preserve">.  For the Buscot example, </w:t>
      </w:r>
      <w:r w:rsidRPr="0014688A">
        <w:rPr>
          <w:rFonts w:ascii="Courier New" w:hAnsi="Courier New"/>
        </w:rPr>
        <w:t>htol</w:t>
      </w:r>
      <w:r w:rsidRPr="0014688A">
        <w:t xml:space="preserve"> is set to the default value of </w:t>
      </w:r>
      <w:r w:rsidR="00A23CDA">
        <w:t>1</w:t>
      </w:r>
      <w:r w:rsidRPr="0014688A">
        <w:t xml:space="preserve"> m.  </w:t>
      </w:r>
      <w:r w:rsidR="00776A6A">
        <w:t xml:space="preserve">The </w:t>
      </w:r>
      <w:r w:rsidR="00776A6A" w:rsidRPr="0014688A">
        <w:t xml:space="preserve">user </w:t>
      </w:r>
      <w:r w:rsidR="00776A6A">
        <w:t>can override</w:t>
      </w:r>
      <w:r w:rsidRPr="0014688A">
        <w:t xml:space="preserve"> the default value </w:t>
      </w:r>
      <w:r w:rsidR="00776A6A">
        <w:t xml:space="preserve">by using the </w:t>
      </w:r>
      <w:r w:rsidRPr="0014688A">
        <w:rPr>
          <w:rFonts w:ascii="Courier New" w:hAnsi="Courier New"/>
        </w:rPr>
        <w:t>htol</w:t>
      </w:r>
      <w:r w:rsidRPr="0014688A">
        <w:t xml:space="preserve"> </w:t>
      </w:r>
      <w:r w:rsidR="00776A6A">
        <w:t>parameter in the .par file.</w:t>
      </w:r>
    </w:p>
    <w:p w:rsidR="003F64AA" w:rsidRDefault="003F64AA">
      <w:pPr>
        <w:pStyle w:val="BodyText2"/>
      </w:pPr>
    </w:p>
    <w:p w:rsidR="003F64AA" w:rsidRDefault="003F64AA" w:rsidP="003F64AA">
      <w:pPr>
        <w:pStyle w:val="BodyText2"/>
      </w:pPr>
      <w:r>
        <w:t>By default the model will use all shared memory cores available on the host machine. This is done by creating parallel threads using a method known as OpenMP (Neal et al., 2009). The number of cores has no effect on the simulation results except that the model tends to run faster on more cores. To manually set the number of cores you will need to set the operating system environment variable OMP_NUM_THREADS to the number of cores you want to use.</w:t>
      </w:r>
    </w:p>
    <w:p w:rsidR="003F64AA" w:rsidRDefault="003F64AA">
      <w:pPr>
        <w:pStyle w:val="BodyText2"/>
      </w:pPr>
    </w:p>
    <w:p w:rsidR="00A4337E" w:rsidRDefault="00201849">
      <w:pPr>
        <w:pStyle w:val="Heading2"/>
      </w:pPr>
      <w:bookmarkStart w:id="914" w:name="_Toc46213258"/>
      <w:r>
        <w:t>C</w:t>
      </w:r>
      <w:r w:rsidR="00922714">
        <w:t>heckpointing</w:t>
      </w:r>
      <w:bookmarkEnd w:id="914"/>
    </w:p>
    <w:p w:rsidR="0052485E" w:rsidRDefault="000172F8">
      <w:pPr>
        <w:pStyle w:val="BodyText2"/>
      </w:pPr>
      <w:r>
        <w:t>LISFLOOD-FP</w:t>
      </w:r>
      <w:r w:rsidR="00201849">
        <w:t xml:space="preserve"> has a very useful checkpointing facility. This allows it to write out a file</w:t>
      </w:r>
      <w:r w:rsidR="00240E0E">
        <w:t xml:space="preserve"> </w:t>
      </w:r>
      <w:r w:rsidR="00201849">
        <w:t>containing the current state of the model.</w:t>
      </w:r>
      <w:r w:rsidR="00240E0E">
        <w:t xml:space="preserve"> This file is repeatedly overwritten at a default or user defined </w:t>
      </w:r>
      <w:r w:rsidR="00D909E3">
        <w:t>computation</w:t>
      </w:r>
      <w:r w:rsidR="00240E0E">
        <w:t xml:space="preserve"> time interval.</w:t>
      </w:r>
      <w:r w:rsidR="00201849">
        <w:t xml:space="preserve"> If the program crashes or is killed during the run, this allows the </w:t>
      </w:r>
      <w:r w:rsidR="00240E0E">
        <w:t>run</w:t>
      </w:r>
      <w:r w:rsidR="00201849">
        <w:t xml:space="preserve"> to restart from when the last checkpoint write occurred rather than from the beginning again.</w:t>
      </w:r>
      <w:r w:rsidR="00240E0E">
        <w:t xml:space="preserve"> This facility is turned on by using the </w:t>
      </w:r>
      <w:r w:rsidR="00240E0E" w:rsidRPr="00240E0E">
        <w:rPr>
          <w:rFonts w:ascii="Courier New" w:hAnsi="Courier New" w:cs="Courier New"/>
        </w:rPr>
        <w:t>checkpoint</w:t>
      </w:r>
      <w:r w:rsidR="00240E0E">
        <w:t xml:space="preserve"> option in the parameter file. The default interval is 1 hour computation time. If the user requires a different interval, this number (in hours) should be placed after the </w:t>
      </w:r>
      <w:r w:rsidR="00240E0E" w:rsidRPr="00240E0E">
        <w:rPr>
          <w:rFonts w:ascii="Courier New" w:hAnsi="Courier New" w:cs="Courier New"/>
        </w:rPr>
        <w:t>checkpoint</w:t>
      </w:r>
      <w:r w:rsidR="00240E0E">
        <w:t xml:space="preserve"> keyword. </w:t>
      </w:r>
    </w:p>
    <w:p w:rsidR="00240E0E" w:rsidRDefault="0052485E">
      <w:pPr>
        <w:pStyle w:val="BodyText2"/>
      </w:pPr>
      <w:r>
        <w:t xml:space="preserve">There is also a </w:t>
      </w:r>
      <w:r>
        <w:rPr>
          <w:rFonts w:ascii="Courier New" w:hAnsi="Courier New" w:cs="Courier New"/>
        </w:rPr>
        <w:t>-c</w:t>
      </w:r>
      <w:r w:rsidRPr="00240E0E">
        <w:rPr>
          <w:rFonts w:ascii="Courier New" w:hAnsi="Courier New" w:cs="Courier New"/>
        </w:rPr>
        <w:t>heckpoint</w:t>
      </w:r>
      <w:r>
        <w:t xml:space="preserve"> command line option, although this does not allow the user to specify an interval on the command line and uses the default 1 hour. Note, if an interval is specified using the </w:t>
      </w:r>
      <w:r w:rsidRPr="00240E0E">
        <w:rPr>
          <w:rFonts w:ascii="Courier New" w:hAnsi="Courier New" w:cs="Courier New"/>
        </w:rPr>
        <w:t>checkpoint</w:t>
      </w:r>
      <w:r>
        <w:t xml:space="preserve"> option in the parameter file, this will be used. However, this makes the use of the command line </w:t>
      </w:r>
      <w:r>
        <w:rPr>
          <w:rFonts w:ascii="Courier New" w:hAnsi="Courier New" w:cs="Courier New"/>
        </w:rPr>
        <w:t>-c</w:t>
      </w:r>
      <w:r w:rsidRPr="00240E0E">
        <w:rPr>
          <w:rFonts w:ascii="Courier New" w:hAnsi="Courier New" w:cs="Courier New"/>
        </w:rPr>
        <w:t>heckpoint</w:t>
      </w:r>
      <w:r>
        <w:t xml:space="preserve"> option superfluous anyway!</w:t>
      </w:r>
    </w:p>
    <w:p w:rsidR="00240E0E" w:rsidRDefault="00240E0E">
      <w:pPr>
        <w:pStyle w:val="BodyText2"/>
      </w:pPr>
      <w:r>
        <w:t xml:space="preserve">If checkpointing is on, then when the </w:t>
      </w:r>
      <w:r w:rsidRPr="0014688A">
        <w:t xml:space="preserve">model </w:t>
      </w:r>
      <w:r>
        <w:t xml:space="preserve">starts it </w:t>
      </w:r>
      <w:r w:rsidRPr="0014688A">
        <w:t xml:space="preserve">automatically </w:t>
      </w:r>
      <w:r>
        <w:t xml:space="preserve">looks for </w:t>
      </w:r>
      <w:r w:rsidRPr="0014688A">
        <w:t xml:space="preserve">the </w:t>
      </w:r>
      <w:r>
        <w:t xml:space="preserve">default </w:t>
      </w:r>
      <w:r w:rsidRPr="0014688A">
        <w:t xml:space="preserve">file named </w:t>
      </w:r>
      <w:r w:rsidRPr="00A0552B">
        <w:rPr>
          <w:i/>
        </w:rPr>
        <w:t>“resroot”</w:t>
      </w:r>
      <w:r w:rsidRPr="0014688A">
        <w:rPr>
          <w:rFonts w:ascii="Courier New" w:hAnsi="Courier New"/>
        </w:rPr>
        <w:t>.chkpnt</w:t>
      </w:r>
      <w:r w:rsidRPr="0014688A">
        <w:t xml:space="preserve"> in the directory from which the model was executed</w:t>
      </w:r>
      <w:r>
        <w:t xml:space="preserve">. If it finds </w:t>
      </w:r>
      <w:r w:rsidR="0052485E">
        <w:t>the</w:t>
      </w:r>
      <w:r>
        <w:t xml:space="preserve"> file, it will assume that it is from a previous partial run and attempt to read it in and then restart from that point.</w:t>
      </w:r>
      <w:r w:rsidR="0052485E">
        <w:t xml:space="preserve"> If it does not find the file it will assume that this is a fresh run and create the file. If you do not want to restart the run from the checkpoint, just delete the </w:t>
      </w:r>
      <w:r w:rsidR="0052485E" w:rsidRPr="0052485E">
        <w:rPr>
          <w:rFonts w:ascii="Courier New" w:hAnsi="Courier New" w:cs="Courier New"/>
        </w:rPr>
        <w:t>*.chkpnt</w:t>
      </w:r>
      <w:r w:rsidR="0052485E">
        <w:t xml:space="preserve"> file.</w:t>
      </w:r>
    </w:p>
    <w:p w:rsidR="008640F5" w:rsidRDefault="0052485E">
      <w:pPr>
        <w:pStyle w:val="BodyText2"/>
      </w:pPr>
      <w:r>
        <w:t xml:space="preserve">It is also possible to start the checkpointing from an alternative filename, </w:t>
      </w:r>
      <w:r w:rsidR="008640F5">
        <w:t xml:space="preserve">which does not then get overwritten by the checkpoint facility. You do this by using the command line option </w:t>
      </w:r>
      <w:r w:rsidR="008640F5" w:rsidRPr="008640F5">
        <w:rPr>
          <w:rFonts w:ascii="Courier New" w:hAnsi="Courier New" w:cs="Courier New"/>
        </w:rPr>
        <w:t>–loadcheck “filename”</w:t>
      </w:r>
      <w:r w:rsidR="008640F5">
        <w:t xml:space="preserve"> or the </w:t>
      </w:r>
      <w:r w:rsidR="008640F5" w:rsidRPr="008640F5">
        <w:rPr>
          <w:rFonts w:ascii="Courier New" w:hAnsi="Courier New" w:cs="Courier New"/>
        </w:rPr>
        <w:t>loadcheck “filename”</w:t>
      </w:r>
      <w:r w:rsidR="008640F5">
        <w:t xml:space="preserve"> option in the parameter file. Note, if there is a default </w:t>
      </w:r>
      <w:r w:rsidR="00270026">
        <w:t xml:space="preserve">named </w:t>
      </w:r>
      <w:r w:rsidR="008640F5">
        <w:t xml:space="preserve">checkpoint file existing when </w:t>
      </w:r>
      <w:r w:rsidR="000172F8">
        <w:t>LISFLOOD-FP</w:t>
      </w:r>
      <w:r w:rsidR="008640F5">
        <w:t xml:space="preserve"> starts</w:t>
      </w:r>
      <w:r w:rsidR="00270026">
        <w:t>,</w:t>
      </w:r>
      <w:r w:rsidR="008640F5">
        <w:t xml:space="preserve"> it will assume that this is </w:t>
      </w:r>
      <w:r w:rsidR="00136AD3">
        <w:t>newer (</w:t>
      </w:r>
      <w:r w:rsidR="0071311C">
        <w:t>i.e.</w:t>
      </w:r>
      <w:r w:rsidR="00136AD3">
        <w:t xml:space="preserve"> </w:t>
      </w:r>
      <w:r w:rsidR="008640F5">
        <w:t>later on in the run</w:t>
      </w:r>
      <w:r w:rsidR="00136AD3">
        <w:t>)</w:t>
      </w:r>
      <w:r w:rsidR="008640F5">
        <w:t xml:space="preserve"> than the alternative starting point and l</w:t>
      </w:r>
      <w:r w:rsidR="00136AD3">
        <w:t xml:space="preserve">oad this to start the run. Just delete the default checkpoint file if you want to start again from your alternative starting checkpoint file. The loadcheck option switches on the checkpointing by default, so there is no need to </w:t>
      </w:r>
      <w:r w:rsidR="00270026">
        <w:t xml:space="preserve">also </w:t>
      </w:r>
      <w:r w:rsidR="00136AD3">
        <w:t xml:space="preserve">specify </w:t>
      </w:r>
      <w:r w:rsidR="00270026">
        <w:t>this at the same time, unless you want to dictate a user defined interval.</w:t>
      </w:r>
    </w:p>
    <w:p w:rsidR="00D909E3" w:rsidRDefault="007177DB">
      <w:pPr>
        <w:pStyle w:val="BodyText2"/>
      </w:pPr>
      <w:r>
        <w:t>The checkpointing facility writes a copy of all important variable</w:t>
      </w:r>
      <w:r w:rsidR="00D909E3">
        <w:t>s</w:t>
      </w:r>
      <w:r>
        <w:t xml:space="preserve"> to </w:t>
      </w:r>
      <w:r w:rsidR="00D909E3">
        <w:t xml:space="preserve">a </w:t>
      </w:r>
      <w:r>
        <w:t xml:space="preserve">binary file. </w:t>
      </w:r>
      <w:r w:rsidR="00D909E3">
        <w:t>This saves space compared to an ascii file</w:t>
      </w:r>
      <w:r w:rsidR="00BA0EEA">
        <w:t xml:space="preserve"> and m</w:t>
      </w:r>
      <w:r w:rsidR="00BA0EEA" w:rsidRPr="00BA0EEA">
        <w:t>aintains model precision</w:t>
      </w:r>
      <w:r w:rsidR="00BA0EEA">
        <w:t>. However, it</w:t>
      </w:r>
      <w:r w:rsidR="00D909E3">
        <w:t xml:space="preserve"> does mean you may not be able to use the checkpoint file on a different machine (</w:t>
      </w:r>
      <w:r w:rsidR="0071311C">
        <w:t>e.g.</w:t>
      </w:r>
      <w:r w:rsidR="00D909E3">
        <w:t xml:space="preserve"> Linux then Windows). </w:t>
      </w:r>
      <w:r w:rsidR="000172F8">
        <w:t>LISFLOOD-FP</w:t>
      </w:r>
      <w:r w:rsidR="00D909E3">
        <w:t xml:space="preserve"> may well crash if the new machine uses a different binary convention (known as little or big</w:t>
      </w:r>
      <w:r w:rsidR="00D909E3" w:rsidRPr="00D909E3">
        <w:t xml:space="preserve"> endian</w:t>
      </w:r>
      <w:r w:rsidR="00D909E3">
        <w:t xml:space="preserve">). You may also experience a crash if you change some of the run parameters and expect </w:t>
      </w:r>
      <w:r w:rsidR="000172F8">
        <w:t>LISFLOOD-FP</w:t>
      </w:r>
      <w:r w:rsidR="00D909E3">
        <w:t xml:space="preserve"> to restart from a checkpoint file written with different parameters. </w:t>
      </w:r>
      <w:r w:rsidR="000172F8">
        <w:t>LISFLOOD-FP</w:t>
      </w:r>
      <w:r w:rsidR="00D909E3">
        <w:t xml:space="preserve"> does do some basic parameter checks when reading in a checkpoint file, such as domain size, but mostly assumes </w:t>
      </w:r>
      <w:r w:rsidR="00932BB6">
        <w:t xml:space="preserve">the basic parameters don’t change. </w:t>
      </w:r>
      <w:r w:rsidR="00DB5C24">
        <w:t>Importantly, if the LISFLOOF-FP version number or checkpoint version number has changed since the checkpoint file was created, the code will issue a warning and exit. This is to prevent problems of forward and backward compatibility.</w:t>
      </w:r>
    </w:p>
    <w:p w:rsidR="007177DB" w:rsidRDefault="007177DB" w:rsidP="00E77CC8">
      <w:pPr>
        <w:autoSpaceDE w:val="0"/>
        <w:autoSpaceDN w:val="0"/>
        <w:adjustRightInd w:val="0"/>
        <w:rPr>
          <w:rFonts w:ascii="Arial" w:hAnsi="Arial" w:cs="Arial"/>
          <w:sz w:val="20"/>
          <w:szCs w:val="20"/>
        </w:rPr>
      </w:pPr>
      <w:r w:rsidRPr="007177DB">
        <w:rPr>
          <w:rFonts w:ascii="Arial" w:hAnsi="Arial" w:cs="Arial"/>
          <w:sz w:val="20"/>
          <w:szCs w:val="20"/>
        </w:rPr>
        <w:lastRenderedPageBreak/>
        <w:t>A checkpoint</w:t>
      </w:r>
      <w:r>
        <w:rPr>
          <w:rFonts w:ascii="Arial" w:hAnsi="Arial" w:cs="Arial"/>
          <w:sz w:val="20"/>
          <w:szCs w:val="20"/>
        </w:rPr>
        <w:t xml:space="preserve"> </w:t>
      </w:r>
      <w:r w:rsidRPr="007177DB">
        <w:rPr>
          <w:rFonts w:ascii="Arial" w:hAnsi="Arial" w:cs="Arial"/>
          <w:sz w:val="20"/>
          <w:szCs w:val="20"/>
        </w:rPr>
        <w:t>is made at the end of the simulation as well as during it - this makes it possible</w:t>
      </w:r>
      <w:r w:rsidR="00E77CC8">
        <w:rPr>
          <w:rFonts w:ascii="Arial" w:hAnsi="Arial" w:cs="Arial"/>
          <w:sz w:val="20"/>
          <w:szCs w:val="20"/>
        </w:rPr>
        <w:t xml:space="preserve"> </w:t>
      </w:r>
      <w:r w:rsidRPr="007177DB">
        <w:rPr>
          <w:rFonts w:ascii="Arial" w:hAnsi="Arial" w:cs="Arial"/>
          <w:sz w:val="20"/>
          <w:szCs w:val="20"/>
        </w:rPr>
        <w:t xml:space="preserve">to, for example, run the model in steady state for a period, </w:t>
      </w:r>
      <w:r w:rsidR="0071311C" w:rsidRPr="007177DB">
        <w:rPr>
          <w:rFonts w:ascii="Arial" w:hAnsi="Arial" w:cs="Arial"/>
          <w:sz w:val="20"/>
          <w:szCs w:val="20"/>
        </w:rPr>
        <w:t>and then</w:t>
      </w:r>
      <w:r w:rsidRPr="007177DB">
        <w:rPr>
          <w:rFonts w:ascii="Arial" w:hAnsi="Arial" w:cs="Arial"/>
          <w:sz w:val="20"/>
          <w:szCs w:val="20"/>
        </w:rPr>
        <w:t xml:space="preserve"> run multiple different hydrographs from that point - the new hydrograph should include the period of steady state in the timings.</w:t>
      </w:r>
    </w:p>
    <w:p w:rsidR="00E77CC8" w:rsidRDefault="00E77CC8" w:rsidP="00E77CC8">
      <w:pPr>
        <w:autoSpaceDE w:val="0"/>
        <w:autoSpaceDN w:val="0"/>
        <w:adjustRightInd w:val="0"/>
        <w:rPr>
          <w:rFonts w:ascii="Arial" w:hAnsi="Arial" w:cs="Arial"/>
          <w:sz w:val="20"/>
          <w:szCs w:val="20"/>
        </w:rPr>
      </w:pPr>
    </w:p>
    <w:p w:rsidR="00E77CC8" w:rsidRDefault="00E77CC8" w:rsidP="00E77CC8">
      <w:pPr>
        <w:autoSpaceDE w:val="0"/>
        <w:autoSpaceDN w:val="0"/>
        <w:adjustRightInd w:val="0"/>
      </w:pPr>
      <w:r>
        <w:rPr>
          <w:rFonts w:ascii="Arial" w:hAnsi="Arial" w:cs="Arial"/>
          <w:sz w:val="20"/>
          <w:szCs w:val="20"/>
        </w:rPr>
        <w:t>Important Note:</w:t>
      </w:r>
      <w:r w:rsidR="007C0EBE">
        <w:rPr>
          <w:rFonts w:ascii="Arial" w:hAnsi="Arial" w:cs="Arial"/>
          <w:sz w:val="20"/>
          <w:szCs w:val="20"/>
        </w:rPr>
        <w:t xml:space="preserve"> </w:t>
      </w:r>
      <w:r w:rsidR="00070D56">
        <w:rPr>
          <w:rFonts w:ascii="Arial" w:hAnsi="Arial" w:cs="Arial"/>
          <w:sz w:val="20"/>
          <w:szCs w:val="20"/>
        </w:rPr>
        <w:t>a</w:t>
      </w:r>
      <w:r w:rsidR="007C0EBE">
        <w:rPr>
          <w:rFonts w:ascii="Arial" w:hAnsi="Arial" w:cs="Arial"/>
          <w:sz w:val="20"/>
          <w:szCs w:val="20"/>
        </w:rPr>
        <w:t>fter a checkpoint restart, the</w:t>
      </w:r>
      <w:r>
        <w:rPr>
          <w:rFonts w:ascii="Arial" w:hAnsi="Arial" w:cs="Arial"/>
          <w:sz w:val="20"/>
          <w:szCs w:val="20"/>
        </w:rPr>
        <w:t xml:space="preserve"> output </w:t>
      </w:r>
      <w:r w:rsidR="007C0EBE">
        <w:rPr>
          <w:rFonts w:ascii="Arial" w:hAnsi="Arial" w:cs="Arial"/>
          <w:sz w:val="20"/>
          <w:szCs w:val="20"/>
        </w:rPr>
        <w:t xml:space="preserve">written </w:t>
      </w:r>
      <w:r>
        <w:rPr>
          <w:rFonts w:ascii="Arial" w:hAnsi="Arial" w:cs="Arial"/>
          <w:sz w:val="20"/>
          <w:szCs w:val="20"/>
        </w:rPr>
        <w:t xml:space="preserve">to the mass file is appended to the file rather than overwriting the previous lines. </w:t>
      </w:r>
      <w:r w:rsidR="007C0EBE">
        <w:rPr>
          <w:rFonts w:ascii="Arial" w:hAnsi="Arial" w:cs="Arial"/>
          <w:sz w:val="20"/>
          <w:szCs w:val="20"/>
        </w:rPr>
        <w:t>A checkpoint break line is added before the new lines are written, and t</w:t>
      </w:r>
      <w:r>
        <w:rPr>
          <w:rFonts w:ascii="Arial" w:hAnsi="Arial" w:cs="Arial"/>
          <w:sz w:val="20"/>
          <w:szCs w:val="20"/>
        </w:rPr>
        <w:t>his will let you see where it started up again, but leads to a discontinuous mass record. You can manually edit the mass file after the run to remove the overlap if you want the data continuous.</w:t>
      </w:r>
      <w:r w:rsidR="00867359">
        <w:rPr>
          <w:rFonts w:ascii="Arial" w:hAnsi="Arial" w:cs="Arial"/>
          <w:sz w:val="20"/>
          <w:szCs w:val="20"/>
        </w:rPr>
        <w:t xml:space="preserve"> The stage output file behaves in a similar fashion.</w:t>
      </w:r>
      <w:r>
        <w:rPr>
          <w:rFonts w:ascii="Arial" w:hAnsi="Arial" w:cs="Arial"/>
          <w:sz w:val="20"/>
          <w:szCs w:val="20"/>
        </w:rPr>
        <w:t xml:space="preserve"> Numbered results files continue to be output </w:t>
      </w:r>
      <w:r w:rsidR="007C4292">
        <w:rPr>
          <w:rFonts w:ascii="Arial" w:hAnsi="Arial" w:cs="Arial"/>
          <w:sz w:val="20"/>
          <w:szCs w:val="20"/>
        </w:rPr>
        <w:t>at the correct time</w:t>
      </w:r>
      <w:r w:rsidR="007C0EBE">
        <w:rPr>
          <w:rFonts w:ascii="Arial" w:hAnsi="Arial" w:cs="Arial"/>
          <w:sz w:val="20"/>
          <w:szCs w:val="20"/>
        </w:rPr>
        <w:t>.</w:t>
      </w:r>
    </w:p>
    <w:p w:rsidR="00A4337E" w:rsidRDefault="004976DE">
      <w:pPr>
        <w:pStyle w:val="Heading2"/>
      </w:pPr>
      <w:bookmarkStart w:id="915" w:name="_Ref358196315"/>
      <w:bookmarkStart w:id="916" w:name="_Toc46213259"/>
      <w:r w:rsidRPr="0014688A">
        <w:t>Output file formats</w:t>
      </w:r>
      <w:bookmarkEnd w:id="915"/>
      <w:bookmarkEnd w:id="916"/>
    </w:p>
    <w:p w:rsidR="00B06D86" w:rsidRPr="0014688A" w:rsidRDefault="000873E1">
      <w:pPr>
        <w:pStyle w:val="BodyText2"/>
      </w:pPr>
      <w:r w:rsidRPr="0014688A">
        <w:t>During a simulation</w:t>
      </w:r>
      <w:r w:rsidR="004976DE" w:rsidRPr="0014688A">
        <w:t xml:space="preserve"> the model produces a series of results files named according to the </w:t>
      </w:r>
      <w:r w:rsidR="004976DE" w:rsidRPr="0014688A">
        <w:rPr>
          <w:rFonts w:ascii="Courier New" w:hAnsi="Courier New"/>
        </w:rPr>
        <w:t>resroot</w:t>
      </w:r>
      <w:r w:rsidR="004976DE" w:rsidRPr="0014688A">
        <w:t xml:space="preserve"> convention given in the parameter file</w:t>
      </w:r>
      <w:r w:rsidR="00C51809" w:rsidRPr="0014688A">
        <w:t xml:space="preserve">.  These are placed in the </w:t>
      </w:r>
      <w:r w:rsidR="00C51809" w:rsidRPr="0014688A">
        <w:rPr>
          <w:rFonts w:ascii="Courier New" w:hAnsi="Courier New"/>
        </w:rPr>
        <w:t>dirroot</w:t>
      </w:r>
      <w:r w:rsidR="00C51809" w:rsidRPr="0014688A">
        <w:t xml:space="preserve"> directory if this keyword and a directory name are placed in the parameter file</w:t>
      </w:r>
      <w:r w:rsidR="004976DE" w:rsidRPr="0014688A">
        <w:t xml:space="preserve">.  </w:t>
      </w:r>
      <w:r w:rsidR="00C51809" w:rsidRPr="0014688A">
        <w:t xml:space="preserve">The output files </w:t>
      </w:r>
      <w:r w:rsidR="00B06D86" w:rsidRPr="0014688A">
        <w:t xml:space="preserve">are </w:t>
      </w:r>
      <w:r w:rsidR="00C51809" w:rsidRPr="0014688A">
        <w:t>produced</w:t>
      </w:r>
      <w:r w:rsidR="00B06D86" w:rsidRPr="0014688A">
        <w:t xml:space="preserve"> at different time intervals according to specifications made by the user in the parameter file and are described below.</w:t>
      </w:r>
    </w:p>
    <w:p w:rsidR="00A4337E" w:rsidRDefault="004976DE">
      <w:pPr>
        <w:pStyle w:val="Heading3"/>
      </w:pPr>
      <w:bookmarkStart w:id="917" w:name="_Toc46213260"/>
      <w:r w:rsidRPr="0014688A">
        <w:t>Mass balance output file (.</w:t>
      </w:r>
      <w:r w:rsidRPr="0014688A">
        <w:rPr>
          <w:rFonts w:ascii="Courier New" w:hAnsi="Courier New"/>
        </w:rPr>
        <w:t>mass</w:t>
      </w:r>
      <w:r w:rsidRPr="0014688A">
        <w:t>)</w:t>
      </w:r>
      <w:bookmarkEnd w:id="917"/>
    </w:p>
    <w:p w:rsidR="004976DE" w:rsidRPr="0014688A" w:rsidRDefault="004976DE">
      <w:pPr>
        <w:pStyle w:val="BodyText2"/>
      </w:pPr>
      <w:r w:rsidRPr="0014688A">
        <w:t xml:space="preserve">This file gives details of the model mass balance performance </w:t>
      </w:r>
      <w:r w:rsidR="00B06D86" w:rsidRPr="0014688A">
        <w:t xml:space="preserve">and is written at the interval specified by the keyword </w:t>
      </w:r>
      <w:r w:rsidR="00B06D86" w:rsidRPr="0014688A">
        <w:rPr>
          <w:rFonts w:ascii="Courier New" w:hAnsi="Courier New"/>
        </w:rPr>
        <w:t>massint</w:t>
      </w:r>
      <w:r w:rsidR="00B06D86" w:rsidRPr="0014688A">
        <w:t xml:space="preserve"> in the parameter file</w:t>
      </w:r>
      <w:r w:rsidRPr="0014688A">
        <w:t xml:space="preserve">.  </w:t>
      </w:r>
      <w:r w:rsidR="003D2370">
        <w:t xml:space="preserve">There is currently no keyword to suppress the output of these files.  </w:t>
      </w:r>
      <w:r w:rsidRPr="0014688A">
        <w:t xml:space="preserve">The output consists of </w:t>
      </w:r>
      <w:r w:rsidR="00B06D86" w:rsidRPr="0014688A">
        <w:t>11</w:t>
      </w:r>
      <w:r w:rsidRPr="0014688A">
        <w:t xml:space="preserve"> columns of data</w:t>
      </w:r>
      <w:r w:rsidR="007C4292">
        <w:t xml:space="preserve">, space </w:t>
      </w:r>
      <w:r w:rsidR="00BB6F1A">
        <w:t>separated</w:t>
      </w:r>
      <w:r w:rsidRPr="0014688A">
        <w:t>:</w:t>
      </w:r>
    </w:p>
    <w:p w:rsidR="004976DE" w:rsidRPr="0014688A" w:rsidRDefault="004976DE">
      <w:pPr>
        <w:pStyle w:val="BodyText2"/>
      </w:pPr>
    </w:p>
    <w:p w:rsidR="004976DE" w:rsidRPr="0014688A" w:rsidRDefault="004976DE">
      <w:pPr>
        <w:pStyle w:val="BodyText3"/>
      </w:pPr>
      <w:r w:rsidRPr="0014688A">
        <w:t>Column 1: Time.  The time in seconds at which the data was saved.</w:t>
      </w:r>
    </w:p>
    <w:p w:rsidR="00B06D86" w:rsidRPr="0014688A" w:rsidRDefault="008358AF">
      <w:pPr>
        <w:pStyle w:val="BodyText3"/>
      </w:pPr>
      <w:r w:rsidRPr="0014688A">
        <w:t>Column 2: Tstep. T</w:t>
      </w:r>
      <w:r w:rsidR="00B06D86" w:rsidRPr="0014688A">
        <w:t>ime s</w:t>
      </w:r>
      <w:r w:rsidRPr="0014688A">
        <w:t>tep specified by the user (initial time step in the adaptive model)</w:t>
      </w:r>
      <w:r w:rsidR="005A16EE">
        <w:t xml:space="preserve"> in seconds</w:t>
      </w:r>
    </w:p>
    <w:p w:rsidR="00B06D86" w:rsidRPr="0014688A" w:rsidRDefault="008358AF">
      <w:pPr>
        <w:pStyle w:val="BodyText3"/>
      </w:pPr>
      <w:r w:rsidRPr="0014688A">
        <w:t xml:space="preserve">Column 3: MinTstep. Minimum time step </w:t>
      </w:r>
      <w:r w:rsidR="00C35813">
        <w:t>used so far during the simulation</w:t>
      </w:r>
      <w:r w:rsidR="005A16EE">
        <w:t xml:space="preserve"> in seconds</w:t>
      </w:r>
    </w:p>
    <w:p w:rsidR="00B06D86" w:rsidRPr="0014688A" w:rsidRDefault="00B06D86">
      <w:pPr>
        <w:pStyle w:val="BodyText3"/>
      </w:pPr>
      <w:r w:rsidRPr="0014688A">
        <w:t xml:space="preserve">Column 4: </w:t>
      </w:r>
      <w:r w:rsidR="00544E21">
        <w:t>NumTsteps</w:t>
      </w:r>
      <w:r w:rsidRPr="0014688A">
        <w:t>. Number of time steps since the start of the simulation.</w:t>
      </w:r>
    </w:p>
    <w:p w:rsidR="00B06D86" w:rsidRPr="0014688A" w:rsidRDefault="00B06D86">
      <w:pPr>
        <w:pStyle w:val="BodyText3"/>
      </w:pPr>
      <w:r w:rsidRPr="0014688A">
        <w:t>Column 5: Area. Area inundated in m</w:t>
      </w:r>
      <w:r w:rsidRPr="0014688A">
        <w:rPr>
          <w:vertAlign w:val="superscript"/>
        </w:rPr>
        <w:t>2.</w:t>
      </w:r>
      <w:r w:rsidRPr="0014688A">
        <w:t>.</w:t>
      </w:r>
    </w:p>
    <w:p w:rsidR="004976DE" w:rsidRPr="0014688A" w:rsidRDefault="00544E21">
      <w:pPr>
        <w:pStyle w:val="BodyText3"/>
      </w:pPr>
      <w:r>
        <w:t>Column 6: Vol</w:t>
      </w:r>
      <w:r w:rsidR="004976DE" w:rsidRPr="0014688A">
        <w:t>.  Vol</w:t>
      </w:r>
      <w:r>
        <w:t>ume of water in the domain</w:t>
      </w:r>
      <w:r w:rsidR="005A16EE">
        <w:t xml:space="preserve"> in m</w:t>
      </w:r>
      <w:r w:rsidR="00736918" w:rsidRPr="00736918">
        <w:rPr>
          <w:vertAlign w:val="superscript"/>
        </w:rPr>
        <w:t>3</w:t>
      </w:r>
      <w:r w:rsidR="004976DE" w:rsidRPr="0014688A">
        <w:t>.</w:t>
      </w:r>
    </w:p>
    <w:p w:rsidR="004976DE" w:rsidRPr="0014688A" w:rsidRDefault="00B06D86">
      <w:pPr>
        <w:pStyle w:val="BodyText3"/>
      </w:pPr>
      <w:r w:rsidRPr="0014688A">
        <w:t>Column 7</w:t>
      </w:r>
      <w:r w:rsidR="00665D8B" w:rsidRPr="0014688A">
        <w:t>: Qin. Inflow discharge in m</w:t>
      </w:r>
      <w:r w:rsidR="00665D8B" w:rsidRPr="0014688A">
        <w:rPr>
          <w:vertAlign w:val="superscript"/>
        </w:rPr>
        <w:t>3</w:t>
      </w:r>
      <w:r w:rsidR="00665D8B" w:rsidRPr="0014688A">
        <w:t>s</w:t>
      </w:r>
      <w:r w:rsidR="00665D8B" w:rsidRPr="0014688A">
        <w:rPr>
          <w:vertAlign w:val="superscript"/>
        </w:rPr>
        <w:t>-1</w:t>
      </w:r>
      <w:r w:rsidR="00665D8B" w:rsidRPr="0014688A">
        <w:t>.</w:t>
      </w:r>
    </w:p>
    <w:p w:rsidR="004976DE" w:rsidRPr="0014688A" w:rsidRDefault="00B06D86">
      <w:pPr>
        <w:pStyle w:val="BodyText3"/>
      </w:pPr>
      <w:r w:rsidRPr="0014688A">
        <w:t>Column 8</w:t>
      </w:r>
      <w:r w:rsidR="004976DE" w:rsidRPr="0014688A">
        <w:t>: Hds. Water depth at the downstream exit of the model domain</w:t>
      </w:r>
      <w:r w:rsidR="005A16EE">
        <w:t xml:space="preserve"> in m</w:t>
      </w:r>
      <w:r w:rsidR="00F5216F">
        <w:t>eters</w:t>
      </w:r>
      <w:r w:rsidR="004976DE" w:rsidRPr="0014688A">
        <w:t>.</w:t>
      </w:r>
    </w:p>
    <w:p w:rsidR="004976DE" w:rsidRPr="0014688A" w:rsidRDefault="00B06D86">
      <w:pPr>
        <w:pStyle w:val="BodyText3"/>
      </w:pPr>
      <w:r w:rsidRPr="0014688A">
        <w:t>Column 9</w:t>
      </w:r>
      <w:r w:rsidR="004976DE" w:rsidRPr="0014688A">
        <w:t>: Qout.  Calculated outflow discharge at the down</w:t>
      </w:r>
      <w:r w:rsidR="00665D8B" w:rsidRPr="0014688A">
        <w:t>stream exit of the model domain in m</w:t>
      </w:r>
      <w:r w:rsidR="00665D8B" w:rsidRPr="0014688A">
        <w:rPr>
          <w:vertAlign w:val="superscript"/>
        </w:rPr>
        <w:t>3</w:t>
      </w:r>
      <w:r w:rsidR="00665D8B" w:rsidRPr="0014688A">
        <w:t>s</w:t>
      </w:r>
      <w:r w:rsidR="00665D8B" w:rsidRPr="0014688A">
        <w:rPr>
          <w:vertAlign w:val="superscript"/>
        </w:rPr>
        <w:t>-1</w:t>
      </w:r>
      <w:r w:rsidR="00665D8B" w:rsidRPr="0014688A">
        <w:t>.</w:t>
      </w:r>
    </w:p>
    <w:p w:rsidR="004976DE" w:rsidRDefault="00B06D86">
      <w:pPr>
        <w:pStyle w:val="BodyText3"/>
      </w:pPr>
      <w:r w:rsidRPr="0014688A">
        <w:t>Column 10</w:t>
      </w:r>
      <w:r w:rsidR="004976DE" w:rsidRPr="0014688A">
        <w:t xml:space="preserve">: Qerror. </w:t>
      </w:r>
      <w:r w:rsidR="00544E21">
        <w:t>Volume</w:t>
      </w:r>
      <w:r w:rsidR="004976DE" w:rsidRPr="0014688A">
        <w:t xml:space="preserve"> error per </w:t>
      </w:r>
      <w:r w:rsidR="00544E21">
        <w:t>second</w:t>
      </w:r>
      <w:r w:rsidR="004976DE" w:rsidRPr="0014688A">
        <w:t xml:space="preserve"> in m</w:t>
      </w:r>
      <w:r w:rsidR="004976DE" w:rsidRPr="0014688A">
        <w:rPr>
          <w:vertAlign w:val="superscript"/>
        </w:rPr>
        <w:t>3</w:t>
      </w:r>
      <w:r w:rsidR="004976DE" w:rsidRPr="0014688A">
        <w:t>s</w:t>
      </w:r>
      <w:r w:rsidR="004976DE" w:rsidRPr="0014688A">
        <w:rPr>
          <w:vertAlign w:val="superscript"/>
        </w:rPr>
        <w:t>-1</w:t>
      </w:r>
      <w:r w:rsidR="004976DE" w:rsidRPr="0014688A">
        <w:t>.</w:t>
      </w:r>
    </w:p>
    <w:p w:rsidR="00544E21" w:rsidRPr="00544E21" w:rsidRDefault="00544E21">
      <w:pPr>
        <w:pStyle w:val="BodyText3"/>
      </w:pPr>
      <w:r>
        <w:t>Column 11: Verror. Volume error per mass interval (</w:t>
      </w:r>
      <w:r w:rsidRPr="00544E21">
        <w:rPr>
          <w:rFonts w:ascii="Courier New" w:hAnsi="Courier New" w:cs="Courier New"/>
        </w:rPr>
        <w:t>massint</w:t>
      </w:r>
      <w:r>
        <w:t xml:space="preserve"> variable in the parameter file) m</w:t>
      </w:r>
      <w:r>
        <w:rPr>
          <w:vertAlign w:val="superscript"/>
        </w:rPr>
        <w:t>3</w:t>
      </w:r>
      <w:r>
        <w:t>.</w:t>
      </w:r>
    </w:p>
    <w:p w:rsidR="00B06D86" w:rsidRPr="0014688A" w:rsidRDefault="00544E21">
      <w:pPr>
        <w:pStyle w:val="BodyText3"/>
      </w:pPr>
      <w:r>
        <w:t xml:space="preserve">Column </w:t>
      </w:r>
      <w:r w:rsidR="00AC2CA5">
        <w:t>12</w:t>
      </w:r>
      <w:r>
        <w:t xml:space="preserve">: </w:t>
      </w:r>
      <w:r w:rsidR="00C03262">
        <w:t>Rain-</w:t>
      </w:r>
      <w:r>
        <w:t>Inf+Evap</w:t>
      </w:r>
      <w:r w:rsidR="00B06D86" w:rsidRPr="0014688A">
        <w:t xml:space="preserve">.  </w:t>
      </w:r>
      <w:r w:rsidR="00A969E6" w:rsidRPr="0014688A">
        <w:t>Cumulative</w:t>
      </w:r>
      <w:r w:rsidR="00665D8B" w:rsidRPr="0014688A">
        <w:t xml:space="preserve"> </w:t>
      </w:r>
      <w:r w:rsidR="00C03262">
        <w:t>effect of i</w:t>
      </w:r>
      <w:r w:rsidR="00665D8B" w:rsidRPr="0014688A">
        <w:t>nfiltration</w:t>
      </w:r>
      <w:r w:rsidR="00C03262">
        <w:t>, evaporation and rainfall</w:t>
      </w:r>
      <w:r w:rsidR="00A969E6" w:rsidRPr="0014688A">
        <w:t xml:space="preserve"> over the simulation</w:t>
      </w:r>
      <w:r w:rsidR="00665D8B" w:rsidRPr="0014688A">
        <w:t xml:space="preserve"> </w:t>
      </w:r>
      <w:r w:rsidR="00F91EA8" w:rsidRPr="0014688A">
        <w:t xml:space="preserve">in </w:t>
      </w:r>
      <w:r w:rsidR="00C05055" w:rsidRPr="00C03262">
        <w:t>10</w:t>
      </w:r>
      <w:r w:rsidR="00C05055" w:rsidRPr="00C03262">
        <w:rPr>
          <w:vertAlign w:val="superscript"/>
        </w:rPr>
        <w:t>3</w:t>
      </w:r>
      <w:r w:rsidR="00C05055" w:rsidRPr="00C03262">
        <w:t xml:space="preserve"> </w:t>
      </w:r>
      <w:r w:rsidR="00665D8B" w:rsidRPr="00C03262">
        <w:t>m</w:t>
      </w:r>
      <w:r w:rsidR="00665D8B" w:rsidRPr="00C03262">
        <w:rPr>
          <w:vertAlign w:val="superscript"/>
        </w:rPr>
        <w:t>3</w:t>
      </w:r>
      <w:r w:rsidR="00A82163" w:rsidRPr="00C03262">
        <w:t>.</w:t>
      </w:r>
    </w:p>
    <w:p w:rsidR="004976DE" w:rsidRPr="0014688A" w:rsidRDefault="004976DE">
      <w:pPr>
        <w:pStyle w:val="BodyText2"/>
      </w:pPr>
    </w:p>
    <w:p w:rsidR="00A4337E" w:rsidRDefault="004976DE">
      <w:pPr>
        <w:pStyle w:val="Heading3"/>
      </w:pPr>
      <w:bookmarkStart w:id="918" w:name="_Ref64457047"/>
      <w:bookmarkStart w:id="919" w:name="_Toc46213261"/>
      <w:r w:rsidRPr="0014688A">
        <w:t>Water depths</w:t>
      </w:r>
      <w:r w:rsidR="00C35813">
        <w:t xml:space="preserve"> and elevations</w:t>
      </w:r>
      <w:r w:rsidRPr="0014688A">
        <w:t xml:space="preserve"> at time of satellite overpass (.</w:t>
      </w:r>
      <w:r w:rsidRPr="0014688A">
        <w:rPr>
          <w:rFonts w:ascii="Courier New" w:hAnsi="Courier New"/>
        </w:rPr>
        <w:t>op</w:t>
      </w:r>
      <w:r w:rsidR="00C35813">
        <w:rPr>
          <w:rFonts w:ascii="Courier New" w:hAnsi="Courier New"/>
        </w:rPr>
        <w:t xml:space="preserve"> </w:t>
      </w:r>
      <w:r w:rsidR="00736918" w:rsidRPr="00736918">
        <w:t>and</w:t>
      </w:r>
      <w:r w:rsidR="00C35813">
        <w:rPr>
          <w:rFonts w:ascii="Courier New" w:hAnsi="Courier New"/>
        </w:rPr>
        <w:t xml:space="preserve"> .opelev</w:t>
      </w:r>
      <w:r w:rsidRPr="0014688A">
        <w:t>)</w:t>
      </w:r>
      <w:bookmarkEnd w:id="918"/>
      <w:bookmarkEnd w:id="919"/>
    </w:p>
    <w:p w:rsidR="004976DE" w:rsidRPr="0014688A" w:rsidRDefault="004976DE">
      <w:pPr>
        <w:pStyle w:val="BodyText2"/>
        <w:rPr>
          <w:snapToGrid w:val="0"/>
        </w:rPr>
      </w:pPr>
      <w:r w:rsidRPr="0014688A">
        <w:t>Th</w:t>
      </w:r>
      <w:r w:rsidR="00C35813">
        <w:t>e</w:t>
      </w:r>
      <w:r w:rsidRPr="0014688A">
        <w:t>s</w:t>
      </w:r>
      <w:r w:rsidR="00C35813">
        <w:t>e</w:t>
      </w:r>
      <w:r w:rsidRPr="0014688A">
        <w:t xml:space="preserve"> file</w:t>
      </w:r>
      <w:r w:rsidR="00C35813">
        <w:t>s</w:t>
      </w:r>
      <w:r w:rsidRPr="0014688A">
        <w:t xml:space="preserve"> consist of a grid of water depths</w:t>
      </w:r>
      <w:r w:rsidR="00C35813">
        <w:t xml:space="preserve"> or water surface elevations</w:t>
      </w:r>
      <w:r w:rsidR="00F5216F">
        <w:t xml:space="preserve"> (in meters)</w:t>
      </w:r>
      <w:r w:rsidRPr="0014688A">
        <w:t xml:space="preserve"> in ARC ascii raster format for each pixel at the </w:t>
      </w:r>
      <w:r w:rsidR="00466B01" w:rsidRPr="0014688A">
        <w:t>time of each satellite overpass</w:t>
      </w:r>
      <w:r w:rsidRPr="0014688A">
        <w:t xml:space="preserve"> specified using the parameter file keyword </w:t>
      </w:r>
      <w:r w:rsidRPr="0014688A">
        <w:rPr>
          <w:rFonts w:ascii="Courier New" w:hAnsi="Courier New"/>
        </w:rPr>
        <w:t>overpass</w:t>
      </w:r>
      <w:r w:rsidRPr="0014688A">
        <w:t xml:space="preserve">, or </w:t>
      </w:r>
      <w:r w:rsidRPr="0014688A">
        <w:rPr>
          <w:rFonts w:ascii="Courier New" w:hAnsi="Courier New"/>
        </w:rPr>
        <w:t>overpassfile</w:t>
      </w:r>
      <w:r w:rsidRPr="0014688A">
        <w:t xml:space="preserve"> for multiple outputs (see section </w:t>
      </w:r>
      <w:r w:rsidR="001E113F" w:rsidRPr="0014688A">
        <w:fldChar w:fldCharType="begin"/>
      </w:r>
      <w:r w:rsidRPr="0014688A">
        <w:instrText xml:space="preserve"> REF _Ref64457314 \r \h </w:instrText>
      </w:r>
      <w:r w:rsidR="001E113F" w:rsidRPr="0014688A">
        <w:fldChar w:fldCharType="separate"/>
      </w:r>
      <w:r w:rsidR="005A56F8">
        <w:t>3.2.15</w:t>
      </w:r>
      <w:r w:rsidR="001E113F" w:rsidRPr="0014688A">
        <w:fldChar w:fldCharType="end"/>
      </w:r>
      <w:r w:rsidRPr="0014688A">
        <w:t xml:space="preserve">). Multiple overpass filenames will take the format of </w:t>
      </w:r>
      <w:r w:rsidR="00C35813">
        <w:rPr>
          <w:rFonts w:ascii="Courier New" w:hAnsi="Courier New"/>
          <w:snapToGrid w:val="0"/>
        </w:rPr>
        <w:t>*</w:t>
      </w:r>
      <w:r w:rsidR="00334D48">
        <w:rPr>
          <w:rFonts w:ascii="Courier New" w:hAnsi="Courier New"/>
          <w:snapToGrid w:val="0"/>
        </w:rPr>
        <w:t>-xxxx-T</w:t>
      </w:r>
      <w:r w:rsidRPr="0014688A">
        <w:rPr>
          <w:rFonts w:ascii="Courier New" w:hAnsi="Courier New"/>
          <w:snapToGrid w:val="0"/>
        </w:rPr>
        <w:t>.op</w:t>
      </w:r>
      <w:r w:rsidR="00C35813">
        <w:rPr>
          <w:rFonts w:ascii="Courier New" w:hAnsi="Courier New"/>
          <w:snapToGrid w:val="0"/>
        </w:rPr>
        <w:t xml:space="preserve"> </w:t>
      </w:r>
      <w:r w:rsidR="00736918" w:rsidRPr="00736918">
        <w:rPr>
          <w:snapToGrid w:val="0"/>
        </w:rPr>
        <w:t>or</w:t>
      </w:r>
      <w:r w:rsidR="00C35813">
        <w:rPr>
          <w:rFonts w:ascii="Courier New" w:hAnsi="Courier New"/>
          <w:snapToGrid w:val="0"/>
        </w:rPr>
        <w:t xml:space="preserve"> *-xxxx-T</w:t>
      </w:r>
      <w:r w:rsidR="00C35813" w:rsidRPr="0014688A">
        <w:rPr>
          <w:rFonts w:ascii="Courier New" w:hAnsi="Courier New"/>
          <w:snapToGrid w:val="0"/>
        </w:rPr>
        <w:t>.op</w:t>
      </w:r>
      <w:r w:rsidR="00C35813">
        <w:rPr>
          <w:rFonts w:ascii="Courier New" w:hAnsi="Courier New"/>
          <w:snapToGrid w:val="0"/>
        </w:rPr>
        <w:t>elev</w:t>
      </w:r>
      <w:r w:rsidRPr="0014688A">
        <w:rPr>
          <w:snapToGrid w:val="0"/>
        </w:rPr>
        <w:t xml:space="preserve">, where </w:t>
      </w:r>
      <w:r w:rsidR="00C35813">
        <w:rPr>
          <w:rFonts w:ascii="Courier New" w:hAnsi="Courier New"/>
          <w:snapToGrid w:val="0"/>
        </w:rPr>
        <w:t>*</w:t>
      </w:r>
      <w:r w:rsidR="00C35813" w:rsidRPr="0014688A">
        <w:rPr>
          <w:snapToGrid w:val="0"/>
        </w:rPr>
        <w:t xml:space="preserve"> </w:t>
      </w:r>
      <w:r w:rsidRPr="0014688A">
        <w:rPr>
          <w:snapToGrid w:val="0"/>
        </w:rPr>
        <w:t xml:space="preserve">denotes the </w:t>
      </w:r>
      <w:r w:rsidRPr="0014688A">
        <w:rPr>
          <w:rFonts w:ascii="Courier New" w:hAnsi="Courier New"/>
        </w:rPr>
        <w:t xml:space="preserve">resroot </w:t>
      </w:r>
      <w:r w:rsidRPr="0014688A">
        <w:t xml:space="preserve">given in the parameter file, and </w:t>
      </w:r>
      <w:r w:rsidR="00C35813">
        <w:rPr>
          <w:rFonts w:ascii="Courier New" w:hAnsi="Courier New"/>
        </w:rPr>
        <w:t>x</w:t>
      </w:r>
      <w:r w:rsidRPr="0014688A">
        <w:t xml:space="preserve"> is the</w:t>
      </w:r>
      <w:r w:rsidR="00466B01" w:rsidRPr="0014688A">
        <w:t xml:space="preserve"> </w:t>
      </w:r>
      <w:r w:rsidR="00C35813">
        <w:t>x</w:t>
      </w:r>
      <w:r w:rsidR="00466B01" w:rsidRPr="0014688A">
        <w:rPr>
          <w:vertAlign w:val="superscript"/>
        </w:rPr>
        <w:t>th</w:t>
      </w:r>
      <w:r w:rsidR="00466B01" w:rsidRPr="0014688A">
        <w:t xml:space="preserve"> overpass time given in the </w:t>
      </w:r>
      <w:r w:rsidR="00466B01" w:rsidRPr="0014688A">
        <w:rPr>
          <w:rFonts w:ascii="Courier New" w:hAnsi="Courier New"/>
        </w:rPr>
        <w:t>overpassfile</w:t>
      </w:r>
      <w:r w:rsidRPr="0014688A">
        <w:rPr>
          <w:snapToGrid w:val="0"/>
        </w:rPr>
        <w:t>.</w:t>
      </w:r>
      <w:r w:rsidR="00466B01" w:rsidRPr="0014688A">
        <w:rPr>
          <w:snapToGrid w:val="0"/>
        </w:rPr>
        <w:t xml:space="preserve">  Numbering of overpass times commences at zero.</w:t>
      </w:r>
    </w:p>
    <w:p w:rsidR="00A4337E" w:rsidRDefault="00D15215">
      <w:pPr>
        <w:pStyle w:val="Heading3"/>
      </w:pPr>
      <w:bookmarkStart w:id="920" w:name="_Toc46213262"/>
      <w:r w:rsidRPr="0014688A">
        <w:t>Channel water surface profile (</w:t>
      </w:r>
      <w:r w:rsidRPr="0014688A">
        <w:rPr>
          <w:rFonts w:ascii="Courier New" w:hAnsi="Courier New"/>
        </w:rPr>
        <w:t>.profile</w:t>
      </w:r>
      <w:r w:rsidRPr="0014688A">
        <w:t>)</w:t>
      </w:r>
      <w:bookmarkEnd w:id="920"/>
    </w:p>
    <w:p w:rsidR="00BA13EB" w:rsidRPr="0014688A" w:rsidRDefault="00D15215" w:rsidP="00BA13EB">
      <w:pPr>
        <w:pStyle w:val="BodyText2"/>
        <w:rPr>
          <w:snapToGrid w:val="0"/>
        </w:rPr>
      </w:pPr>
      <w:r w:rsidRPr="0014688A">
        <w:t>Th</w:t>
      </w:r>
      <w:r w:rsidR="00C35813">
        <w:t>e</w:t>
      </w:r>
      <w:r w:rsidRPr="0014688A">
        <w:t>s</w:t>
      </w:r>
      <w:r w:rsidR="00C35813">
        <w:t>e</w:t>
      </w:r>
      <w:r w:rsidR="00466B01" w:rsidRPr="0014688A">
        <w:t xml:space="preserve"> </w:t>
      </w:r>
      <w:r w:rsidRPr="0014688A">
        <w:t>file</w:t>
      </w:r>
      <w:r w:rsidR="00C35813">
        <w:t>s</w:t>
      </w:r>
      <w:r w:rsidRPr="0014688A">
        <w:t xml:space="preserve"> </w:t>
      </w:r>
      <w:r w:rsidR="008717F7" w:rsidRPr="0014688A">
        <w:t>give</w:t>
      </w:r>
      <w:r w:rsidR="00466B01" w:rsidRPr="0014688A">
        <w:t xml:space="preserve"> the channel water surface profile at </w:t>
      </w:r>
      <w:r w:rsidR="005B4ED5" w:rsidRPr="0014688A">
        <w:t xml:space="preserve">each </w:t>
      </w:r>
      <w:r w:rsidR="00736918" w:rsidRPr="00736918">
        <w:rPr>
          <w:rFonts w:ascii="Courier New" w:hAnsi="Courier New" w:cs="Courier New"/>
        </w:rPr>
        <w:t>saveint</w:t>
      </w:r>
      <w:r w:rsidR="00C35813">
        <w:t xml:space="preserve"> or overpass time.  </w:t>
      </w:r>
      <w:r w:rsidR="00BA13EB" w:rsidRPr="0014688A">
        <w:rPr>
          <w:snapToGrid w:val="0"/>
        </w:rPr>
        <w:t xml:space="preserve">This is a text file consisting of </w:t>
      </w:r>
      <w:r w:rsidR="00BA13EB">
        <w:rPr>
          <w:snapToGrid w:val="0"/>
        </w:rPr>
        <w:t>eleven</w:t>
      </w:r>
      <w:r w:rsidR="00BA13EB" w:rsidRPr="0014688A">
        <w:rPr>
          <w:snapToGrid w:val="0"/>
        </w:rPr>
        <w:t xml:space="preserve"> columns of data for each channel segment:</w:t>
      </w:r>
    </w:p>
    <w:p w:rsidR="00BA13EB" w:rsidRPr="0014688A" w:rsidRDefault="00BA13EB" w:rsidP="00BA13EB">
      <w:pPr>
        <w:pStyle w:val="BodyText2"/>
        <w:rPr>
          <w:snapToGrid w:val="0"/>
        </w:rPr>
      </w:pPr>
    </w:p>
    <w:p w:rsidR="00BA13EB" w:rsidRPr="0041785C" w:rsidRDefault="00BA13EB" w:rsidP="00BA13EB">
      <w:pPr>
        <w:pStyle w:val="BodyText3"/>
      </w:pPr>
      <w:r w:rsidRPr="0041785C">
        <w:t>Column 1: ChanX – channel segment X location</w:t>
      </w:r>
    </w:p>
    <w:p w:rsidR="00BA13EB" w:rsidRPr="0041785C" w:rsidRDefault="00BA13EB" w:rsidP="00BA13EB">
      <w:pPr>
        <w:pStyle w:val="BodyText3"/>
      </w:pPr>
      <w:r w:rsidRPr="0041785C">
        <w:t>Column 2: ChanY – channel segment Y location</w:t>
      </w:r>
    </w:p>
    <w:p w:rsidR="00BA13EB" w:rsidRPr="0041785C" w:rsidRDefault="00BA13EB" w:rsidP="00BA13EB">
      <w:pPr>
        <w:pStyle w:val="BodyText3"/>
      </w:pPr>
      <w:r w:rsidRPr="0041785C">
        <w:t>Column 3: Chainage - d</w:t>
      </w:r>
      <w:r w:rsidRPr="0014688A">
        <w:t>istance along the channel thalweg from the upstream boundary in metres.</w:t>
      </w:r>
    </w:p>
    <w:p w:rsidR="00BA13EB" w:rsidRPr="0041785C" w:rsidRDefault="00BA13EB" w:rsidP="00BA13EB">
      <w:pPr>
        <w:pStyle w:val="BodyText3"/>
      </w:pPr>
      <w:r w:rsidRPr="0041785C">
        <w:t>Column 4: Width – channel width in m</w:t>
      </w:r>
      <w:r w:rsidR="00F5216F">
        <w:t>eters</w:t>
      </w:r>
    </w:p>
    <w:p w:rsidR="00BA13EB" w:rsidRPr="0041785C" w:rsidRDefault="0071311C" w:rsidP="00BA13EB">
      <w:pPr>
        <w:pStyle w:val="BodyText3"/>
      </w:pPr>
      <w:r w:rsidRPr="0041785C">
        <w:lastRenderedPageBreak/>
        <w:t>Column 5: Manning</w:t>
      </w:r>
      <w:r>
        <w:t>'</w:t>
      </w:r>
      <w:r w:rsidRPr="0041785C">
        <w:t>s – channel manning</w:t>
      </w:r>
      <w:r>
        <w:t>'</w:t>
      </w:r>
      <w:r w:rsidRPr="0041785C">
        <w:t>s</w:t>
      </w:r>
    </w:p>
    <w:p w:rsidR="00BA13EB" w:rsidRPr="0041785C" w:rsidRDefault="00BA13EB" w:rsidP="00BA13EB">
      <w:pPr>
        <w:pStyle w:val="BodyText3"/>
      </w:pPr>
      <w:r w:rsidRPr="0041785C">
        <w:t>Column 6: Slope – channel slope</w:t>
      </w:r>
    </w:p>
    <w:p w:rsidR="00BA13EB" w:rsidRPr="0041785C" w:rsidRDefault="00BA13EB" w:rsidP="00BA13EB">
      <w:pPr>
        <w:pStyle w:val="BodyText3"/>
      </w:pPr>
      <w:r w:rsidRPr="0041785C">
        <w:t>Column 7: BankZ – Bank elevation in m</w:t>
      </w:r>
      <w:r w:rsidR="00F5216F">
        <w:t>eters</w:t>
      </w:r>
    </w:p>
    <w:p w:rsidR="00BA13EB" w:rsidRPr="0041785C" w:rsidRDefault="00BA13EB" w:rsidP="00BA13EB">
      <w:pPr>
        <w:pStyle w:val="BodyText3"/>
      </w:pPr>
      <w:r w:rsidRPr="0041785C">
        <w:t>Column 8: BedElev – bed elevation in m</w:t>
      </w:r>
      <w:r w:rsidR="00F5216F">
        <w:t>eters</w:t>
      </w:r>
    </w:p>
    <w:p w:rsidR="00BA13EB" w:rsidRPr="0041785C" w:rsidRDefault="00BA13EB" w:rsidP="00BA13EB">
      <w:pPr>
        <w:pStyle w:val="BodyText3"/>
      </w:pPr>
      <w:r w:rsidRPr="0041785C">
        <w:t>Column 9: WaterElev – water elevation in m</w:t>
      </w:r>
      <w:r w:rsidR="00F5216F">
        <w:t>eters</w:t>
      </w:r>
    </w:p>
    <w:p w:rsidR="00BA13EB" w:rsidRPr="0041785C" w:rsidRDefault="00BA13EB" w:rsidP="00BA13EB">
      <w:pPr>
        <w:pStyle w:val="BodyText3"/>
      </w:pPr>
      <w:r w:rsidRPr="0041785C">
        <w:t>Column 10: WaterDepth – water depth in m</w:t>
      </w:r>
      <w:r w:rsidR="00F5216F">
        <w:t>eters</w:t>
      </w:r>
    </w:p>
    <w:p w:rsidR="00BA13EB" w:rsidRDefault="00BA13EB" w:rsidP="00BA13EB">
      <w:pPr>
        <w:pStyle w:val="BodyText3"/>
      </w:pPr>
      <w:r w:rsidRPr="0041785C">
        <w:t>Column 11: Flow – flow in cumecs</w:t>
      </w:r>
    </w:p>
    <w:p w:rsidR="00BA13EB" w:rsidRPr="0041785C" w:rsidRDefault="00BA13EB" w:rsidP="00BA13EB">
      <w:pPr>
        <w:pStyle w:val="BodyText3"/>
      </w:pPr>
    </w:p>
    <w:p w:rsidR="00964861" w:rsidRDefault="00C35813" w:rsidP="00BA13EB">
      <w:pPr>
        <w:pStyle w:val="BodyText2"/>
        <w:rPr>
          <w:snapToGrid w:val="0"/>
        </w:rPr>
      </w:pPr>
      <w:r>
        <w:t xml:space="preserve">Files saved at each saveint have the filename format </w:t>
      </w:r>
      <w:r w:rsidR="00736918" w:rsidRPr="00736918">
        <w:rPr>
          <w:rFonts w:ascii="Courier New" w:hAnsi="Courier New" w:cs="Courier New"/>
        </w:rPr>
        <w:t>*-riverY-xxxx.profile</w:t>
      </w:r>
      <w:r w:rsidR="00CD0E4A">
        <w:rPr>
          <w:rFonts w:ascii="Courier New" w:hAnsi="Courier New" w:cs="Courier New"/>
        </w:rPr>
        <w:t>,</w:t>
      </w:r>
      <w:r w:rsidR="00CD0E4A">
        <w:t xml:space="preserve"> where * </w:t>
      </w:r>
      <w:r w:rsidR="00CD0E4A" w:rsidRPr="0014688A">
        <w:rPr>
          <w:snapToGrid w:val="0"/>
        </w:rPr>
        <w:t xml:space="preserve">denotes the </w:t>
      </w:r>
      <w:r w:rsidR="00CD0E4A" w:rsidRPr="0014688A">
        <w:rPr>
          <w:rFonts w:ascii="Courier New" w:hAnsi="Courier New"/>
        </w:rPr>
        <w:t xml:space="preserve">resroot </w:t>
      </w:r>
      <w:r w:rsidR="00CD0E4A" w:rsidRPr="0014688A">
        <w:t>given in the parameter file,</w:t>
      </w:r>
      <w:r w:rsidR="00CD0E4A">
        <w:t xml:space="preserve"> </w:t>
      </w:r>
      <w:r w:rsidR="00964861" w:rsidRPr="00CD0E4A">
        <w:rPr>
          <w:rFonts w:ascii="Courier New" w:hAnsi="Courier New" w:cs="Courier New"/>
        </w:rPr>
        <w:t>Y</w:t>
      </w:r>
      <w:r w:rsidR="00964861">
        <w:t xml:space="preserve"> denotes the river number (which will be 0 unless multiple river catchments have been specified using the keyword </w:t>
      </w:r>
      <w:r w:rsidR="00964861" w:rsidRPr="00CD0E4A">
        <w:rPr>
          <w:rFonts w:ascii="Courier New" w:hAnsi="Courier New" w:cs="Courier New"/>
        </w:rPr>
        <w:t>multiriverfile</w:t>
      </w:r>
      <w:r w:rsidR="00964861">
        <w:t xml:space="preserve"> in the </w:t>
      </w:r>
      <w:r w:rsidR="00964861" w:rsidRPr="00CD0E4A">
        <w:rPr>
          <w:rFonts w:ascii="Courier New" w:hAnsi="Courier New" w:cs="Courier New"/>
        </w:rPr>
        <w:t>.par</w:t>
      </w:r>
      <w:r w:rsidR="00964861">
        <w:t xml:space="preserve"> file) and </w:t>
      </w:r>
      <w:r w:rsidR="00CD0E4A" w:rsidRPr="0014688A">
        <w:rPr>
          <w:rFonts w:ascii="Courier New" w:hAnsi="Courier New" w:cs="Courier New"/>
          <w:snapToGrid w:val="0"/>
        </w:rPr>
        <w:t>X</w:t>
      </w:r>
      <w:r w:rsidR="00CD0E4A" w:rsidRPr="0014688A">
        <w:rPr>
          <w:snapToGrid w:val="0"/>
        </w:rPr>
        <w:t xml:space="preserve"> is the sequential output file number (</w:t>
      </w:r>
      <w:r w:rsidR="00736918" w:rsidRPr="00736918">
        <w:rPr>
          <w:rFonts w:ascii="Courier New" w:hAnsi="Courier New" w:cs="Courier New"/>
          <w:snapToGrid w:val="0"/>
        </w:rPr>
        <w:t>0000,</w:t>
      </w:r>
      <w:r w:rsidR="00CD0E4A">
        <w:rPr>
          <w:snapToGrid w:val="0"/>
        </w:rPr>
        <w:t xml:space="preserve"> </w:t>
      </w:r>
      <w:r w:rsidR="00CD0E4A">
        <w:rPr>
          <w:rFonts w:ascii="Courier New" w:hAnsi="Courier New" w:cs="Courier New"/>
          <w:snapToGrid w:val="0"/>
        </w:rPr>
        <w:t>0001, 0002</w:t>
      </w:r>
      <w:r w:rsidR="00CD0E4A" w:rsidRPr="0014688A">
        <w:rPr>
          <w:rFonts w:ascii="Courier New" w:hAnsi="Courier New" w:cs="Courier New"/>
          <w:snapToGrid w:val="0"/>
        </w:rPr>
        <w:t xml:space="preserve"> </w:t>
      </w:r>
      <w:r w:rsidR="00CD0E4A" w:rsidRPr="0014688A">
        <w:rPr>
          <w:snapToGrid w:val="0"/>
        </w:rPr>
        <w:t>etc.).</w:t>
      </w:r>
      <w:r w:rsidR="00CD0E4A">
        <w:t xml:space="preserve">  </w:t>
      </w:r>
      <w:r w:rsidR="005B4ED5" w:rsidRPr="0014688A">
        <w:t xml:space="preserve">. </w:t>
      </w:r>
      <w:r w:rsidR="00CD0E4A">
        <w:t xml:space="preserve">Files related to a single overpass time are named </w:t>
      </w:r>
      <w:r w:rsidR="00736918" w:rsidRPr="00736918">
        <w:rPr>
          <w:rFonts w:ascii="Courier New" w:hAnsi="Courier New" w:cs="Courier New"/>
        </w:rPr>
        <w:t>*-riverY-.profile</w:t>
      </w:r>
      <w:r w:rsidR="00CD0E4A">
        <w:t xml:space="preserve"> and m</w:t>
      </w:r>
      <w:r w:rsidR="00466B01" w:rsidRPr="0014688A">
        <w:t xml:space="preserve">ultiple overpass filenames will take the format of </w:t>
      </w:r>
      <w:r w:rsidR="00CD0E4A">
        <w:rPr>
          <w:rFonts w:ascii="Courier New" w:hAnsi="Courier New"/>
          <w:snapToGrid w:val="0"/>
        </w:rPr>
        <w:t>*</w:t>
      </w:r>
      <w:r w:rsidR="00CD0E4A" w:rsidRPr="00CD0E4A">
        <w:rPr>
          <w:rFonts w:ascii="Courier New" w:hAnsi="Courier New" w:cs="Courier New"/>
        </w:rPr>
        <w:t>-riverY</w:t>
      </w:r>
      <w:r w:rsidR="00334D48">
        <w:rPr>
          <w:rFonts w:ascii="Courier New" w:hAnsi="Courier New"/>
          <w:snapToGrid w:val="0"/>
        </w:rPr>
        <w:t>-xxxx-T</w:t>
      </w:r>
      <w:r w:rsidR="00466B01" w:rsidRPr="0014688A">
        <w:rPr>
          <w:rFonts w:ascii="Courier New" w:hAnsi="Courier New"/>
          <w:snapToGrid w:val="0"/>
        </w:rPr>
        <w:t>.profile</w:t>
      </w:r>
      <w:r w:rsidR="00466B01" w:rsidRPr="0014688A">
        <w:rPr>
          <w:snapToGrid w:val="0"/>
        </w:rPr>
        <w:t xml:space="preserve">, where </w:t>
      </w:r>
      <w:r w:rsidR="00466B01" w:rsidRPr="0014688A">
        <w:rPr>
          <w:rFonts w:ascii="Courier New" w:hAnsi="Courier New"/>
        </w:rPr>
        <w:t>X</w:t>
      </w:r>
      <w:r w:rsidR="00466B01" w:rsidRPr="0014688A">
        <w:t xml:space="preserve"> is the X</w:t>
      </w:r>
      <w:r w:rsidR="00466B01" w:rsidRPr="0014688A">
        <w:rPr>
          <w:vertAlign w:val="superscript"/>
        </w:rPr>
        <w:t>th</w:t>
      </w:r>
      <w:r w:rsidR="00466B01" w:rsidRPr="0014688A">
        <w:t xml:space="preserve"> overpass time given in the </w:t>
      </w:r>
      <w:r w:rsidR="00466B01" w:rsidRPr="0014688A">
        <w:rPr>
          <w:rFonts w:ascii="Courier New" w:hAnsi="Courier New"/>
        </w:rPr>
        <w:t>overpassfile</w:t>
      </w:r>
      <w:r w:rsidR="00466B01" w:rsidRPr="0014688A">
        <w:rPr>
          <w:snapToGrid w:val="0"/>
        </w:rPr>
        <w:t>.  Numbering of overpass times commences at zero.</w:t>
      </w:r>
      <w:r w:rsidR="00921668" w:rsidRPr="0014688A">
        <w:rPr>
          <w:snapToGrid w:val="0"/>
        </w:rPr>
        <w:t xml:space="preserve">  </w:t>
      </w:r>
      <w:r w:rsidR="00964861">
        <w:rPr>
          <w:snapToGrid w:val="0"/>
        </w:rPr>
        <w:t xml:space="preserve">These files are not produced as default and are only output if the keyword </w:t>
      </w:r>
      <w:r w:rsidR="00736918" w:rsidRPr="00736918">
        <w:rPr>
          <w:rFonts w:ascii="Courier New" w:hAnsi="Courier New" w:cs="Courier New"/>
          <w:snapToGrid w:val="0"/>
        </w:rPr>
        <w:t>profiles</w:t>
      </w:r>
      <w:r w:rsidR="00964861">
        <w:rPr>
          <w:snapToGrid w:val="0"/>
        </w:rPr>
        <w:t xml:space="preserve"> appears in the </w:t>
      </w:r>
      <w:r w:rsidR="00736918" w:rsidRPr="00736918">
        <w:rPr>
          <w:rFonts w:ascii="Courier New" w:hAnsi="Courier New" w:cs="Courier New"/>
          <w:snapToGrid w:val="0"/>
        </w:rPr>
        <w:t xml:space="preserve">.par </w:t>
      </w:r>
      <w:r w:rsidR="00964861" w:rsidRPr="00964861">
        <w:rPr>
          <w:snapToGrid w:val="0"/>
        </w:rPr>
        <w:t>file.</w:t>
      </w:r>
    </w:p>
    <w:p w:rsidR="00A4337E" w:rsidRDefault="004976DE" w:rsidP="00D0342E">
      <w:pPr>
        <w:pStyle w:val="Heading3"/>
      </w:pPr>
      <w:bookmarkStart w:id="921" w:name="_Toc46213263"/>
      <w:r w:rsidRPr="0014688A">
        <w:t>Synoptic water depth</w:t>
      </w:r>
      <w:r w:rsidR="00B36916" w:rsidRPr="0014688A">
        <w:t xml:space="preserve">, </w:t>
      </w:r>
      <w:r w:rsidRPr="0014688A">
        <w:t>water surface elevation</w:t>
      </w:r>
      <w:r w:rsidR="00B36916" w:rsidRPr="0014688A">
        <w:t xml:space="preserve"> </w:t>
      </w:r>
      <w:r w:rsidRPr="0014688A">
        <w:t xml:space="preserve">files </w:t>
      </w:r>
      <w:r w:rsidR="00334D48" w:rsidRPr="0014688A">
        <w:t>(</w:t>
      </w:r>
      <w:r w:rsidR="00334D48">
        <w:rPr>
          <w:rFonts w:ascii="Courier New" w:hAnsi="Courier New"/>
        </w:rPr>
        <w:t>-</w:t>
      </w:r>
      <w:r w:rsidR="00492793">
        <w:rPr>
          <w:rFonts w:ascii="Courier New" w:hAnsi="Courier New"/>
        </w:rPr>
        <w:t>xxxx</w:t>
      </w:r>
      <w:r w:rsidR="002A1755" w:rsidRPr="0014688A">
        <w:rPr>
          <w:rFonts w:ascii="Courier New" w:hAnsi="Courier New"/>
        </w:rPr>
        <w:t>.</w:t>
      </w:r>
      <w:r w:rsidR="00B36916" w:rsidRPr="0014688A">
        <w:rPr>
          <w:rFonts w:ascii="Courier New" w:hAnsi="Courier New"/>
        </w:rPr>
        <w:t>wd</w:t>
      </w:r>
      <w:r w:rsidR="00D0342E">
        <w:rPr>
          <w:rFonts w:ascii="Courier New" w:hAnsi="Courier New"/>
        </w:rPr>
        <w:t xml:space="preserve">, </w:t>
      </w:r>
      <w:r w:rsidR="00334D48" w:rsidRPr="00D0342E">
        <w:rPr>
          <w:rFonts w:ascii="Courier New" w:hAnsi="Courier New"/>
        </w:rPr>
        <w:t>-</w:t>
      </w:r>
      <w:r w:rsidR="002A1755" w:rsidRPr="00D0342E">
        <w:rPr>
          <w:rFonts w:ascii="Courier New" w:hAnsi="Courier New"/>
        </w:rPr>
        <w:t>xxxx</w:t>
      </w:r>
      <w:r w:rsidR="00B36916" w:rsidRPr="00D0342E">
        <w:rPr>
          <w:rFonts w:ascii="Courier New" w:hAnsi="Courier New"/>
        </w:rPr>
        <w:t>.</w:t>
      </w:r>
      <w:r w:rsidR="002A1755" w:rsidRPr="00D0342E">
        <w:rPr>
          <w:rFonts w:ascii="Courier New" w:hAnsi="Courier New"/>
        </w:rPr>
        <w:t>elev</w:t>
      </w:r>
      <w:r w:rsidR="00D0342E">
        <w:rPr>
          <w:rFonts w:ascii="Courier New" w:hAnsi="Courier New"/>
        </w:rPr>
        <w:t xml:space="preserve"> and –xxxx.wdfp</w:t>
      </w:r>
      <w:r w:rsidRPr="0014688A">
        <w:t>)</w:t>
      </w:r>
      <w:bookmarkEnd w:id="921"/>
    </w:p>
    <w:p w:rsidR="004976DE" w:rsidRPr="0014688A" w:rsidRDefault="004976DE">
      <w:pPr>
        <w:pStyle w:val="BodyText2"/>
      </w:pPr>
      <w:r w:rsidRPr="0014688A">
        <w:t>These files consi</w:t>
      </w:r>
      <w:r w:rsidR="00B36916" w:rsidRPr="0014688A">
        <w:t>st of a grid of water depths</w:t>
      </w:r>
      <w:r w:rsidR="002A1755" w:rsidRPr="0014688A">
        <w:t xml:space="preserve"> and</w:t>
      </w:r>
      <w:r w:rsidR="00B36916" w:rsidRPr="0014688A">
        <w:t xml:space="preserve"> </w:t>
      </w:r>
      <w:r w:rsidRPr="0014688A">
        <w:t xml:space="preserve">water surface elevations </w:t>
      </w:r>
      <w:r w:rsidR="002A1755" w:rsidRPr="0014688A">
        <w:t xml:space="preserve">values in </w:t>
      </w:r>
      <w:r w:rsidRPr="0014688A">
        <w:t>ARC ascii raster format for each pixel at each save interval (</w:t>
      </w:r>
      <w:r w:rsidRPr="0014688A">
        <w:rPr>
          <w:rFonts w:ascii="Courier New" w:hAnsi="Courier New"/>
        </w:rPr>
        <w:t>saveint</w:t>
      </w:r>
      <w:r w:rsidRPr="0014688A">
        <w:t>) specified in the parameter file</w:t>
      </w:r>
      <w:r w:rsidR="002A1755" w:rsidRPr="0014688A">
        <w:t xml:space="preserve">.  </w:t>
      </w:r>
      <w:r w:rsidR="00D0342E" w:rsidRPr="0014688A">
        <w:t>Units are in metres.</w:t>
      </w:r>
      <w:r w:rsidR="00D0342E">
        <w:t xml:space="preserve">  </w:t>
      </w:r>
      <w:r w:rsidR="002A1755" w:rsidRPr="0014688A">
        <w:t xml:space="preserve">In this naming convention </w:t>
      </w:r>
      <w:r w:rsidR="002A1755" w:rsidRPr="0014688A">
        <w:rPr>
          <w:rFonts w:ascii="Courier New" w:hAnsi="Courier New" w:cs="Courier New"/>
        </w:rPr>
        <w:t>xxxx</w:t>
      </w:r>
      <w:r w:rsidR="002A1755" w:rsidRPr="0014688A">
        <w:t xml:space="preserve"> is the </w:t>
      </w:r>
      <w:r w:rsidR="002A1755" w:rsidRPr="0014688A">
        <w:rPr>
          <w:rFonts w:ascii="Courier New" w:hAnsi="Courier New" w:cs="Courier New"/>
        </w:rPr>
        <w:t>saveint</w:t>
      </w:r>
      <w:r w:rsidR="002A1755" w:rsidRPr="0014688A">
        <w:t xml:space="preserve"> number</w:t>
      </w:r>
      <w:r w:rsidRPr="0014688A">
        <w:t xml:space="preserve">.  </w:t>
      </w:r>
      <w:r w:rsidR="00D0342E">
        <w:rPr>
          <w:rFonts w:ascii="Courier New" w:hAnsi="Courier New"/>
        </w:rPr>
        <w:t>–xxxx.wdfp</w:t>
      </w:r>
      <w:r w:rsidR="00D0342E" w:rsidRPr="0014688A">
        <w:t xml:space="preserve"> </w:t>
      </w:r>
      <w:r w:rsidR="00D0342E">
        <w:t xml:space="preserve">files are only produced when using the subgrid channel solver and represent floodplain only water depths (i.e. in cells containing a subgrid channel this is the depth of water above bankfull depth).  </w:t>
      </w:r>
      <w:r w:rsidR="002A1755" w:rsidRPr="0014688A">
        <w:t>By default these output options are turned on but p</w:t>
      </w:r>
      <w:r w:rsidRPr="0014688A">
        <w:t>roduction of each set of files can be</w:t>
      </w:r>
      <w:r w:rsidR="002A1755" w:rsidRPr="0014688A">
        <w:t xml:space="preserve"> suppressed </w:t>
      </w:r>
      <w:r w:rsidRPr="0014688A">
        <w:t xml:space="preserve">by putting the logical keywords </w:t>
      </w:r>
      <w:r w:rsidRPr="0014688A">
        <w:rPr>
          <w:rFonts w:ascii="Courier New" w:hAnsi="Courier New"/>
        </w:rPr>
        <w:t>depthoff</w:t>
      </w:r>
      <w:r w:rsidRPr="0014688A">
        <w:t xml:space="preserve"> or </w:t>
      </w:r>
      <w:r w:rsidRPr="0014688A">
        <w:rPr>
          <w:rFonts w:ascii="Courier New" w:hAnsi="Courier New"/>
        </w:rPr>
        <w:t>elevoff</w:t>
      </w:r>
      <w:r w:rsidRPr="0014688A">
        <w:t xml:space="preserve"> in the </w:t>
      </w:r>
      <w:r w:rsidRPr="0014688A">
        <w:rPr>
          <w:rFonts w:ascii="Courier New" w:hAnsi="Courier New"/>
        </w:rPr>
        <w:t>.par</w:t>
      </w:r>
      <w:r w:rsidRPr="0014688A">
        <w:t xml:space="preserve"> file.</w:t>
      </w:r>
      <w:r w:rsidR="00544596" w:rsidRPr="0014688A">
        <w:t xml:space="preserve">  </w:t>
      </w:r>
    </w:p>
    <w:p w:rsidR="00A4337E" w:rsidRDefault="004976DE">
      <w:pPr>
        <w:pStyle w:val="Heading3"/>
      </w:pPr>
      <w:bookmarkStart w:id="922" w:name="_Toc46213264"/>
      <w:r w:rsidRPr="0014688A">
        <w:t>Maximum water surface elevation file (</w:t>
      </w:r>
      <w:r w:rsidRPr="0014688A">
        <w:rPr>
          <w:rFonts w:ascii="Courier New" w:hAnsi="Courier New"/>
        </w:rPr>
        <w:t>.mxe</w:t>
      </w:r>
      <w:r w:rsidRPr="0014688A">
        <w:t>) and maximum water depth (</w:t>
      </w:r>
      <w:r w:rsidRPr="0014688A">
        <w:rPr>
          <w:rFonts w:ascii="Courier New" w:hAnsi="Courier New"/>
        </w:rPr>
        <w:t>.max</w:t>
      </w:r>
      <w:r w:rsidRPr="0014688A">
        <w:t>)</w:t>
      </w:r>
      <w:bookmarkEnd w:id="922"/>
    </w:p>
    <w:p w:rsidR="004976DE" w:rsidRPr="0014688A" w:rsidRDefault="004976DE">
      <w:pPr>
        <w:pStyle w:val="BodyText2"/>
      </w:pPr>
      <w:r w:rsidRPr="0014688A">
        <w:t>These files consist of a grid in ARC ascii raster format of the maximum water surface elevation (</w:t>
      </w:r>
      <w:r w:rsidRPr="0014688A">
        <w:rPr>
          <w:rFonts w:ascii="Courier New" w:hAnsi="Courier New"/>
        </w:rPr>
        <w:t>.mxe</w:t>
      </w:r>
      <w:r w:rsidRPr="0014688A">
        <w:t>) predicted by the model for each pixel over the course of the simulation, or the maximum water depth (</w:t>
      </w:r>
      <w:r w:rsidRPr="0014688A">
        <w:rPr>
          <w:rFonts w:ascii="Courier New" w:hAnsi="Courier New"/>
        </w:rPr>
        <w:t>.max</w:t>
      </w:r>
      <w:r w:rsidRPr="0014688A">
        <w:t>).</w:t>
      </w:r>
      <w:r w:rsidR="00544596" w:rsidRPr="0014688A">
        <w:t xml:space="preserve">  Units are in metres.</w:t>
      </w:r>
      <w:r w:rsidR="006A7973">
        <w:t xml:space="preserve">  By default these values are the maximum values over the whole simulation (i.e. over each time step) but if the keyword </w:t>
      </w:r>
      <w:r w:rsidR="00736918" w:rsidRPr="00736918">
        <w:rPr>
          <w:rFonts w:ascii="Courier New" w:hAnsi="Courier New" w:cs="Courier New"/>
        </w:rPr>
        <w:t>mint_hk</w:t>
      </w:r>
      <w:r w:rsidR="006A7973">
        <w:t xml:space="preserve"> appears in the </w:t>
      </w:r>
      <w:r w:rsidR="00736918" w:rsidRPr="00736918">
        <w:rPr>
          <w:rFonts w:ascii="Courier New" w:hAnsi="Courier New" w:cs="Courier New"/>
        </w:rPr>
        <w:t>.par</w:t>
      </w:r>
      <w:r w:rsidR="006A7973">
        <w:t xml:space="preserve"> file then they are the values over each time step for which the </w:t>
      </w:r>
      <w:r w:rsidR="00736918" w:rsidRPr="00736918">
        <w:rPr>
          <w:rFonts w:ascii="Courier New" w:hAnsi="Courier New" w:cs="Courier New"/>
        </w:rPr>
        <w:t>.mass</w:t>
      </w:r>
      <w:r w:rsidR="006A7973">
        <w:t xml:space="preserve"> file is written to (</w:t>
      </w:r>
      <w:r w:rsidR="00736918" w:rsidRPr="00736918">
        <w:rPr>
          <w:rFonts w:ascii="Courier New" w:hAnsi="Courier New" w:cs="Courier New"/>
        </w:rPr>
        <w:t>massint</w:t>
      </w:r>
      <w:r w:rsidR="006A7973">
        <w:t>) instead.</w:t>
      </w:r>
      <w:r w:rsidR="00954866">
        <w:t xml:space="preserve">  Calculating the maximum at the mass interval rather than at every time-step will be computationally more efficient but less accurate (especially if water depths are changing rapidly relative to </w:t>
      </w:r>
      <w:r w:rsidR="00954866" w:rsidRPr="00256825">
        <w:rPr>
          <w:rFonts w:ascii="Courier New" w:hAnsi="Courier New" w:cs="Courier New"/>
        </w:rPr>
        <w:t>massint</w:t>
      </w:r>
      <w:r w:rsidR="00954866">
        <w:rPr>
          <w:rFonts w:ascii="Courier New" w:hAnsi="Courier New" w:cs="Courier New"/>
        </w:rPr>
        <w:t>)</w:t>
      </w:r>
      <w:r w:rsidR="00954866">
        <w:t>.</w:t>
      </w:r>
      <w:r w:rsidR="003D2370">
        <w:t xml:space="preserve">  There is currently no keyword to suppress the output of these files.  </w:t>
      </w:r>
    </w:p>
    <w:p w:rsidR="00A4337E" w:rsidRDefault="004976DE">
      <w:pPr>
        <w:pStyle w:val="Heading3"/>
      </w:pPr>
      <w:bookmarkStart w:id="923" w:name="_Toc46213265"/>
      <w:r w:rsidRPr="0014688A">
        <w:t>Time of initial inundation (</w:t>
      </w:r>
      <w:r w:rsidRPr="0014688A">
        <w:rPr>
          <w:rFonts w:ascii="Courier New" w:hAnsi="Courier New"/>
        </w:rPr>
        <w:t>.inittm</w:t>
      </w:r>
      <w:r w:rsidR="00EC3D60" w:rsidRPr="0014688A">
        <w:t xml:space="preserve">), </w:t>
      </w:r>
      <w:r w:rsidRPr="0014688A">
        <w:t>time of maximum depth (</w:t>
      </w:r>
      <w:r w:rsidRPr="0014688A">
        <w:rPr>
          <w:rFonts w:ascii="Courier New" w:hAnsi="Courier New"/>
        </w:rPr>
        <w:t>.maxtm</w:t>
      </w:r>
      <w:r w:rsidRPr="0014688A">
        <w:t>)</w:t>
      </w:r>
      <w:r w:rsidR="00D15215" w:rsidRPr="0014688A">
        <w:t xml:space="preserve"> and total time of inundation (</w:t>
      </w:r>
      <w:r w:rsidR="00EC3D60" w:rsidRPr="0014688A">
        <w:rPr>
          <w:rFonts w:ascii="Courier New" w:hAnsi="Courier New" w:cs="Courier New"/>
        </w:rPr>
        <w:t>.totaltm</w:t>
      </w:r>
      <w:r w:rsidR="00EC3D60" w:rsidRPr="0014688A">
        <w:t>)</w:t>
      </w:r>
      <w:bookmarkEnd w:id="923"/>
    </w:p>
    <w:p w:rsidR="004976DE" w:rsidRPr="0014688A" w:rsidRDefault="004976DE">
      <w:pPr>
        <w:pStyle w:val="BodyText2"/>
      </w:pPr>
      <w:r w:rsidRPr="0014688A">
        <w:t>These files consist of a grid in ARC ascii raster format of the time of initial inundation for each pixel (</w:t>
      </w:r>
      <w:r w:rsidRPr="0014688A">
        <w:rPr>
          <w:rFonts w:ascii="Courier New" w:hAnsi="Courier New"/>
        </w:rPr>
        <w:t>.inittm</w:t>
      </w:r>
      <w:r w:rsidR="00EC3D60" w:rsidRPr="0014688A">
        <w:t xml:space="preserve">), </w:t>
      </w:r>
      <w:r w:rsidRPr="0014688A">
        <w:t xml:space="preserve">the time of maximum inundation depth </w:t>
      </w:r>
      <w:r w:rsidR="00B0366F" w:rsidRPr="0014688A">
        <w:t xml:space="preserve">in each pixel </w:t>
      </w:r>
      <w:r w:rsidRPr="0014688A">
        <w:t>(</w:t>
      </w:r>
      <w:r w:rsidRPr="0014688A">
        <w:rPr>
          <w:rFonts w:ascii="Courier New" w:hAnsi="Courier New"/>
        </w:rPr>
        <w:t>.maxtm</w:t>
      </w:r>
      <w:r w:rsidRPr="0014688A">
        <w:t>)</w:t>
      </w:r>
      <w:r w:rsidR="00EC3D60" w:rsidRPr="0014688A">
        <w:t xml:space="preserve"> or the total time for which a pixel is inundated (</w:t>
      </w:r>
      <w:r w:rsidR="00EC3D60" w:rsidRPr="0014688A">
        <w:rPr>
          <w:rFonts w:ascii="Courier New" w:hAnsi="Courier New"/>
        </w:rPr>
        <w:t>.totaltm</w:t>
      </w:r>
      <w:r w:rsidR="00EC3D60" w:rsidRPr="0014688A">
        <w:t>)</w:t>
      </w:r>
      <w:r w:rsidRPr="0014688A">
        <w:t xml:space="preserve">. </w:t>
      </w:r>
      <w:r w:rsidR="00544596" w:rsidRPr="0014688A">
        <w:t xml:space="preserve"> </w:t>
      </w:r>
      <w:r w:rsidRPr="0014688A">
        <w:t xml:space="preserve">Units are in </w:t>
      </w:r>
      <w:r w:rsidRPr="00003583">
        <w:rPr>
          <w:b/>
        </w:rPr>
        <w:t>hours</w:t>
      </w:r>
      <w:r w:rsidRPr="0014688A">
        <w:t xml:space="preserve"> from the start of the simulation.</w:t>
      </w:r>
      <w:r w:rsidR="0067084A">
        <w:t xml:space="preserve">  </w:t>
      </w:r>
      <w:r w:rsidR="0067084A" w:rsidRPr="0014688A">
        <w:t>.</w:t>
      </w:r>
      <w:r w:rsidR="0067084A">
        <w:t xml:space="preserve">  By default these values are the maximum values over the whole simulation (i.e. over each time step) but if the keyword </w:t>
      </w:r>
      <w:r w:rsidR="0067084A" w:rsidRPr="006A7973">
        <w:rPr>
          <w:rFonts w:ascii="Courier New" w:hAnsi="Courier New" w:cs="Courier New"/>
        </w:rPr>
        <w:t>mint_hk</w:t>
      </w:r>
      <w:r w:rsidR="0067084A">
        <w:t xml:space="preserve"> appears in the </w:t>
      </w:r>
      <w:r w:rsidR="0067084A" w:rsidRPr="006A7973">
        <w:rPr>
          <w:rFonts w:ascii="Courier New" w:hAnsi="Courier New" w:cs="Courier New"/>
        </w:rPr>
        <w:t>.par</w:t>
      </w:r>
      <w:r w:rsidR="0067084A">
        <w:t xml:space="preserve"> file then they are the values over each time step for which the </w:t>
      </w:r>
      <w:r w:rsidR="0067084A" w:rsidRPr="006A7973">
        <w:rPr>
          <w:rFonts w:ascii="Courier New" w:hAnsi="Courier New" w:cs="Courier New"/>
        </w:rPr>
        <w:t>.mass</w:t>
      </w:r>
      <w:r w:rsidR="0067084A">
        <w:t xml:space="preserve"> file is written to (</w:t>
      </w:r>
      <w:r w:rsidR="0067084A" w:rsidRPr="006A7973">
        <w:rPr>
          <w:rFonts w:ascii="Courier New" w:hAnsi="Courier New" w:cs="Courier New"/>
        </w:rPr>
        <w:t>massint</w:t>
      </w:r>
      <w:r w:rsidR="0067084A">
        <w:t>) instead.</w:t>
      </w:r>
      <w:r w:rsidR="003D2370">
        <w:t xml:space="preserve">  There is currently no keyword to suppress the output of these files.  </w:t>
      </w:r>
    </w:p>
    <w:p w:rsidR="00A4337E" w:rsidRDefault="00954866">
      <w:pPr>
        <w:pStyle w:val="Heading3"/>
      </w:pPr>
      <w:bookmarkStart w:id="924" w:name="_Toc46213266"/>
      <w:r>
        <w:t xml:space="preserve">Discharge </w:t>
      </w:r>
      <w:r w:rsidR="00DE6D04">
        <w:t xml:space="preserve">and velocity </w:t>
      </w:r>
      <w:r w:rsidR="002A1755" w:rsidRPr="0014688A">
        <w:t xml:space="preserve">values </w:t>
      </w:r>
      <w:r w:rsidR="00334D48" w:rsidRPr="0014688A">
        <w:t>(</w:t>
      </w:r>
      <w:r w:rsidR="00334D48">
        <w:rPr>
          <w:rFonts w:ascii="Courier New" w:hAnsi="Courier New"/>
        </w:rPr>
        <w:t>-</w:t>
      </w:r>
      <w:r w:rsidR="002A1755" w:rsidRPr="0014688A">
        <w:rPr>
          <w:rFonts w:ascii="Courier New" w:hAnsi="Courier New"/>
        </w:rPr>
        <w:t>xxxx.Qx</w:t>
      </w:r>
      <w:r w:rsidR="00DE6D04">
        <w:rPr>
          <w:rFonts w:ascii="Courier New" w:hAnsi="Courier New"/>
        </w:rPr>
        <w:t>,</w:t>
      </w:r>
      <w:r w:rsidR="002A1755" w:rsidRPr="0014688A">
        <w:rPr>
          <w:rFonts w:ascii="Courier New" w:hAnsi="Courier New"/>
        </w:rPr>
        <w:t xml:space="preserve"> </w:t>
      </w:r>
      <w:r w:rsidR="00334D48">
        <w:rPr>
          <w:rFonts w:ascii="Courier New" w:hAnsi="Courier New"/>
        </w:rPr>
        <w:t>-</w:t>
      </w:r>
      <w:r w:rsidR="002A1755" w:rsidRPr="0014688A">
        <w:rPr>
          <w:rFonts w:ascii="Courier New" w:hAnsi="Courier New"/>
        </w:rPr>
        <w:t>xxxx.Qy</w:t>
      </w:r>
      <w:r w:rsidR="00D0342E">
        <w:rPr>
          <w:rFonts w:ascii="Courier New" w:hAnsi="Courier New"/>
        </w:rPr>
        <w:t>, -</w:t>
      </w:r>
      <w:r w:rsidR="00D0342E" w:rsidRPr="0014688A">
        <w:rPr>
          <w:rFonts w:ascii="Courier New" w:hAnsi="Courier New"/>
        </w:rPr>
        <w:t>xxxx.Q</w:t>
      </w:r>
      <w:r w:rsidR="00D0342E">
        <w:rPr>
          <w:rFonts w:ascii="Courier New" w:hAnsi="Courier New"/>
        </w:rPr>
        <w:t>c</w:t>
      </w:r>
      <w:r w:rsidR="00D0342E" w:rsidRPr="0014688A">
        <w:rPr>
          <w:rFonts w:ascii="Courier New" w:hAnsi="Courier New"/>
        </w:rPr>
        <w:t>x</w:t>
      </w:r>
      <w:r w:rsidR="00D0342E">
        <w:rPr>
          <w:rFonts w:ascii="Courier New" w:hAnsi="Courier New"/>
        </w:rPr>
        <w:t>,</w:t>
      </w:r>
      <w:r w:rsidR="00D0342E" w:rsidRPr="0014688A">
        <w:rPr>
          <w:rFonts w:ascii="Courier New" w:hAnsi="Courier New"/>
        </w:rPr>
        <w:t xml:space="preserve"> </w:t>
      </w:r>
      <w:r w:rsidR="00D0342E">
        <w:rPr>
          <w:rFonts w:ascii="Courier New" w:hAnsi="Courier New"/>
        </w:rPr>
        <w:t>-</w:t>
      </w:r>
      <w:r w:rsidR="00D0342E" w:rsidRPr="0014688A">
        <w:rPr>
          <w:rFonts w:ascii="Courier New" w:hAnsi="Courier New"/>
        </w:rPr>
        <w:t>xxxx.Q</w:t>
      </w:r>
      <w:r w:rsidR="00D0342E">
        <w:rPr>
          <w:rFonts w:ascii="Courier New" w:hAnsi="Courier New"/>
        </w:rPr>
        <w:t>c</w:t>
      </w:r>
      <w:r w:rsidR="00D0342E" w:rsidRPr="0014688A">
        <w:rPr>
          <w:rFonts w:ascii="Courier New" w:hAnsi="Courier New"/>
        </w:rPr>
        <w:t>y</w:t>
      </w:r>
      <w:r w:rsidR="00DE6D04">
        <w:rPr>
          <w:rFonts w:ascii="Courier New" w:hAnsi="Courier New"/>
        </w:rPr>
        <w:t>, -xxxx.Vx –xxxx.Vy</w:t>
      </w:r>
      <w:r w:rsidR="00D95834">
        <w:rPr>
          <w:rFonts w:ascii="Courier New" w:hAnsi="Courier New"/>
        </w:rPr>
        <w:t xml:space="preserve">, -xxxx.SGCVx </w:t>
      </w:r>
      <w:r w:rsidR="00D95834" w:rsidRPr="00736918">
        <w:t>and</w:t>
      </w:r>
      <w:r w:rsidR="00D95834">
        <w:rPr>
          <w:rFonts w:ascii="Courier New" w:hAnsi="Courier New"/>
        </w:rPr>
        <w:t xml:space="preserve"> –xxxx.SGCVy</w:t>
      </w:r>
      <w:r w:rsidR="002A1755" w:rsidRPr="0014688A">
        <w:t>)</w:t>
      </w:r>
      <w:bookmarkEnd w:id="924"/>
    </w:p>
    <w:p w:rsidR="00954866" w:rsidRDefault="00954866" w:rsidP="00954866">
      <w:pPr>
        <w:pStyle w:val="BodyText2"/>
      </w:pPr>
      <w:r w:rsidRPr="0014688A">
        <w:t xml:space="preserve">These files consist of a grid in ARC ascii raster format of the </w:t>
      </w:r>
      <w:r>
        <w:t>discharge and velocity</w:t>
      </w:r>
      <w:r w:rsidRPr="0014688A">
        <w:t xml:space="preserve"> values </w:t>
      </w:r>
      <w:r>
        <w:t xml:space="preserve">at the cell interfaces </w:t>
      </w:r>
      <w:r w:rsidRPr="0014688A">
        <w:t>in the x and y Cartesian directions.  Grids are output at each save interval (</w:t>
      </w:r>
      <w:r w:rsidRPr="0014688A">
        <w:rPr>
          <w:rFonts w:ascii="Courier New" w:hAnsi="Courier New"/>
        </w:rPr>
        <w:t>saveint</w:t>
      </w:r>
      <w:r w:rsidRPr="0014688A">
        <w:t xml:space="preserve">) specified in the parameter file and </w:t>
      </w:r>
      <w:r w:rsidRPr="0014688A">
        <w:rPr>
          <w:rFonts w:ascii="Courier New" w:hAnsi="Courier New" w:cs="Courier New"/>
        </w:rPr>
        <w:t>xxxx</w:t>
      </w:r>
      <w:r w:rsidRPr="0014688A">
        <w:t xml:space="preserve"> is the </w:t>
      </w:r>
      <w:r w:rsidRPr="0014688A">
        <w:rPr>
          <w:rFonts w:ascii="Courier New" w:hAnsi="Courier New" w:cs="Courier New"/>
        </w:rPr>
        <w:t>saveint</w:t>
      </w:r>
      <w:r w:rsidRPr="0014688A">
        <w:t xml:space="preserve"> number.</w:t>
      </w:r>
      <w:r>
        <w:t xml:space="preserve"> The grids represent discharge and velocity at the cell interfaces, so for values in the x direction there is an extra column in the output, while in the y direction there is an extra row relative to the DEM raster.</w:t>
      </w:r>
      <w:r w:rsidRPr="0014688A">
        <w:t xml:space="preserve">  </w:t>
      </w:r>
      <w:r w:rsidR="00D0342E">
        <w:lastRenderedPageBreak/>
        <w:t>Discharge units are in cubic meters per second, while velocity is in meters per second.  If subgrid channels are used in the simulation then three additional files are produced:  -</w:t>
      </w:r>
      <w:r w:rsidR="00D0342E" w:rsidRPr="0014688A">
        <w:rPr>
          <w:rFonts w:ascii="Courier New" w:hAnsi="Courier New"/>
        </w:rPr>
        <w:t>xxxx.Q</w:t>
      </w:r>
      <w:r w:rsidR="00D0342E">
        <w:rPr>
          <w:rFonts w:ascii="Courier New" w:hAnsi="Courier New"/>
        </w:rPr>
        <w:t>c</w:t>
      </w:r>
      <w:r w:rsidR="00D0342E" w:rsidRPr="0014688A">
        <w:rPr>
          <w:rFonts w:ascii="Courier New" w:hAnsi="Courier New"/>
        </w:rPr>
        <w:t xml:space="preserve">x </w:t>
      </w:r>
      <w:r w:rsidR="00D0342E">
        <w:t xml:space="preserve">and </w:t>
      </w:r>
      <w:r w:rsidR="00D0342E">
        <w:rPr>
          <w:rFonts w:ascii="Courier New" w:hAnsi="Courier New"/>
        </w:rPr>
        <w:t>-</w:t>
      </w:r>
      <w:r w:rsidR="00D0342E" w:rsidRPr="0014688A">
        <w:rPr>
          <w:rFonts w:ascii="Courier New" w:hAnsi="Courier New"/>
        </w:rPr>
        <w:t>xxxx.Q</w:t>
      </w:r>
      <w:r w:rsidR="00D0342E">
        <w:rPr>
          <w:rFonts w:ascii="Courier New" w:hAnsi="Courier New"/>
        </w:rPr>
        <w:t>c</w:t>
      </w:r>
      <w:r w:rsidR="00D0342E" w:rsidRPr="0014688A">
        <w:rPr>
          <w:rFonts w:ascii="Courier New" w:hAnsi="Courier New"/>
        </w:rPr>
        <w:t>y</w:t>
      </w:r>
      <w:r w:rsidR="00D0342E">
        <w:rPr>
          <w:rFonts w:ascii="Courier New" w:hAnsi="Courier New"/>
        </w:rPr>
        <w:t xml:space="preserve"> </w:t>
      </w:r>
      <w:r w:rsidR="00D0342E">
        <w:t xml:space="preserve">(the subgrid channel discharge values in those cells where a channel is present) and </w:t>
      </w:r>
      <w:r w:rsidR="00736918" w:rsidRPr="00736918">
        <w:rPr>
          <w:rFonts w:ascii="Courier New" w:hAnsi="Courier New" w:cs="Courier New"/>
        </w:rPr>
        <w:t>*.Fwidth</w:t>
      </w:r>
      <w:r w:rsidR="00D0342E">
        <w:t xml:space="preserve"> (the width of flow in the subgrid channel in those cells where a channel is present)</w:t>
      </w:r>
      <w:r w:rsidR="00D95834">
        <w:t>, -</w:t>
      </w:r>
      <w:r w:rsidR="00D95834" w:rsidRPr="0014688A">
        <w:rPr>
          <w:rFonts w:ascii="Courier New" w:hAnsi="Courier New"/>
        </w:rPr>
        <w:t>xxxx.</w:t>
      </w:r>
      <w:r w:rsidR="00D95834">
        <w:rPr>
          <w:rFonts w:ascii="Courier New" w:hAnsi="Courier New"/>
        </w:rPr>
        <w:t>SGCV</w:t>
      </w:r>
      <w:r w:rsidR="00D95834" w:rsidRPr="0014688A">
        <w:rPr>
          <w:rFonts w:ascii="Courier New" w:hAnsi="Courier New"/>
        </w:rPr>
        <w:t>x</w:t>
      </w:r>
      <w:r w:rsidR="00D95834">
        <w:t xml:space="preserve"> and -</w:t>
      </w:r>
      <w:r w:rsidR="00D95834" w:rsidRPr="0014688A">
        <w:rPr>
          <w:rFonts w:ascii="Courier New" w:hAnsi="Courier New"/>
        </w:rPr>
        <w:t>xxxx.</w:t>
      </w:r>
      <w:r w:rsidR="00D95834">
        <w:rPr>
          <w:rFonts w:ascii="Courier New" w:hAnsi="Courier New"/>
        </w:rPr>
        <w:t>SGCVy</w:t>
      </w:r>
      <w:r w:rsidR="00D95834">
        <w:t xml:space="preserve"> are the associated flow velocities.</w:t>
      </w:r>
      <w:r w:rsidR="00D0342E">
        <w:t xml:space="preserve">. </w:t>
      </w:r>
      <w:r w:rsidR="00D0342E" w:rsidRPr="0014688A">
        <w:t xml:space="preserve"> </w:t>
      </w:r>
      <w:r w:rsidRPr="0014688A">
        <w:t>By default these files are not produced and are only output if the keyword</w:t>
      </w:r>
      <w:r>
        <w:t>s</w:t>
      </w:r>
      <w:r w:rsidRPr="0014688A">
        <w:t xml:space="preserve"> </w:t>
      </w:r>
      <w:r>
        <w:rPr>
          <w:rFonts w:ascii="Courier New" w:hAnsi="Courier New" w:cs="Courier New"/>
        </w:rPr>
        <w:t>q</w:t>
      </w:r>
      <w:r w:rsidRPr="0014688A">
        <w:rPr>
          <w:rFonts w:ascii="Courier New" w:hAnsi="Courier New" w:cs="Courier New"/>
        </w:rPr>
        <w:t>ou</w:t>
      </w:r>
      <w:r>
        <w:rPr>
          <w:rFonts w:ascii="Courier New" w:hAnsi="Courier New" w:cs="Courier New"/>
        </w:rPr>
        <w:t>t</w:t>
      </w:r>
      <w:r w:rsidRPr="0014688A">
        <w:rPr>
          <w:rFonts w:ascii="Courier New" w:hAnsi="Courier New" w:cs="Courier New"/>
        </w:rPr>
        <w:t>put</w:t>
      </w:r>
      <w:r w:rsidRPr="0014688A">
        <w:t xml:space="preserve"> </w:t>
      </w:r>
      <w:r>
        <w:t xml:space="preserve">and </w:t>
      </w:r>
      <w:r w:rsidRPr="00AE74C3">
        <w:rPr>
          <w:rFonts w:ascii="Courier New" w:hAnsi="Courier New" w:cs="Courier New"/>
        </w:rPr>
        <w:t>voutput</w:t>
      </w:r>
      <w:r>
        <w:t xml:space="preserve"> </w:t>
      </w:r>
      <w:r w:rsidRPr="0014688A">
        <w:t xml:space="preserve">appear in the </w:t>
      </w:r>
      <w:r w:rsidRPr="0014688A">
        <w:rPr>
          <w:rFonts w:ascii="Courier New" w:hAnsi="Courier New" w:cs="Courier New"/>
        </w:rPr>
        <w:t>.par</w:t>
      </w:r>
      <w:r w:rsidRPr="0014688A">
        <w:t xml:space="preserve"> file.</w:t>
      </w:r>
    </w:p>
    <w:p w:rsidR="006716FE" w:rsidRDefault="00183665">
      <w:pPr>
        <w:pStyle w:val="Heading3"/>
      </w:pPr>
      <w:bookmarkStart w:id="925" w:name="_Toc46213267"/>
      <w:r>
        <w:t xml:space="preserve">Hazard output </w:t>
      </w:r>
      <w:r w:rsidRPr="00113A8F">
        <w:t>files (</w:t>
      </w:r>
      <w:r w:rsidR="00824DBF">
        <w:t>.</w:t>
      </w:r>
      <w:r w:rsidR="00736918" w:rsidRPr="00736918">
        <w:rPr>
          <w:rFonts w:ascii="Courier New" w:hAnsi="Courier New" w:cs="Courier New"/>
        </w:rPr>
        <w:t xml:space="preserve">maxVx, </w:t>
      </w:r>
      <w:r w:rsidR="00824DBF">
        <w:rPr>
          <w:rFonts w:ascii="Courier New" w:hAnsi="Courier New" w:cs="Courier New"/>
        </w:rPr>
        <w:t>.</w:t>
      </w:r>
      <w:r w:rsidR="00736918" w:rsidRPr="00736918">
        <w:rPr>
          <w:rFonts w:ascii="Courier New" w:hAnsi="Courier New" w:cs="Courier New"/>
        </w:rPr>
        <w:t>maxVy,</w:t>
      </w:r>
      <w:r w:rsidR="00824DBF">
        <w:t xml:space="preserve"> </w:t>
      </w:r>
      <w:r w:rsidR="00824DBF">
        <w:rPr>
          <w:rFonts w:ascii="Courier New" w:hAnsi="Courier New"/>
        </w:rPr>
        <w:t xml:space="preserve">.maxVc, </w:t>
      </w:r>
      <w:r w:rsidRPr="00113A8F">
        <w:t>.</w:t>
      </w:r>
      <w:r w:rsidR="00736918" w:rsidRPr="00736918">
        <w:rPr>
          <w:rFonts w:ascii="Courier New" w:hAnsi="Courier New" w:cs="Courier New"/>
        </w:rPr>
        <w:t>maxVcd</w:t>
      </w:r>
      <w:r w:rsidRPr="00113A8F">
        <w:t xml:space="preserve"> and </w:t>
      </w:r>
      <w:r w:rsidR="00736918" w:rsidRPr="00736918">
        <w:rPr>
          <w:rFonts w:ascii="Courier New" w:hAnsi="Courier New" w:cs="Courier New"/>
        </w:rPr>
        <w:t>.</w:t>
      </w:r>
      <w:r w:rsidR="003D0A3E" w:rsidRPr="00113A8F">
        <w:rPr>
          <w:rFonts w:ascii="Courier New" w:hAnsi="Courier New" w:cs="Courier New"/>
        </w:rPr>
        <w:t>maxH</w:t>
      </w:r>
      <w:r w:rsidR="00736918" w:rsidRPr="00736918">
        <w:rPr>
          <w:rFonts w:ascii="Courier New" w:hAnsi="Courier New" w:cs="Courier New"/>
        </w:rPr>
        <w:t>az</w:t>
      </w:r>
      <w:r>
        <w:t>)</w:t>
      </w:r>
      <w:bookmarkEnd w:id="925"/>
    </w:p>
    <w:p w:rsidR="006716FE" w:rsidRDefault="00736918">
      <w:r w:rsidRPr="00736918">
        <w:rPr>
          <w:rFonts w:ascii="Arial" w:hAnsi="Arial" w:cs="Arial"/>
          <w:sz w:val="20"/>
          <w:szCs w:val="20"/>
        </w:rPr>
        <w:t xml:space="preserve">These files </w:t>
      </w:r>
      <w:r w:rsidR="00DE3CE8">
        <w:rPr>
          <w:rFonts w:ascii="Arial" w:hAnsi="Arial" w:cs="Arial"/>
          <w:sz w:val="20"/>
          <w:szCs w:val="20"/>
        </w:rPr>
        <w:t xml:space="preserve">each </w:t>
      </w:r>
      <w:r w:rsidRPr="00736918">
        <w:rPr>
          <w:rFonts w:ascii="Arial" w:hAnsi="Arial" w:cs="Arial"/>
          <w:sz w:val="20"/>
          <w:szCs w:val="20"/>
        </w:rPr>
        <w:t xml:space="preserve">consist of a grid in ARC ascii raster format </w:t>
      </w:r>
      <w:r w:rsidR="00824DBF">
        <w:rPr>
          <w:rFonts w:ascii="Arial" w:hAnsi="Arial" w:cs="Arial"/>
          <w:sz w:val="20"/>
          <w:szCs w:val="20"/>
        </w:rPr>
        <w:t>containing the value for each cell</w:t>
      </w:r>
      <w:r w:rsidR="00DE3CE8">
        <w:rPr>
          <w:rFonts w:ascii="Arial" w:hAnsi="Arial" w:cs="Arial"/>
          <w:sz w:val="20"/>
          <w:szCs w:val="20"/>
        </w:rPr>
        <w:t xml:space="preserve"> for the corresponding variable</w:t>
      </w:r>
      <w:r w:rsidR="00824DBF">
        <w:rPr>
          <w:rFonts w:ascii="Arial" w:hAnsi="Arial" w:cs="Arial"/>
          <w:sz w:val="20"/>
          <w:szCs w:val="20"/>
        </w:rPr>
        <w:t xml:space="preserve">.  </w:t>
      </w:r>
      <w:r w:rsidRPr="00736918">
        <w:rPr>
          <w:rFonts w:ascii="Arial" w:hAnsi="Arial" w:cs="Arial"/>
          <w:sz w:val="20"/>
          <w:szCs w:val="20"/>
        </w:rPr>
        <w:t xml:space="preserve">By default these files are not produced and are only output if the keywords hazard appears in the </w:t>
      </w:r>
      <w:r w:rsidRPr="00736918">
        <w:rPr>
          <w:rFonts w:ascii="Courier New" w:hAnsi="Courier New" w:cs="Courier New"/>
          <w:sz w:val="20"/>
          <w:szCs w:val="20"/>
        </w:rPr>
        <w:t>.par</w:t>
      </w:r>
      <w:r w:rsidRPr="00736918">
        <w:rPr>
          <w:rFonts w:ascii="Arial" w:hAnsi="Arial" w:cs="Arial"/>
          <w:sz w:val="20"/>
          <w:szCs w:val="20"/>
        </w:rPr>
        <w:t xml:space="preserve"> file.</w:t>
      </w:r>
      <w:r w:rsidR="00824DBF">
        <w:rPr>
          <w:rFonts w:ascii="Arial" w:hAnsi="Arial" w:cs="Arial"/>
          <w:sz w:val="20"/>
          <w:szCs w:val="20"/>
        </w:rPr>
        <w:t xml:space="preserve">  </w:t>
      </w:r>
    </w:p>
    <w:p w:rsidR="006716FE" w:rsidRDefault="006716FE"/>
    <w:p w:rsidR="006716FE" w:rsidRDefault="00824DBF">
      <w:r>
        <w:rPr>
          <w:rFonts w:ascii="Arial" w:hAnsi="Arial" w:cs="Arial"/>
          <w:sz w:val="20"/>
          <w:szCs w:val="20"/>
        </w:rPr>
        <w:t xml:space="preserve">The </w:t>
      </w:r>
      <w:r w:rsidR="00736918" w:rsidRPr="00736918">
        <w:rPr>
          <w:rFonts w:ascii="Courier New" w:hAnsi="Courier New" w:cs="Courier New"/>
          <w:sz w:val="20"/>
          <w:szCs w:val="20"/>
        </w:rPr>
        <w:t>.maxVx</w:t>
      </w:r>
      <w:r>
        <w:rPr>
          <w:rFonts w:ascii="Arial" w:hAnsi="Arial" w:cs="Arial"/>
          <w:sz w:val="20"/>
          <w:szCs w:val="20"/>
        </w:rPr>
        <w:t xml:space="preserve"> and </w:t>
      </w:r>
      <w:r w:rsidR="00736918" w:rsidRPr="00736918">
        <w:rPr>
          <w:rFonts w:ascii="Courier New" w:hAnsi="Courier New" w:cs="Courier New"/>
          <w:sz w:val="20"/>
          <w:szCs w:val="20"/>
        </w:rPr>
        <w:t>.maxVy</w:t>
      </w:r>
      <w:r>
        <w:rPr>
          <w:rFonts w:ascii="Arial" w:hAnsi="Arial" w:cs="Arial"/>
          <w:sz w:val="20"/>
          <w:szCs w:val="20"/>
        </w:rPr>
        <w:t xml:space="preserve"> files contain the maximum values </w:t>
      </w:r>
      <w:r w:rsidR="00DE3CE8">
        <w:rPr>
          <w:rFonts w:ascii="Arial" w:hAnsi="Arial" w:cs="Arial"/>
          <w:sz w:val="20"/>
          <w:szCs w:val="20"/>
        </w:rPr>
        <w:t xml:space="preserve">over the simulation for water velocity in the x and y Cartesian directions (see </w:t>
      </w:r>
      <w:r w:rsidR="00E82E83">
        <w:rPr>
          <w:rFonts w:ascii="Arial" w:hAnsi="Arial" w:cs="Arial"/>
          <w:sz w:val="20"/>
          <w:szCs w:val="20"/>
        </w:rPr>
        <w:t>vx and .vy files described</w:t>
      </w:r>
      <w:r w:rsidR="00DE3CE8">
        <w:rPr>
          <w:rFonts w:ascii="Arial" w:hAnsi="Arial" w:cs="Arial"/>
          <w:sz w:val="20"/>
          <w:szCs w:val="20"/>
        </w:rPr>
        <w:t xml:space="preserve"> above).  The </w:t>
      </w:r>
      <w:r w:rsidR="00736918" w:rsidRPr="00736918">
        <w:rPr>
          <w:rFonts w:ascii="Courier New" w:hAnsi="Courier New" w:cs="Courier New"/>
          <w:sz w:val="20"/>
          <w:szCs w:val="20"/>
        </w:rPr>
        <w:t>.maxVc</w:t>
      </w:r>
      <w:r w:rsidR="00DE3CE8">
        <w:rPr>
          <w:rFonts w:ascii="Arial" w:hAnsi="Arial" w:cs="Arial"/>
          <w:sz w:val="20"/>
          <w:szCs w:val="20"/>
        </w:rPr>
        <w:t xml:space="preserve"> files contain the maximum values over the simulation for cell velocity which combines velocities at the cell interfaces in the x and y Cartesian directions.  It is calculated as</w:t>
      </w:r>
    </w:p>
    <w:p w:rsidR="006716FE" w:rsidRDefault="006716FE"/>
    <w:p w:rsidR="001E113F" w:rsidRDefault="00BB07FB">
      <w:pPr>
        <w:pStyle w:val="BodyText2"/>
        <w:jc w:val="center"/>
        <w:rPr>
          <w:i/>
        </w:rPr>
      </w:pPr>
      <w:r w:rsidRPr="00BB07FB">
        <w:rPr>
          <w:i/>
        </w:rPr>
        <w:t>Vc</w:t>
      </w:r>
      <w:r w:rsidRPr="00BB07FB">
        <w:rPr>
          <w:i/>
          <w:vertAlign w:val="subscript"/>
        </w:rPr>
        <w:t>i,j</w:t>
      </w:r>
      <w:r w:rsidRPr="00BB07FB">
        <w:rPr>
          <w:i/>
        </w:rPr>
        <w:t xml:space="preserve"> = </w:t>
      </w:r>
      <w:r w:rsidRPr="00BB07FB">
        <w:rPr>
          <w:i/>
          <w:sz w:val="28"/>
          <w:szCs w:val="28"/>
        </w:rPr>
        <w:t>([</w:t>
      </w:r>
      <w:r w:rsidRPr="00BB07FB">
        <w:rPr>
          <w:i/>
        </w:rPr>
        <w:t>max</w:t>
      </w:r>
      <w:r w:rsidRPr="00BB07FB">
        <w:rPr>
          <w:i/>
          <w:sz w:val="28"/>
          <w:szCs w:val="28"/>
        </w:rPr>
        <w:t>(</w:t>
      </w:r>
      <w:r w:rsidRPr="00BB07FB">
        <w:rPr>
          <w:i/>
        </w:rPr>
        <w:t>V</w:t>
      </w:r>
      <w:r w:rsidRPr="00BB07FB">
        <w:rPr>
          <w:i/>
          <w:vertAlign w:val="subscript"/>
        </w:rPr>
        <w:t>i-1/2,j</w:t>
      </w:r>
      <w:r w:rsidRPr="00BB07FB">
        <w:rPr>
          <w:i/>
        </w:rPr>
        <w:t xml:space="preserve"> , V</w:t>
      </w:r>
      <w:r w:rsidRPr="00BB07FB">
        <w:rPr>
          <w:i/>
          <w:vertAlign w:val="subscript"/>
        </w:rPr>
        <w:t>i+1/2,j</w:t>
      </w:r>
      <w:r w:rsidRPr="00BB07FB">
        <w:rPr>
          <w:i/>
          <w:sz w:val="28"/>
          <w:szCs w:val="28"/>
        </w:rPr>
        <w:t>)]</w:t>
      </w:r>
      <w:r w:rsidRPr="00BB07FB">
        <w:rPr>
          <w:i/>
          <w:vertAlign w:val="superscript"/>
        </w:rPr>
        <w:t>2</w:t>
      </w:r>
      <w:r w:rsidRPr="00BB07FB">
        <w:rPr>
          <w:i/>
        </w:rPr>
        <w:t xml:space="preserve"> + </w:t>
      </w:r>
      <w:r w:rsidRPr="00BB07FB">
        <w:rPr>
          <w:i/>
          <w:sz w:val="28"/>
          <w:szCs w:val="28"/>
        </w:rPr>
        <w:t>[</w:t>
      </w:r>
      <w:r w:rsidRPr="00BB07FB">
        <w:rPr>
          <w:i/>
        </w:rPr>
        <w:t>max(V</w:t>
      </w:r>
      <w:r w:rsidRPr="00BB07FB">
        <w:rPr>
          <w:i/>
          <w:vertAlign w:val="subscript"/>
        </w:rPr>
        <w:t>i,j-1/2</w:t>
      </w:r>
      <w:r w:rsidRPr="00BB07FB">
        <w:rPr>
          <w:i/>
        </w:rPr>
        <w:t xml:space="preserve"> , V</w:t>
      </w:r>
      <w:r w:rsidRPr="00BB07FB">
        <w:rPr>
          <w:i/>
          <w:vertAlign w:val="subscript"/>
        </w:rPr>
        <w:t>i,j+1/2</w:t>
      </w:r>
      <w:r w:rsidRPr="00BB07FB">
        <w:rPr>
          <w:i/>
          <w:sz w:val="28"/>
          <w:szCs w:val="28"/>
        </w:rPr>
        <w:t>)]</w:t>
      </w:r>
      <w:r w:rsidRPr="00BB07FB">
        <w:rPr>
          <w:i/>
          <w:vertAlign w:val="superscript"/>
        </w:rPr>
        <w:t>2</w:t>
      </w:r>
      <w:r w:rsidRPr="00BB07FB">
        <w:rPr>
          <w:i/>
          <w:sz w:val="28"/>
          <w:szCs w:val="28"/>
        </w:rPr>
        <w:t>)</w:t>
      </w:r>
      <w:r w:rsidRPr="00BB07FB">
        <w:rPr>
          <w:i/>
          <w:vertAlign w:val="superscript"/>
        </w:rPr>
        <w:t>(0.5)</w:t>
      </w:r>
    </w:p>
    <w:p w:rsidR="00327A9D" w:rsidRPr="001312A3" w:rsidRDefault="00327A9D" w:rsidP="00327A9D">
      <w:pPr>
        <w:pStyle w:val="BodyText2"/>
        <w:jc w:val="right"/>
      </w:pPr>
      <w:r>
        <w:t>(3)</w:t>
      </w:r>
    </w:p>
    <w:p w:rsidR="006716FE" w:rsidRDefault="00736918">
      <w:pPr>
        <w:rPr>
          <w:rFonts w:ascii="Arial" w:hAnsi="Arial" w:cs="Arial"/>
          <w:bCs/>
          <w:iCs/>
          <w:sz w:val="20"/>
          <w:szCs w:val="20"/>
        </w:rPr>
      </w:pPr>
      <w:r w:rsidRPr="00736918">
        <w:rPr>
          <w:rFonts w:ascii="Arial" w:hAnsi="Arial" w:cs="Arial"/>
          <w:sz w:val="20"/>
          <w:szCs w:val="20"/>
        </w:rPr>
        <w:t xml:space="preserve">where </w:t>
      </w:r>
      <w:r w:rsidR="00BB07FB" w:rsidRPr="00BB07FB">
        <w:rPr>
          <w:rFonts w:ascii="Arial" w:hAnsi="Arial" w:cs="Arial"/>
          <w:i/>
          <w:sz w:val="20"/>
          <w:szCs w:val="20"/>
        </w:rPr>
        <w:t>Vc</w:t>
      </w:r>
      <w:r w:rsidR="00BB07FB" w:rsidRPr="00BB07FB">
        <w:rPr>
          <w:rFonts w:ascii="Arial" w:hAnsi="Arial" w:cs="Arial"/>
          <w:i/>
          <w:sz w:val="20"/>
          <w:szCs w:val="20"/>
          <w:vertAlign w:val="subscript"/>
        </w:rPr>
        <w:t>i,j</w:t>
      </w:r>
      <w:r w:rsidRPr="00736918">
        <w:rPr>
          <w:rFonts w:ascii="Arial" w:hAnsi="Arial" w:cs="Arial"/>
          <w:sz w:val="20"/>
          <w:szCs w:val="20"/>
        </w:rPr>
        <w:t xml:space="preserve"> is the cell velocity and the ½ notation denotes a value at a cell interface.  </w:t>
      </w:r>
      <w:r w:rsidR="00DE3CE8">
        <w:rPr>
          <w:rFonts w:ascii="Arial" w:hAnsi="Arial" w:cs="Arial"/>
          <w:sz w:val="20"/>
          <w:szCs w:val="20"/>
        </w:rPr>
        <w:t>T</w:t>
      </w:r>
      <w:r w:rsidRPr="00736918">
        <w:rPr>
          <w:rFonts w:ascii="Arial" w:hAnsi="Arial" w:cs="Arial"/>
          <w:sz w:val="20"/>
          <w:szCs w:val="20"/>
        </w:rPr>
        <w:t xml:space="preserve">he </w:t>
      </w:r>
      <w:r w:rsidRPr="00736918">
        <w:rPr>
          <w:rFonts w:ascii="Courier New" w:hAnsi="Courier New" w:cs="Courier New"/>
          <w:sz w:val="20"/>
          <w:szCs w:val="20"/>
        </w:rPr>
        <w:t>.maxVcd</w:t>
      </w:r>
      <w:r w:rsidRPr="00736918">
        <w:rPr>
          <w:rFonts w:ascii="Arial" w:hAnsi="Arial" w:cs="Arial"/>
          <w:sz w:val="20"/>
          <w:szCs w:val="20"/>
        </w:rPr>
        <w:t xml:space="preserve"> file gives the value of the water depth </w:t>
      </w:r>
      <w:r w:rsidR="00DE3CE8">
        <w:rPr>
          <w:rFonts w:ascii="Arial" w:hAnsi="Arial" w:cs="Arial"/>
          <w:sz w:val="20"/>
          <w:szCs w:val="20"/>
        </w:rPr>
        <w:t xml:space="preserve">in each cell </w:t>
      </w:r>
      <w:r w:rsidRPr="00736918">
        <w:rPr>
          <w:rFonts w:ascii="Arial" w:hAnsi="Arial" w:cs="Arial"/>
          <w:sz w:val="20"/>
          <w:szCs w:val="20"/>
        </w:rPr>
        <w:t>at the time of maximum cell water velocity</w:t>
      </w:r>
      <w:r w:rsidR="00DE3CE8">
        <w:rPr>
          <w:rFonts w:ascii="Arial" w:hAnsi="Arial" w:cs="Arial"/>
          <w:sz w:val="20"/>
          <w:szCs w:val="20"/>
        </w:rPr>
        <w:t>.</w:t>
      </w:r>
      <w:r w:rsidRPr="00736918">
        <w:rPr>
          <w:rFonts w:ascii="Arial" w:hAnsi="Arial" w:cs="Arial"/>
          <w:sz w:val="20"/>
          <w:szCs w:val="20"/>
        </w:rPr>
        <w:t xml:space="preserve">  </w:t>
      </w:r>
      <w:r w:rsidR="00DE3CE8">
        <w:rPr>
          <w:rFonts w:ascii="Arial" w:hAnsi="Arial" w:cs="Arial"/>
          <w:sz w:val="20"/>
          <w:szCs w:val="20"/>
        </w:rPr>
        <w:t>Finally, t</w:t>
      </w:r>
      <w:r w:rsidRPr="00736918">
        <w:rPr>
          <w:rFonts w:ascii="Arial" w:hAnsi="Arial" w:cs="Arial"/>
          <w:sz w:val="20"/>
          <w:szCs w:val="20"/>
        </w:rPr>
        <w:t xml:space="preserve">he </w:t>
      </w:r>
      <w:r w:rsidRPr="00736918">
        <w:rPr>
          <w:rFonts w:ascii="Courier New" w:hAnsi="Courier New" w:cs="Courier New"/>
          <w:b/>
          <w:bCs/>
          <w:i/>
          <w:iCs/>
          <w:sz w:val="20"/>
          <w:szCs w:val="20"/>
        </w:rPr>
        <w:t>.</w:t>
      </w:r>
      <w:r w:rsidRPr="00736918">
        <w:rPr>
          <w:rFonts w:ascii="Courier New" w:hAnsi="Courier New" w:cs="Courier New"/>
          <w:sz w:val="20"/>
          <w:szCs w:val="20"/>
        </w:rPr>
        <w:t>maxH</w:t>
      </w:r>
      <w:r w:rsidR="00BB07FB" w:rsidRPr="00117F99">
        <w:rPr>
          <w:rFonts w:ascii="Courier New" w:hAnsi="Courier New" w:cs="Courier New"/>
          <w:bCs/>
          <w:iCs/>
          <w:sz w:val="20"/>
          <w:szCs w:val="20"/>
        </w:rPr>
        <w:t>az</w:t>
      </w:r>
      <w:r w:rsidRPr="00736918">
        <w:rPr>
          <w:rFonts w:ascii="Arial" w:hAnsi="Arial" w:cs="Arial"/>
          <w:b/>
          <w:bCs/>
          <w:i/>
          <w:iCs/>
          <w:sz w:val="20"/>
          <w:szCs w:val="20"/>
        </w:rPr>
        <w:t xml:space="preserve"> </w:t>
      </w:r>
      <w:r w:rsidRPr="00736918">
        <w:rPr>
          <w:rFonts w:ascii="Arial" w:hAnsi="Arial" w:cs="Arial"/>
          <w:bCs/>
          <w:iCs/>
          <w:sz w:val="20"/>
          <w:szCs w:val="20"/>
        </w:rPr>
        <w:t xml:space="preserve">file gives the maximum value for the hazard variable over the simulation.  The </w:t>
      </w:r>
      <w:r w:rsidR="00DE3CE8">
        <w:rPr>
          <w:rFonts w:ascii="Arial" w:hAnsi="Arial" w:cs="Arial"/>
          <w:bCs/>
          <w:iCs/>
          <w:sz w:val="20"/>
          <w:szCs w:val="20"/>
        </w:rPr>
        <w:t xml:space="preserve">hazard </w:t>
      </w:r>
      <w:r w:rsidRPr="00736918">
        <w:rPr>
          <w:rFonts w:ascii="Arial" w:hAnsi="Arial" w:cs="Arial"/>
          <w:bCs/>
          <w:iCs/>
          <w:sz w:val="20"/>
          <w:szCs w:val="20"/>
        </w:rPr>
        <w:t>variable is an estimation of the combined hazard posed by water velocities and depth and is calculated as</w:t>
      </w:r>
    </w:p>
    <w:p w:rsidR="00327A9D" w:rsidRDefault="00327A9D"/>
    <w:p w:rsidR="001E113F" w:rsidRDefault="00BB07FB">
      <w:pPr>
        <w:jc w:val="center"/>
        <w:rPr>
          <w:rFonts w:ascii="Arial" w:hAnsi="Arial" w:cs="Arial"/>
          <w:bCs/>
          <w:i/>
          <w:iCs/>
          <w:sz w:val="20"/>
          <w:szCs w:val="20"/>
        </w:rPr>
      </w:pPr>
      <w:r w:rsidRPr="00BB07FB">
        <w:rPr>
          <w:rFonts w:ascii="Arial" w:hAnsi="Arial" w:cs="Arial"/>
          <w:bCs/>
          <w:i/>
          <w:iCs/>
          <w:sz w:val="20"/>
          <w:szCs w:val="20"/>
        </w:rPr>
        <w:t>Haz = H * (Vc + 1.5)</w:t>
      </w:r>
    </w:p>
    <w:p w:rsidR="006716FE" w:rsidRDefault="00327A9D" w:rsidP="00327A9D">
      <w:pPr>
        <w:jc w:val="right"/>
      </w:pPr>
      <w:r>
        <w:rPr>
          <w:rFonts w:ascii="Arial" w:hAnsi="Arial" w:cs="Arial"/>
          <w:bCs/>
          <w:iCs/>
          <w:sz w:val="20"/>
          <w:szCs w:val="20"/>
        </w:rPr>
        <w:t>(4)</w:t>
      </w:r>
      <w:r w:rsidR="00736918" w:rsidRPr="00736918">
        <w:rPr>
          <w:rFonts w:ascii="Arial" w:hAnsi="Arial" w:cs="Arial"/>
          <w:bCs/>
          <w:iCs/>
          <w:sz w:val="20"/>
          <w:szCs w:val="20"/>
        </w:rPr>
        <w:br/>
        <w:t xml:space="preserve"> </w:t>
      </w:r>
      <w:r w:rsidR="00736918" w:rsidRPr="00736918">
        <w:rPr>
          <w:rFonts w:ascii="Arial" w:hAnsi="Arial" w:cs="Arial"/>
          <w:sz w:val="20"/>
          <w:szCs w:val="20"/>
        </w:rPr>
        <w:t xml:space="preserve">   </w:t>
      </w:r>
    </w:p>
    <w:p w:rsidR="00EA4CAC" w:rsidRDefault="00113A8F" w:rsidP="00113A8F">
      <w:pPr>
        <w:pStyle w:val="BodyText2"/>
      </w:pPr>
      <w:r w:rsidRPr="00113A8F">
        <w:t xml:space="preserve">Where </w:t>
      </w:r>
      <w:r w:rsidR="00736918" w:rsidRPr="00736918">
        <w:rPr>
          <w:i/>
        </w:rPr>
        <w:t>H</w:t>
      </w:r>
      <w:r w:rsidRPr="00113A8F">
        <w:t xml:space="preserve"> is water depth and </w:t>
      </w:r>
      <w:r w:rsidR="00736918" w:rsidRPr="00736918">
        <w:rPr>
          <w:i/>
        </w:rPr>
        <w:t>Vc</w:t>
      </w:r>
      <w:r w:rsidRPr="00113A8F">
        <w:t xml:space="preserve"> is the cell velocity (as see </w:t>
      </w:r>
      <w:r w:rsidR="0071311C" w:rsidRPr="00113A8F">
        <w:t>section</w:t>
      </w:r>
      <w:r w:rsidRPr="00113A8F">
        <w:t xml:space="preserve"> 6.2.8 above)</w:t>
      </w:r>
      <w:r w:rsidR="00117F99">
        <w:t>, based on DEFRA 2003</w:t>
      </w:r>
      <w:r w:rsidRPr="00113A8F">
        <w:t xml:space="preserve">.  </w:t>
      </w:r>
    </w:p>
    <w:p w:rsidR="00EA4CAC" w:rsidRDefault="00EA4CAC" w:rsidP="00113A8F">
      <w:pPr>
        <w:pStyle w:val="BodyText2"/>
      </w:pPr>
    </w:p>
    <w:p w:rsidR="00113A8F" w:rsidRPr="00113A8F" w:rsidRDefault="00113A8F" w:rsidP="00113A8F">
      <w:pPr>
        <w:pStyle w:val="BodyText2"/>
      </w:pPr>
      <w:r w:rsidRPr="00113A8F">
        <w:t>By default the maximum values</w:t>
      </w:r>
      <w:r w:rsidR="00DE3CE8">
        <w:t xml:space="preserve"> for all of these files </w:t>
      </w:r>
      <w:r w:rsidRPr="00113A8F">
        <w:t xml:space="preserve">are calculated over the whole simulation (i.e. over each time step) but if the keyword </w:t>
      </w:r>
      <w:r w:rsidRPr="00113A8F">
        <w:rPr>
          <w:rFonts w:ascii="Courier New" w:hAnsi="Courier New" w:cs="Courier New"/>
        </w:rPr>
        <w:t>mint_hk</w:t>
      </w:r>
      <w:r w:rsidRPr="00113A8F">
        <w:t xml:space="preserve"> appears in the </w:t>
      </w:r>
      <w:r w:rsidRPr="00113A8F">
        <w:rPr>
          <w:rFonts w:ascii="Courier New" w:hAnsi="Courier New" w:cs="Courier New"/>
        </w:rPr>
        <w:t>.par</w:t>
      </w:r>
      <w:r w:rsidRPr="00113A8F">
        <w:t xml:space="preserve"> file then they are the values over each time step for which the </w:t>
      </w:r>
      <w:r w:rsidRPr="00113A8F">
        <w:rPr>
          <w:rFonts w:ascii="Courier New" w:hAnsi="Courier New" w:cs="Courier New"/>
        </w:rPr>
        <w:t>.mass</w:t>
      </w:r>
      <w:r w:rsidRPr="00113A8F">
        <w:t xml:space="preserve"> file is written to (</w:t>
      </w:r>
      <w:r w:rsidRPr="00113A8F">
        <w:rPr>
          <w:rFonts w:ascii="Courier New" w:hAnsi="Courier New" w:cs="Courier New"/>
        </w:rPr>
        <w:t>massint</w:t>
      </w:r>
      <w:r w:rsidRPr="00113A8F">
        <w:t>) instead.</w:t>
      </w:r>
    </w:p>
    <w:p w:rsidR="006716FE" w:rsidRDefault="00736918">
      <w:r w:rsidRPr="00736918">
        <w:rPr>
          <w:rFonts w:ascii="Arial" w:hAnsi="Arial" w:cs="Arial"/>
          <w:sz w:val="20"/>
          <w:szCs w:val="20"/>
        </w:rPr>
        <w:t xml:space="preserve">  </w:t>
      </w:r>
    </w:p>
    <w:p w:rsidR="00A4337E" w:rsidRDefault="00B44664">
      <w:pPr>
        <w:pStyle w:val="Heading3"/>
      </w:pPr>
      <w:bookmarkStart w:id="926" w:name="_Toc46213268"/>
      <w:r w:rsidRPr="0014688A">
        <w:t xml:space="preserve">Adaptive time step and flow limiter </w:t>
      </w:r>
      <w:r w:rsidR="00334D48" w:rsidRPr="0014688A">
        <w:t>(</w:t>
      </w:r>
      <w:r w:rsidR="00334D48">
        <w:rPr>
          <w:rFonts w:ascii="Courier New" w:hAnsi="Courier New" w:cs="Courier New"/>
        </w:rPr>
        <w:t>-</w:t>
      </w:r>
      <w:r w:rsidR="002A1755" w:rsidRPr="0014688A">
        <w:rPr>
          <w:rFonts w:ascii="Courier New" w:hAnsi="Courier New" w:cs="Courier New"/>
        </w:rPr>
        <w:t>xxxx.</w:t>
      </w:r>
      <w:r w:rsidRPr="0014688A">
        <w:rPr>
          <w:rFonts w:ascii="Courier New" w:hAnsi="Courier New" w:cs="Courier New"/>
        </w:rPr>
        <w:t xml:space="preserve">QLx </w:t>
      </w:r>
      <w:r w:rsidRPr="0014688A">
        <w:t>and</w:t>
      </w:r>
      <w:r w:rsidRPr="0014688A">
        <w:rPr>
          <w:rFonts w:ascii="Courier New" w:hAnsi="Courier New" w:cs="Courier New"/>
        </w:rPr>
        <w:t xml:space="preserve"> </w:t>
      </w:r>
      <w:r w:rsidR="00334D48">
        <w:rPr>
          <w:rFonts w:ascii="Courier New" w:hAnsi="Courier New" w:cs="Courier New"/>
        </w:rPr>
        <w:t>-</w:t>
      </w:r>
      <w:r w:rsidR="002A1755" w:rsidRPr="0014688A">
        <w:rPr>
          <w:rFonts w:ascii="Courier New" w:hAnsi="Courier New" w:cs="Courier New"/>
        </w:rPr>
        <w:t>xxxx.</w:t>
      </w:r>
      <w:r w:rsidRPr="0014688A">
        <w:rPr>
          <w:rFonts w:ascii="Courier New" w:hAnsi="Courier New" w:cs="Courier New"/>
        </w:rPr>
        <w:t>QLy</w:t>
      </w:r>
      <w:r w:rsidRPr="0014688A">
        <w:t>) values</w:t>
      </w:r>
      <w:bookmarkEnd w:id="926"/>
    </w:p>
    <w:p w:rsidR="00073572" w:rsidRDefault="00B44664" w:rsidP="00B44664">
      <w:pPr>
        <w:pStyle w:val="BodyText2"/>
      </w:pPr>
      <w:r w:rsidRPr="0014688A">
        <w:t xml:space="preserve">These files consist of a grid in ARC ascii raster format of the flow limiter </w:t>
      </w:r>
      <w:r w:rsidR="0071311C" w:rsidRPr="0014688A">
        <w:t>values in</w:t>
      </w:r>
      <w:r w:rsidRPr="0014688A">
        <w:t xml:space="preserve"> the x and y Cartesian directions.  </w:t>
      </w:r>
      <w:r w:rsidR="002A1755" w:rsidRPr="0014688A">
        <w:t>Grids are output at each save interval (</w:t>
      </w:r>
      <w:r w:rsidR="002A1755" w:rsidRPr="0014688A">
        <w:rPr>
          <w:rFonts w:ascii="Courier New" w:hAnsi="Courier New"/>
        </w:rPr>
        <w:t>saveint</w:t>
      </w:r>
      <w:r w:rsidR="002A1755" w:rsidRPr="0014688A">
        <w:t xml:space="preserve">) specified in the parameter file and </w:t>
      </w:r>
      <w:r w:rsidR="002A1755" w:rsidRPr="0014688A">
        <w:rPr>
          <w:rFonts w:ascii="Courier New" w:hAnsi="Courier New" w:cs="Courier New"/>
        </w:rPr>
        <w:t>xxxx</w:t>
      </w:r>
      <w:r w:rsidR="002A1755" w:rsidRPr="0014688A">
        <w:t xml:space="preserve"> is the </w:t>
      </w:r>
      <w:r w:rsidR="002A1755" w:rsidRPr="0014688A">
        <w:rPr>
          <w:rFonts w:ascii="Courier New" w:hAnsi="Courier New" w:cs="Courier New"/>
        </w:rPr>
        <w:t>saveint</w:t>
      </w:r>
      <w:r w:rsidR="002A1755" w:rsidRPr="0014688A">
        <w:t xml:space="preserve"> number.</w:t>
      </w:r>
      <w:r w:rsidR="00B36916" w:rsidRPr="0014688A">
        <w:t xml:space="preserve">  By default these files are not produced and are only output if the keyword </w:t>
      </w:r>
      <w:r w:rsidR="00B36916" w:rsidRPr="0014688A">
        <w:rPr>
          <w:rFonts w:ascii="Courier New" w:hAnsi="Courier New" w:cs="Courier New"/>
        </w:rPr>
        <w:t>qloutput</w:t>
      </w:r>
      <w:r w:rsidR="00B36916" w:rsidRPr="0014688A">
        <w:t xml:space="preserve"> appear</w:t>
      </w:r>
      <w:r w:rsidR="000C6C6C">
        <w:t>s</w:t>
      </w:r>
      <w:r w:rsidR="00B36916" w:rsidRPr="0014688A">
        <w:t xml:space="preserve"> in the </w:t>
      </w:r>
      <w:r w:rsidR="00B36916" w:rsidRPr="0014688A">
        <w:rPr>
          <w:rFonts w:ascii="Courier New" w:hAnsi="Courier New" w:cs="Courier New"/>
        </w:rPr>
        <w:t>.par</w:t>
      </w:r>
      <w:r w:rsidR="00B36916" w:rsidRPr="0014688A">
        <w:t xml:space="preserve"> file.</w:t>
      </w:r>
    </w:p>
    <w:p w:rsidR="006716FE" w:rsidRDefault="00425AC2">
      <w:pPr>
        <w:pStyle w:val="Heading3"/>
      </w:pPr>
      <w:bookmarkStart w:id="927" w:name="_Toc46213269"/>
      <w:r>
        <w:t>Stage values (</w:t>
      </w:r>
      <w:r w:rsidR="00736918" w:rsidRPr="00736918">
        <w:rPr>
          <w:rFonts w:ascii="Courier New" w:hAnsi="Courier New" w:cs="Courier New"/>
        </w:rPr>
        <w:t>.stage</w:t>
      </w:r>
      <w:r>
        <w:t>)</w:t>
      </w:r>
      <w:bookmarkEnd w:id="927"/>
    </w:p>
    <w:p w:rsidR="006716FE" w:rsidRDefault="002F3728">
      <w:r>
        <w:rPr>
          <w:rFonts w:ascii="Arial" w:hAnsi="Arial" w:cs="Arial"/>
          <w:sz w:val="20"/>
          <w:szCs w:val="20"/>
        </w:rPr>
        <w:t xml:space="preserve">Text file consisting of water depth data for each stage specified in the </w:t>
      </w:r>
      <w:r w:rsidR="00736918" w:rsidRPr="00736918">
        <w:rPr>
          <w:rFonts w:ascii="Courier New" w:hAnsi="Courier New" w:cs="Courier New"/>
          <w:sz w:val="20"/>
          <w:szCs w:val="20"/>
        </w:rPr>
        <w:t>stagefile</w:t>
      </w:r>
      <w:r>
        <w:rPr>
          <w:rFonts w:ascii="Arial" w:hAnsi="Arial" w:cs="Arial"/>
          <w:sz w:val="20"/>
          <w:szCs w:val="20"/>
        </w:rPr>
        <w:t xml:space="preserve"> at each time specified by </w:t>
      </w:r>
      <w:r w:rsidR="00736918" w:rsidRPr="00736918">
        <w:rPr>
          <w:rFonts w:ascii="Courier New" w:hAnsi="Courier New" w:cs="Courier New"/>
          <w:sz w:val="20"/>
          <w:szCs w:val="20"/>
        </w:rPr>
        <w:t>massint</w:t>
      </w:r>
      <w:r>
        <w:rPr>
          <w:rFonts w:ascii="Arial" w:hAnsi="Arial" w:cs="Arial"/>
          <w:sz w:val="20"/>
          <w:szCs w:val="20"/>
        </w:rPr>
        <w:t xml:space="preserve">.  Also contains location information </w:t>
      </w:r>
      <w:r w:rsidR="006E23FF">
        <w:rPr>
          <w:rFonts w:ascii="Arial" w:hAnsi="Arial" w:cs="Arial"/>
          <w:sz w:val="20"/>
          <w:szCs w:val="20"/>
        </w:rPr>
        <w:t xml:space="preserve">and bed elevation </w:t>
      </w:r>
      <w:r>
        <w:rPr>
          <w:rFonts w:ascii="Arial" w:hAnsi="Arial" w:cs="Arial"/>
          <w:sz w:val="20"/>
          <w:szCs w:val="20"/>
        </w:rPr>
        <w:t xml:space="preserve">for stages.  By default these files are not produced and are only output if the keyword </w:t>
      </w:r>
      <w:r>
        <w:rPr>
          <w:rFonts w:ascii="Courier New" w:hAnsi="Courier New" w:cs="Courier New"/>
          <w:sz w:val="20"/>
          <w:szCs w:val="20"/>
        </w:rPr>
        <w:t>stagefile</w:t>
      </w:r>
      <w:r>
        <w:rPr>
          <w:rFonts w:ascii="Arial" w:hAnsi="Arial" w:cs="Arial"/>
          <w:sz w:val="20"/>
          <w:szCs w:val="20"/>
        </w:rPr>
        <w:t xml:space="preserve"> appears in the .par file followed by the associated stagefile name.</w:t>
      </w:r>
      <w:r w:rsidR="006E23FF">
        <w:rPr>
          <w:rFonts w:ascii="Arial" w:hAnsi="Arial" w:cs="Arial"/>
          <w:sz w:val="20"/>
          <w:szCs w:val="20"/>
        </w:rPr>
        <w:t xml:space="preserve">  Units are in m</w:t>
      </w:r>
      <w:r w:rsidR="00085DB4">
        <w:rPr>
          <w:rFonts w:ascii="Arial" w:hAnsi="Arial" w:cs="Arial"/>
          <w:sz w:val="20"/>
          <w:szCs w:val="20"/>
        </w:rPr>
        <w:t>eters</w:t>
      </w:r>
      <w:r w:rsidR="006E23FF">
        <w:rPr>
          <w:rFonts w:ascii="Arial" w:hAnsi="Arial" w:cs="Arial"/>
          <w:sz w:val="20"/>
          <w:szCs w:val="20"/>
        </w:rPr>
        <w:t>.</w:t>
      </w:r>
      <w:r>
        <w:rPr>
          <w:rFonts w:ascii="Arial" w:hAnsi="Arial" w:cs="Arial"/>
          <w:sz w:val="20"/>
          <w:szCs w:val="20"/>
        </w:rPr>
        <w:t xml:space="preserve">  </w:t>
      </w:r>
    </w:p>
    <w:p w:rsidR="006716FE" w:rsidRDefault="00736918">
      <w:pPr>
        <w:pStyle w:val="Heading3"/>
      </w:pPr>
      <w:bookmarkStart w:id="928" w:name="_Toc46213270"/>
      <w:r w:rsidRPr="00736918">
        <w:lastRenderedPageBreak/>
        <w:t xml:space="preserve">Debugging files </w:t>
      </w:r>
      <w:r w:rsidR="006E23FF">
        <w:t xml:space="preserve">for </w:t>
      </w:r>
      <w:r w:rsidR="00FF6397">
        <w:t>interpolating channels on</w:t>
      </w:r>
      <w:r w:rsidR="006E23FF">
        <w:t>to the</w:t>
      </w:r>
      <w:r w:rsidR="00FF6397">
        <w:t xml:space="preserve"> </w:t>
      </w:r>
      <w:r w:rsidRPr="00736918">
        <w:rPr>
          <w:rFonts w:ascii="Courier New" w:hAnsi="Courier New" w:cs="Courier New"/>
        </w:rPr>
        <w:t>DEMfile</w:t>
      </w:r>
      <w:r w:rsidRPr="00736918">
        <w:t>, modified dem</w:t>
      </w:r>
      <w:r w:rsidR="00FF6397">
        <w:t xml:space="preserve"> </w:t>
      </w:r>
      <w:r w:rsidRPr="00736918">
        <w:t>(</w:t>
      </w:r>
      <w:r w:rsidR="00FF6397" w:rsidRPr="00FF6397">
        <w:rPr>
          <w:rFonts w:ascii="Courier New" w:hAnsi="Courier New" w:cs="Courier New"/>
        </w:rPr>
        <w:t>*.dem</w:t>
      </w:r>
      <w:r w:rsidR="00FF6397" w:rsidRPr="00FF6397">
        <w:t xml:space="preserve">), </w:t>
      </w:r>
      <w:r w:rsidR="00FF6397">
        <w:t xml:space="preserve">channel mask </w:t>
      </w:r>
      <w:r w:rsidR="00FF6397" w:rsidRPr="00FF6397">
        <w:rPr>
          <w:rFonts w:ascii="Courier New" w:hAnsi="Courier New" w:cs="Courier New"/>
        </w:rPr>
        <w:t>(*.chmask</w:t>
      </w:r>
      <w:r w:rsidR="00FF6397" w:rsidRPr="00FF6397">
        <w:t xml:space="preserve">) and channel segment mask </w:t>
      </w:r>
      <w:r w:rsidR="00FF6397" w:rsidRPr="00FF6397">
        <w:rPr>
          <w:rFonts w:ascii="Courier New" w:hAnsi="Courier New" w:cs="Courier New"/>
        </w:rPr>
        <w:t>(*.segmask</w:t>
      </w:r>
      <w:r w:rsidR="00FF6397" w:rsidRPr="00FF6397">
        <w:t>).</w:t>
      </w:r>
      <w:bookmarkEnd w:id="928"/>
    </w:p>
    <w:p w:rsidR="006716FE" w:rsidRDefault="006E23FF">
      <w:pPr>
        <w:rPr>
          <w:sz w:val="20"/>
          <w:szCs w:val="20"/>
        </w:rPr>
      </w:pPr>
      <w:r>
        <w:rPr>
          <w:rFonts w:ascii="Arial" w:hAnsi="Arial" w:cs="Arial"/>
          <w:sz w:val="20"/>
          <w:szCs w:val="20"/>
        </w:rPr>
        <w:t xml:space="preserve">These files provide more information on the structure of the 1D river model after interpolation of the river vector to the 2D grid. They are </w:t>
      </w:r>
      <w:r w:rsidRPr="00256825">
        <w:rPr>
          <w:rFonts w:ascii="Arial" w:hAnsi="Arial" w:cs="Arial"/>
          <w:sz w:val="20"/>
          <w:szCs w:val="20"/>
        </w:rPr>
        <w:t>in ARC ascii raster format</w:t>
      </w:r>
      <w:r>
        <w:rPr>
          <w:rFonts w:ascii="Arial" w:hAnsi="Arial" w:cs="Arial"/>
          <w:sz w:val="20"/>
          <w:szCs w:val="20"/>
        </w:rPr>
        <w:t>. The modified DEM includes the channel bed elevations</w:t>
      </w:r>
      <w:r w:rsidR="00C25D00">
        <w:rPr>
          <w:rFonts w:ascii="Arial" w:hAnsi="Arial" w:cs="Arial"/>
          <w:sz w:val="20"/>
          <w:szCs w:val="20"/>
        </w:rPr>
        <w:t xml:space="preserve"> (in meters)</w:t>
      </w:r>
      <w:r>
        <w:rPr>
          <w:rFonts w:ascii="Arial" w:hAnsi="Arial" w:cs="Arial"/>
          <w:sz w:val="20"/>
          <w:szCs w:val="20"/>
        </w:rPr>
        <w:t xml:space="preserve"> in cells containing 1D rivers, </w:t>
      </w:r>
      <w:r w:rsidR="00736918" w:rsidRPr="00736918">
        <w:rPr>
          <w:rFonts w:ascii="Courier New" w:hAnsi="Courier New" w:cs="Courier New"/>
          <w:sz w:val="20"/>
          <w:szCs w:val="20"/>
        </w:rPr>
        <w:t>chmask</w:t>
      </w:r>
      <w:r>
        <w:rPr>
          <w:rFonts w:ascii="Arial" w:hAnsi="Arial" w:cs="Arial"/>
          <w:sz w:val="20"/>
          <w:szCs w:val="20"/>
        </w:rPr>
        <w:t xml:space="preserve"> is a raster showing the location of the channels and </w:t>
      </w:r>
      <w:r w:rsidR="00736918" w:rsidRPr="00736918">
        <w:rPr>
          <w:rFonts w:ascii="Courier New" w:hAnsi="Courier New" w:cs="Courier New"/>
          <w:sz w:val="20"/>
          <w:szCs w:val="20"/>
        </w:rPr>
        <w:t>segmask</w:t>
      </w:r>
      <w:r>
        <w:rPr>
          <w:rFonts w:ascii="Arial" w:hAnsi="Arial" w:cs="Arial"/>
          <w:sz w:val="20"/>
          <w:szCs w:val="20"/>
        </w:rPr>
        <w:t xml:space="preserve"> is an integer raster showing the tributary numbers for the channels. </w:t>
      </w:r>
      <w:r w:rsidR="00736918" w:rsidRPr="00736918">
        <w:rPr>
          <w:rFonts w:ascii="Arial" w:hAnsi="Arial" w:cs="Arial"/>
          <w:sz w:val="20"/>
          <w:szCs w:val="20"/>
        </w:rPr>
        <w:t>By default these files are not produced and are only output if the keyword debug appears in the .par file.</w:t>
      </w:r>
    </w:p>
    <w:p w:rsidR="00C9032A" w:rsidRDefault="00C9032A" w:rsidP="00C9032A">
      <w:pPr>
        <w:pStyle w:val="Heading3"/>
      </w:pPr>
      <w:bookmarkStart w:id="929" w:name="_Toc46213271"/>
      <w:r w:rsidRPr="004D546C">
        <w:t xml:space="preserve">Debugging files </w:t>
      </w:r>
      <w:r>
        <w:t xml:space="preserve">produced when using subgrid channels </w:t>
      </w:r>
      <w:r w:rsidRPr="004D546C">
        <w:t>(</w:t>
      </w:r>
      <w:r w:rsidRPr="00FF6397">
        <w:rPr>
          <w:rFonts w:ascii="Courier New" w:hAnsi="Courier New" w:cs="Courier New"/>
        </w:rPr>
        <w:t>*.dem</w:t>
      </w:r>
      <w:r w:rsidR="004E0F76">
        <w:t>, *</w:t>
      </w:r>
      <w:r>
        <w:rPr>
          <w:rFonts w:ascii="Courier New" w:hAnsi="Courier New" w:cs="Courier New"/>
        </w:rPr>
        <w:t>_SGC_bedZ</w:t>
      </w:r>
      <w:r w:rsidRPr="00FF6397">
        <w:rPr>
          <w:rFonts w:ascii="Courier New" w:hAnsi="Courier New" w:cs="Courier New"/>
        </w:rPr>
        <w:t>.</w:t>
      </w:r>
      <w:r>
        <w:rPr>
          <w:rFonts w:ascii="Courier New" w:hAnsi="Courier New" w:cs="Courier New"/>
        </w:rPr>
        <w:t>asc</w:t>
      </w:r>
      <w:r>
        <w:t xml:space="preserve">, </w:t>
      </w:r>
      <w:r w:rsidRPr="00FF6397">
        <w:rPr>
          <w:rFonts w:ascii="Courier New" w:hAnsi="Courier New" w:cs="Courier New"/>
        </w:rPr>
        <w:t>*</w:t>
      </w:r>
      <w:r>
        <w:rPr>
          <w:rFonts w:ascii="Courier New" w:hAnsi="Courier New" w:cs="Courier New"/>
        </w:rPr>
        <w:t>_SGC_bfdepth</w:t>
      </w:r>
      <w:r w:rsidRPr="00FF6397">
        <w:rPr>
          <w:rFonts w:ascii="Courier New" w:hAnsi="Courier New" w:cs="Courier New"/>
        </w:rPr>
        <w:t>.</w:t>
      </w:r>
      <w:r>
        <w:rPr>
          <w:rFonts w:ascii="Courier New" w:hAnsi="Courier New" w:cs="Courier New"/>
        </w:rPr>
        <w:t>asc</w:t>
      </w:r>
      <w:r w:rsidR="004E0F76">
        <w:t xml:space="preserve"> and </w:t>
      </w:r>
      <w:r w:rsidRPr="00FF6397">
        <w:rPr>
          <w:rFonts w:ascii="Courier New" w:hAnsi="Courier New" w:cs="Courier New"/>
        </w:rPr>
        <w:t>*</w:t>
      </w:r>
      <w:r>
        <w:rPr>
          <w:rFonts w:ascii="Courier New" w:hAnsi="Courier New" w:cs="Courier New"/>
        </w:rPr>
        <w:t>_SGC_width</w:t>
      </w:r>
      <w:r w:rsidRPr="00FF6397">
        <w:rPr>
          <w:rFonts w:ascii="Courier New" w:hAnsi="Courier New" w:cs="Courier New"/>
        </w:rPr>
        <w:t>.</w:t>
      </w:r>
      <w:r>
        <w:rPr>
          <w:rFonts w:ascii="Courier New" w:hAnsi="Courier New" w:cs="Courier New"/>
        </w:rPr>
        <w:t>asc</w:t>
      </w:r>
      <w:r w:rsidRPr="00FF6397">
        <w:t>).</w:t>
      </w:r>
      <w:bookmarkEnd w:id="929"/>
    </w:p>
    <w:p w:rsidR="00E42979" w:rsidRDefault="00736918" w:rsidP="00E42979">
      <w:r w:rsidRPr="00736918">
        <w:rPr>
          <w:rFonts w:ascii="Arial" w:hAnsi="Arial" w:cs="Arial"/>
          <w:sz w:val="20"/>
          <w:szCs w:val="20"/>
        </w:rPr>
        <w:t xml:space="preserve">They are grids of data in ARC ascii raster format giving the value in each cell for each parameter.  </w:t>
      </w:r>
      <w:r w:rsidR="0071311C" w:rsidRPr="00736918">
        <w:rPr>
          <w:rFonts w:ascii="Arial" w:hAnsi="Arial" w:cs="Arial"/>
          <w:sz w:val="20"/>
          <w:szCs w:val="20"/>
        </w:rPr>
        <w:t>Using the subgrid channel method, the dem used in the simulation (</w:t>
      </w:r>
      <w:r w:rsidR="0071311C" w:rsidRPr="00736918">
        <w:rPr>
          <w:rFonts w:ascii="Courier New" w:hAnsi="Courier New" w:cs="Courier New"/>
          <w:sz w:val="20"/>
          <w:szCs w:val="20"/>
        </w:rPr>
        <w:t>*.dem</w:t>
      </w:r>
      <w:r w:rsidR="0071311C" w:rsidRPr="00736918">
        <w:rPr>
          <w:sz w:val="20"/>
          <w:szCs w:val="20"/>
        </w:rPr>
        <w:t>)</w:t>
      </w:r>
      <w:r w:rsidR="0071311C" w:rsidRPr="00736918">
        <w:rPr>
          <w:rFonts w:ascii="Arial" w:hAnsi="Arial" w:cs="Arial"/>
          <w:sz w:val="20"/>
          <w:szCs w:val="20"/>
        </w:rPr>
        <w:t xml:space="preserve"> is identical to the original input dem.</w:t>
      </w:r>
      <w:r w:rsidR="0071311C" w:rsidRPr="00E42979">
        <w:rPr>
          <w:rFonts w:ascii="Arial" w:hAnsi="Arial" w:cs="Arial"/>
          <w:sz w:val="20"/>
          <w:szCs w:val="20"/>
        </w:rPr>
        <w:t xml:space="preserve">  </w:t>
      </w:r>
      <w:r w:rsidRPr="00736918">
        <w:rPr>
          <w:sz w:val="20"/>
          <w:szCs w:val="20"/>
        </w:rPr>
        <w:t>*</w:t>
      </w:r>
      <w:r w:rsidRPr="00736918">
        <w:rPr>
          <w:rFonts w:ascii="Courier New" w:hAnsi="Courier New" w:cs="Courier New"/>
          <w:sz w:val="20"/>
          <w:szCs w:val="20"/>
        </w:rPr>
        <w:t xml:space="preserve">_SGC_bedZ.asc </w:t>
      </w:r>
      <w:r w:rsidRPr="00736918">
        <w:rPr>
          <w:rFonts w:ascii="Arial" w:hAnsi="Arial" w:cs="Arial"/>
          <w:sz w:val="20"/>
          <w:szCs w:val="20"/>
        </w:rPr>
        <w:t xml:space="preserve">files contain the channel bed elevation in each cell containing a subgrid channel, whilst </w:t>
      </w:r>
      <w:r w:rsidRPr="00736918">
        <w:rPr>
          <w:rFonts w:ascii="Courier New" w:hAnsi="Courier New" w:cs="Courier New"/>
          <w:sz w:val="20"/>
          <w:szCs w:val="20"/>
        </w:rPr>
        <w:t xml:space="preserve">*_SGC_width.asc </w:t>
      </w:r>
      <w:r w:rsidRPr="00736918">
        <w:rPr>
          <w:rFonts w:ascii="Arial" w:hAnsi="Arial" w:cs="Arial"/>
          <w:sz w:val="20"/>
          <w:szCs w:val="20"/>
        </w:rPr>
        <w:t xml:space="preserve">contains details of the channel width for each of these cells.  The </w:t>
      </w:r>
      <w:r w:rsidR="0071311C">
        <w:rPr>
          <w:rFonts w:ascii="Arial" w:hAnsi="Arial" w:cs="Arial"/>
          <w:sz w:val="20"/>
          <w:szCs w:val="20"/>
        </w:rPr>
        <w:t xml:space="preserve">file </w:t>
      </w:r>
      <w:r w:rsidRPr="00736918">
        <w:rPr>
          <w:rFonts w:ascii="Courier New" w:hAnsi="Courier New" w:cs="Courier New"/>
          <w:sz w:val="20"/>
          <w:szCs w:val="20"/>
        </w:rPr>
        <w:t>*_SGC_</w:t>
      </w:r>
      <w:r w:rsidR="0071311C" w:rsidRPr="00736918">
        <w:rPr>
          <w:rFonts w:ascii="Courier New" w:hAnsi="Courier New" w:cs="Courier New"/>
          <w:sz w:val="20"/>
          <w:szCs w:val="20"/>
        </w:rPr>
        <w:t>bfdepth.asc</w:t>
      </w:r>
      <w:r w:rsidR="0071311C" w:rsidRPr="00736918">
        <w:rPr>
          <w:sz w:val="20"/>
          <w:szCs w:val="20"/>
        </w:rPr>
        <w:t xml:space="preserve"> gives</w:t>
      </w:r>
      <w:r w:rsidRPr="00736918">
        <w:rPr>
          <w:rFonts w:ascii="Arial" w:hAnsi="Arial" w:cs="Arial"/>
          <w:sz w:val="20"/>
          <w:szCs w:val="20"/>
        </w:rPr>
        <w:t xml:space="preserve"> details of the calculated bankfull depths for each cell containing a subgrid channel.  These </w:t>
      </w:r>
      <w:r w:rsidR="00EB625B">
        <w:rPr>
          <w:rFonts w:ascii="Arial" w:hAnsi="Arial" w:cs="Arial"/>
          <w:sz w:val="20"/>
          <w:szCs w:val="20"/>
        </w:rPr>
        <w:t xml:space="preserve">are </w:t>
      </w:r>
      <w:r w:rsidRPr="00736918">
        <w:rPr>
          <w:rFonts w:ascii="Arial" w:hAnsi="Arial" w:cs="Arial"/>
          <w:sz w:val="20"/>
          <w:szCs w:val="20"/>
        </w:rPr>
        <w:t>calculated as dem elevation minus channel bed elevation if the bed elevation is known, otherwise it is calculated using the sp</w:t>
      </w:r>
      <w:r w:rsidR="00325CB4">
        <w:rPr>
          <w:rFonts w:ascii="Arial" w:hAnsi="Arial" w:cs="Arial"/>
          <w:sz w:val="20"/>
          <w:szCs w:val="20"/>
        </w:rPr>
        <w:t>e</w:t>
      </w:r>
      <w:r w:rsidRPr="00736918">
        <w:rPr>
          <w:rFonts w:ascii="Arial" w:hAnsi="Arial" w:cs="Arial"/>
          <w:sz w:val="20"/>
          <w:szCs w:val="20"/>
        </w:rPr>
        <w:t>cified channel width, the dem and details provided in the channel parameter file (</w:t>
      </w:r>
      <w:r w:rsidRPr="00736918">
        <w:rPr>
          <w:rFonts w:ascii="Courier New" w:hAnsi="Courier New" w:cs="Courier New"/>
          <w:sz w:val="20"/>
          <w:szCs w:val="20"/>
        </w:rPr>
        <w:t>.pram</w:t>
      </w:r>
      <w:r w:rsidRPr="00736918">
        <w:rPr>
          <w:rFonts w:ascii="Arial" w:hAnsi="Arial" w:cs="Arial"/>
          <w:sz w:val="20"/>
          <w:szCs w:val="20"/>
        </w:rPr>
        <w:t>).</w:t>
      </w:r>
      <w:r w:rsidR="00E42979">
        <w:rPr>
          <w:rFonts w:ascii="Arial" w:hAnsi="Arial" w:cs="Arial"/>
          <w:sz w:val="20"/>
          <w:szCs w:val="20"/>
        </w:rPr>
        <w:t xml:space="preserve">  </w:t>
      </w:r>
      <w:r w:rsidR="00E42979" w:rsidRPr="004549F9">
        <w:rPr>
          <w:rFonts w:ascii="Arial" w:hAnsi="Arial" w:cs="Arial"/>
          <w:sz w:val="20"/>
          <w:szCs w:val="20"/>
        </w:rPr>
        <w:t xml:space="preserve">By default these files are not produced and are only output if the keyword </w:t>
      </w:r>
      <w:r w:rsidR="00E42979">
        <w:rPr>
          <w:rFonts w:ascii="Courier New" w:hAnsi="Courier New" w:cs="Courier New"/>
          <w:sz w:val="20"/>
          <w:szCs w:val="20"/>
        </w:rPr>
        <w:t>debug</w:t>
      </w:r>
      <w:r w:rsidR="00E42979" w:rsidRPr="004549F9">
        <w:rPr>
          <w:rFonts w:ascii="Arial" w:hAnsi="Arial" w:cs="Arial"/>
          <w:sz w:val="20"/>
          <w:szCs w:val="20"/>
        </w:rPr>
        <w:t xml:space="preserve"> appears in the </w:t>
      </w:r>
      <w:r w:rsidRPr="00736918">
        <w:rPr>
          <w:rFonts w:ascii="Courier New" w:hAnsi="Courier New" w:cs="Courier New"/>
          <w:sz w:val="20"/>
          <w:szCs w:val="20"/>
        </w:rPr>
        <w:t>.par</w:t>
      </w:r>
      <w:r w:rsidR="00E42979" w:rsidRPr="004549F9">
        <w:rPr>
          <w:rFonts w:ascii="Arial" w:hAnsi="Arial" w:cs="Arial"/>
          <w:sz w:val="20"/>
          <w:szCs w:val="20"/>
        </w:rPr>
        <w:t xml:space="preserve"> file</w:t>
      </w:r>
      <w:r w:rsidR="00E42979">
        <w:rPr>
          <w:rFonts w:ascii="Arial" w:hAnsi="Arial" w:cs="Arial"/>
          <w:sz w:val="20"/>
          <w:szCs w:val="20"/>
        </w:rPr>
        <w:t>.  Units are in meters.</w:t>
      </w:r>
    </w:p>
    <w:p w:rsidR="006716FE" w:rsidRDefault="00E42979">
      <w:pPr>
        <w:rPr>
          <w:sz w:val="20"/>
          <w:szCs w:val="20"/>
        </w:rPr>
      </w:pPr>
      <w:r>
        <w:rPr>
          <w:rFonts w:ascii="Arial" w:hAnsi="Arial" w:cs="Arial"/>
          <w:sz w:val="20"/>
          <w:szCs w:val="20"/>
        </w:rPr>
        <w:t xml:space="preserve">  </w:t>
      </w:r>
      <w:r w:rsidR="00664F32">
        <w:rPr>
          <w:rFonts w:ascii="Arial" w:hAnsi="Arial" w:cs="Arial"/>
          <w:sz w:val="20"/>
          <w:szCs w:val="20"/>
        </w:rPr>
        <w:t xml:space="preserve"> </w:t>
      </w:r>
      <w:r w:rsidR="004E0F76" w:rsidRPr="00E42979">
        <w:rPr>
          <w:sz w:val="20"/>
          <w:szCs w:val="20"/>
        </w:rPr>
        <w:t xml:space="preserve"> </w:t>
      </w:r>
      <w:r w:rsidR="005476F9" w:rsidRPr="00E42979">
        <w:rPr>
          <w:sz w:val="20"/>
          <w:szCs w:val="20"/>
        </w:rPr>
        <w:t xml:space="preserve">  </w:t>
      </w:r>
      <w:r w:rsidR="00736918" w:rsidRPr="00736918">
        <w:rPr>
          <w:sz w:val="20"/>
          <w:szCs w:val="20"/>
        </w:rPr>
        <w:t xml:space="preserve"> </w:t>
      </w:r>
    </w:p>
    <w:p w:rsidR="006716FE" w:rsidRDefault="006716FE">
      <w:pPr>
        <w:rPr>
          <w:sz w:val="20"/>
          <w:szCs w:val="20"/>
        </w:rPr>
      </w:pPr>
    </w:p>
    <w:p w:rsidR="006716FE" w:rsidRDefault="00907F01">
      <w:pPr>
        <w:pStyle w:val="Heading3"/>
      </w:pPr>
      <w:bookmarkStart w:id="930" w:name="_Toc46213272"/>
      <w:r>
        <w:t>Discharge file (</w:t>
      </w:r>
      <w:r w:rsidR="00736918" w:rsidRPr="00736918">
        <w:rPr>
          <w:rFonts w:ascii="Courier New" w:hAnsi="Courier New" w:cs="Courier New"/>
        </w:rPr>
        <w:t>*.discharge</w:t>
      </w:r>
      <w:r>
        <w:t>)</w:t>
      </w:r>
      <w:bookmarkEnd w:id="930"/>
    </w:p>
    <w:p w:rsidR="006716FE" w:rsidRDefault="00907F01">
      <w:r w:rsidRPr="004549F9">
        <w:rPr>
          <w:rFonts w:ascii="Arial" w:hAnsi="Arial" w:cs="Arial"/>
          <w:sz w:val="20"/>
          <w:szCs w:val="20"/>
        </w:rPr>
        <w:t xml:space="preserve">Text file consisting of </w:t>
      </w:r>
      <w:r>
        <w:rPr>
          <w:rFonts w:ascii="Arial" w:hAnsi="Arial" w:cs="Arial"/>
          <w:sz w:val="20"/>
          <w:szCs w:val="20"/>
        </w:rPr>
        <w:t>discharge</w:t>
      </w:r>
      <w:r w:rsidRPr="004549F9">
        <w:rPr>
          <w:rFonts w:ascii="Arial" w:hAnsi="Arial" w:cs="Arial"/>
          <w:sz w:val="20"/>
          <w:szCs w:val="20"/>
        </w:rPr>
        <w:t xml:space="preserve"> data for each </w:t>
      </w:r>
      <w:r>
        <w:rPr>
          <w:rFonts w:ascii="Arial" w:hAnsi="Arial" w:cs="Arial"/>
          <w:sz w:val="20"/>
          <w:szCs w:val="20"/>
        </w:rPr>
        <w:t xml:space="preserve">gauge </w:t>
      </w:r>
      <w:r w:rsidRPr="004549F9">
        <w:rPr>
          <w:rFonts w:ascii="Arial" w:hAnsi="Arial" w:cs="Arial"/>
          <w:sz w:val="20"/>
          <w:szCs w:val="20"/>
        </w:rPr>
        <w:t xml:space="preserve">specified in the </w:t>
      </w:r>
      <w:r w:rsidR="00736918" w:rsidRPr="00736918">
        <w:rPr>
          <w:rFonts w:ascii="Courier New" w:hAnsi="Courier New" w:cs="Courier New"/>
          <w:sz w:val="20"/>
          <w:szCs w:val="20"/>
        </w:rPr>
        <w:t>gauge</w:t>
      </w:r>
      <w:r w:rsidRPr="004549F9">
        <w:rPr>
          <w:rFonts w:ascii="Courier New" w:hAnsi="Courier New" w:cs="Courier New"/>
          <w:sz w:val="20"/>
          <w:szCs w:val="20"/>
        </w:rPr>
        <w:t>file</w:t>
      </w:r>
      <w:r w:rsidRPr="004549F9">
        <w:rPr>
          <w:rFonts w:ascii="Arial" w:hAnsi="Arial" w:cs="Arial"/>
          <w:sz w:val="20"/>
          <w:szCs w:val="20"/>
        </w:rPr>
        <w:t xml:space="preserve"> at each time specified by </w:t>
      </w:r>
      <w:r w:rsidRPr="004549F9">
        <w:rPr>
          <w:rFonts w:ascii="Courier New" w:hAnsi="Courier New" w:cs="Courier New"/>
          <w:sz w:val="20"/>
          <w:szCs w:val="20"/>
        </w:rPr>
        <w:t>massint</w:t>
      </w:r>
      <w:r w:rsidRPr="004549F9">
        <w:rPr>
          <w:rFonts w:ascii="Arial" w:hAnsi="Arial" w:cs="Arial"/>
          <w:sz w:val="20"/>
          <w:szCs w:val="20"/>
        </w:rPr>
        <w:t xml:space="preserve">.  </w:t>
      </w:r>
      <w:r w:rsidR="006E23FF">
        <w:rPr>
          <w:rFonts w:ascii="Arial" w:hAnsi="Arial" w:cs="Arial"/>
          <w:sz w:val="20"/>
          <w:szCs w:val="20"/>
        </w:rPr>
        <w:t>Column one is the time while all subsequent columns are discharges across sections.</w:t>
      </w:r>
      <w:r w:rsidR="006E23FF" w:rsidRPr="004549F9">
        <w:rPr>
          <w:rFonts w:ascii="Arial" w:hAnsi="Arial" w:cs="Arial"/>
          <w:sz w:val="20"/>
          <w:szCs w:val="20"/>
        </w:rPr>
        <w:t xml:space="preserve">  </w:t>
      </w:r>
      <w:r w:rsidR="00325CB4">
        <w:rPr>
          <w:rFonts w:ascii="Arial" w:hAnsi="Arial" w:cs="Arial"/>
          <w:sz w:val="20"/>
          <w:szCs w:val="20"/>
        </w:rPr>
        <w:t xml:space="preserve">Note that these values do not include water in 1D channels, i.e. values represent floodplain flow only except if subgrid channels are used in which case it is the total of the floodplain and subgrid channel flow.  </w:t>
      </w:r>
      <w:r w:rsidRPr="004549F9">
        <w:rPr>
          <w:rFonts w:ascii="Arial" w:hAnsi="Arial" w:cs="Arial"/>
          <w:sz w:val="20"/>
          <w:szCs w:val="20"/>
        </w:rPr>
        <w:t xml:space="preserve">By default these files are not produced and are only output if the keyword </w:t>
      </w:r>
      <w:r>
        <w:rPr>
          <w:rFonts w:ascii="Courier New" w:hAnsi="Courier New" w:cs="Courier New"/>
          <w:sz w:val="20"/>
          <w:szCs w:val="20"/>
        </w:rPr>
        <w:t>gauge</w:t>
      </w:r>
      <w:r w:rsidRPr="004549F9">
        <w:rPr>
          <w:rFonts w:ascii="Courier New" w:hAnsi="Courier New" w:cs="Courier New"/>
          <w:sz w:val="20"/>
          <w:szCs w:val="20"/>
        </w:rPr>
        <w:t>file</w:t>
      </w:r>
      <w:r w:rsidRPr="004549F9">
        <w:rPr>
          <w:rFonts w:ascii="Arial" w:hAnsi="Arial" w:cs="Arial"/>
          <w:sz w:val="20"/>
          <w:szCs w:val="20"/>
        </w:rPr>
        <w:t xml:space="preserve"> appears in the .par file followed by the associated </w:t>
      </w:r>
      <w:r>
        <w:rPr>
          <w:rFonts w:ascii="Arial" w:hAnsi="Arial" w:cs="Arial"/>
          <w:sz w:val="20"/>
          <w:szCs w:val="20"/>
        </w:rPr>
        <w:t>gauge</w:t>
      </w:r>
      <w:r w:rsidRPr="004549F9">
        <w:rPr>
          <w:rFonts w:ascii="Arial" w:hAnsi="Arial" w:cs="Arial"/>
          <w:sz w:val="20"/>
          <w:szCs w:val="20"/>
        </w:rPr>
        <w:t>file name.</w:t>
      </w:r>
      <w:r w:rsidR="006E23FF">
        <w:rPr>
          <w:rFonts w:ascii="Arial" w:hAnsi="Arial" w:cs="Arial"/>
          <w:sz w:val="20"/>
          <w:szCs w:val="20"/>
        </w:rPr>
        <w:t xml:space="preserve">  Units are in cubic meters per second.</w:t>
      </w:r>
    </w:p>
    <w:p w:rsidR="00A4337E" w:rsidRDefault="004976DE">
      <w:pPr>
        <w:pStyle w:val="Heading2"/>
      </w:pPr>
      <w:bookmarkStart w:id="931" w:name="_Ref371514854"/>
      <w:bookmarkStart w:id="932" w:name="_Toc46213273"/>
      <w:r w:rsidRPr="0014688A">
        <w:t>Visualising model results</w:t>
      </w:r>
      <w:bookmarkEnd w:id="931"/>
      <w:bookmarkEnd w:id="932"/>
    </w:p>
    <w:p w:rsidR="002B0A7C" w:rsidRDefault="00C71486">
      <w:pPr>
        <w:rPr>
          <w:rFonts w:ascii="Arial" w:hAnsi="Arial" w:cs="Arial"/>
          <w:sz w:val="20"/>
          <w:szCs w:val="20"/>
        </w:rPr>
      </w:pPr>
      <w:r>
        <w:rPr>
          <w:rFonts w:ascii="Arial" w:hAnsi="Arial" w:cs="Arial"/>
          <w:sz w:val="20"/>
          <w:szCs w:val="20"/>
        </w:rPr>
        <w:t xml:space="preserve">Visualisation and interrogation of results files and other output files is important not just for data analysis and presentation, but also good way to check the model is acting as you expect and that there are no errors in the input files.  </w:t>
      </w:r>
      <w:r w:rsidR="006A5A26">
        <w:rPr>
          <w:rFonts w:ascii="Arial" w:hAnsi="Arial" w:cs="Arial"/>
          <w:sz w:val="20"/>
          <w:szCs w:val="20"/>
        </w:rPr>
        <w:t>As all of the output files (and input files) are simple, space character delimited text files they can be opened by or import</w:t>
      </w:r>
      <w:r>
        <w:rPr>
          <w:rFonts w:ascii="Arial" w:hAnsi="Arial" w:cs="Arial"/>
          <w:sz w:val="20"/>
          <w:szCs w:val="20"/>
        </w:rPr>
        <w:t>ed into a range of programs from</w:t>
      </w:r>
      <w:r w:rsidR="006A5A26">
        <w:rPr>
          <w:rFonts w:ascii="Arial" w:hAnsi="Arial" w:cs="Arial"/>
          <w:sz w:val="20"/>
          <w:szCs w:val="20"/>
        </w:rPr>
        <w:t xml:space="preserve"> your favourite text editor</w:t>
      </w:r>
      <w:r>
        <w:rPr>
          <w:rFonts w:ascii="Arial" w:hAnsi="Arial" w:cs="Arial"/>
          <w:sz w:val="20"/>
          <w:szCs w:val="20"/>
        </w:rPr>
        <w:t xml:space="preserve"> to more </w:t>
      </w:r>
      <w:r w:rsidR="00EB625B">
        <w:rPr>
          <w:rFonts w:ascii="Arial" w:hAnsi="Arial" w:cs="Arial"/>
          <w:sz w:val="20"/>
          <w:szCs w:val="20"/>
        </w:rPr>
        <w:t>sophisticated</w:t>
      </w:r>
      <w:r>
        <w:rPr>
          <w:rFonts w:ascii="Arial" w:hAnsi="Arial" w:cs="Arial"/>
          <w:sz w:val="20"/>
          <w:szCs w:val="20"/>
        </w:rPr>
        <w:t xml:space="preserve"> software packages</w:t>
      </w:r>
      <w:r w:rsidR="006A5A26">
        <w:rPr>
          <w:rFonts w:ascii="Arial" w:hAnsi="Arial" w:cs="Arial"/>
          <w:sz w:val="20"/>
          <w:szCs w:val="20"/>
        </w:rPr>
        <w:t xml:space="preserve">.  </w:t>
      </w:r>
      <w:r w:rsidR="00E77724">
        <w:rPr>
          <w:rFonts w:ascii="Arial" w:hAnsi="Arial" w:cs="Arial"/>
          <w:sz w:val="20"/>
          <w:szCs w:val="20"/>
        </w:rPr>
        <w:t>Below are</w:t>
      </w:r>
      <w:r w:rsidR="006A5A26">
        <w:rPr>
          <w:rFonts w:ascii="Arial" w:hAnsi="Arial" w:cs="Arial"/>
          <w:sz w:val="20"/>
          <w:szCs w:val="20"/>
        </w:rPr>
        <w:t xml:space="preserve"> suggestions of</w:t>
      </w:r>
      <w:r w:rsidR="00E77724">
        <w:rPr>
          <w:rFonts w:ascii="Arial" w:hAnsi="Arial" w:cs="Arial"/>
          <w:sz w:val="20"/>
          <w:szCs w:val="20"/>
        </w:rPr>
        <w:t xml:space="preserve"> some</w:t>
      </w:r>
      <w:r w:rsidR="006A5A26">
        <w:rPr>
          <w:rFonts w:ascii="Arial" w:hAnsi="Arial" w:cs="Arial"/>
          <w:sz w:val="20"/>
          <w:szCs w:val="20"/>
        </w:rPr>
        <w:t xml:space="preserve"> programs which have been used in the past.  </w:t>
      </w:r>
    </w:p>
    <w:p w:rsidR="006716FE" w:rsidRDefault="006716FE">
      <w:pPr>
        <w:ind w:left="576"/>
        <w:rPr>
          <w:rFonts w:ascii="Arial" w:hAnsi="Arial" w:cs="Arial"/>
          <w:sz w:val="20"/>
          <w:szCs w:val="20"/>
        </w:rPr>
      </w:pPr>
    </w:p>
    <w:p w:rsidR="002B0A7C" w:rsidRDefault="00736918">
      <w:pPr>
        <w:rPr>
          <w:rFonts w:ascii="Arial" w:hAnsi="Arial" w:cs="Arial"/>
          <w:sz w:val="20"/>
          <w:szCs w:val="20"/>
        </w:rPr>
      </w:pPr>
      <w:r w:rsidRPr="00736918">
        <w:rPr>
          <w:rFonts w:ascii="Arial" w:hAnsi="Arial" w:cs="Arial"/>
          <w:sz w:val="20"/>
          <w:szCs w:val="20"/>
        </w:rPr>
        <w:t>Water depth results files (</w:t>
      </w:r>
      <w:r w:rsidRPr="00736918">
        <w:rPr>
          <w:rFonts w:ascii="Courier New" w:hAnsi="Courier New" w:cs="Courier New"/>
          <w:sz w:val="20"/>
          <w:szCs w:val="20"/>
        </w:rPr>
        <w:t>.wd</w:t>
      </w:r>
      <w:r w:rsidRPr="00736918">
        <w:rPr>
          <w:rFonts w:ascii="Arial" w:hAnsi="Arial" w:cs="Arial"/>
          <w:sz w:val="20"/>
          <w:szCs w:val="20"/>
        </w:rPr>
        <w:t xml:space="preserve">) can be viewed as an animation in </w:t>
      </w:r>
      <w:r w:rsidRPr="00736918">
        <w:rPr>
          <w:rFonts w:ascii="Courier New" w:hAnsi="Courier New" w:cs="Courier New"/>
          <w:sz w:val="20"/>
          <w:szCs w:val="20"/>
        </w:rPr>
        <w:t>FloodView</w:t>
      </w:r>
      <w:r w:rsidR="00FA435A">
        <w:rPr>
          <w:rFonts w:ascii="Courier New" w:hAnsi="Courier New" w:cs="Courier New"/>
          <w:sz w:val="20"/>
          <w:szCs w:val="20"/>
        </w:rPr>
        <w:t>.exe</w:t>
      </w:r>
      <w:r w:rsidRPr="00736918">
        <w:rPr>
          <w:rFonts w:ascii="Arial" w:hAnsi="Arial" w:cs="Arial"/>
          <w:sz w:val="20"/>
          <w:szCs w:val="20"/>
        </w:rPr>
        <w:t>, which is bundled with the model and data files</w:t>
      </w:r>
      <w:r w:rsidR="00132F6B">
        <w:rPr>
          <w:rFonts w:ascii="Arial" w:hAnsi="Arial" w:cs="Arial"/>
          <w:sz w:val="20"/>
          <w:szCs w:val="20"/>
        </w:rPr>
        <w:t xml:space="preserve"> (windows only)</w:t>
      </w:r>
      <w:r w:rsidRPr="00736918">
        <w:rPr>
          <w:rFonts w:ascii="Arial" w:hAnsi="Arial" w:cs="Arial"/>
          <w:sz w:val="20"/>
          <w:szCs w:val="20"/>
        </w:rPr>
        <w:t>.  D</w:t>
      </w:r>
      <w:r w:rsidR="00FA435A">
        <w:rPr>
          <w:rFonts w:ascii="Arial" w:hAnsi="Arial" w:cs="Arial"/>
          <w:sz w:val="20"/>
          <w:szCs w:val="20"/>
        </w:rPr>
        <w:t>ouble-</w:t>
      </w:r>
      <w:r w:rsidRPr="00736918">
        <w:rPr>
          <w:rFonts w:ascii="Arial" w:hAnsi="Arial" w:cs="Arial"/>
          <w:sz w:val="20"/>
          <w:szCs w:val="20"/>
        </w:rPr>
        <w:t xml:space="preserve">click the </w:t>
      </w:r>
      <w:r w:rsidRPr="00736918">
        <w:rPr>
          <w:rFonts w:ascii="Courier New" w:hAnsi="Courier New" w:cs="Courier New"/>
          <w:sz w:val="20"/>
          <w:szCs w:val="20"/>
        </w:rPr>
        <w:t>FloodView</w:t>
      </w:r>
      <w:r w:rsidRPr="00736918">
        <w:rPr>
          <w:rFonts w:ascii="Arial" w:hAnsi="Arial" w:cs="Arial"/>
          <w:sz w:val="20"/>
          <w:szCs w:val="20"/>
        </w:rPr>
        <w:t xml:space="preserve"> icon to open the program and load results files using </w:t>
      </w:r>
      <w:r w:rsidRPr="00736918">
        <w:rPr>
          <w:rFonts w:ascii="Courier New" w:hAnsi="Courier New" w:cs="Courier New"/>
          <w:sz w:val="20"/>
          <w:szCs w:val="20"/>
        </w:rPr>
        <w:t xml:space="preserve">File&gt;Open </w:t>
      </w:r>
      <w:r w:rsidRPr="00736918">
        <w:rPr>
          <w:rFonts w:ascii="Arial" w:hAnsi="Arial" w:cs="Arial"/>
          <w:sz w:val="20"/>
          <w:szCs w:val="20"/>
        </w:rPr>
        <w:t xml:space="preserve">(use the ctrl button to </w:t>
      </w:r>
      <w:r w:rsidR="00FA435A">
        <w:rPr>
          <w:rFonts w:ascii="Arial" w:hAnsi="Arial" w:cs="Arial"/>
          <w:sz w:val="20"/>
          <w:szCs w:val="20"/>
        </w:rPr>
        <w:t>load</w:t>
      </w:r>
      <w:r w:rsidRPr="00736918">
        <w:rPr>
          <w:rFonts w:ascii="Arial" w:hAnsi="Arial" w:cs="Arial"/>
          <w:sz w:val="20"/>
          <w:szCs w:val="20"/>
        </w:rPr>
        <w:t xml:space="preserve"> multiple </w:t>
      </w:r>
      <w:r w:rsidRPr="00736918">
        <w:rPr>
          <w:rFonts w:ascii="Courier New" w:hAnsi="Courier New" w:cs="Courier New"/>
          <w:sz w:val="20"/>
          <w:szCs w:val="20"/>
        </w:rPr>
        <w:t xml:space="preserve">.wd </w:t>
      </w:r>
      <w:r w:rsidRPr="00736918">
        <w:rPr>
          <w:rFonts w:ascii="Arial" w:hAnsi="Arial" w:cs="Arial"/>
          <w:sz w:val="20"/>
          <w:szCs w:val="20"/>
        </w:rPr>
        <w:t xml:space="preserve">files </w:t>
      </w:r>
      <w:r w:rsidR="00FA435A">
        <w:rPr>
          <w:rFonts w:ascii="Arial" w:hAnsi="Arial" w:cs="Arial"/>
          <w:sz w:val="20"/>
          <w:szCs w:val="20"/>
        </w:rPr>
        <w:t>for animation</w:t>
      </w:r>
      <w:r w:rsidRPr="00736918">
        <w:rPr>
          <w:rFonts w:ascii="Arial" w:hAnsi="Arial" w:cs="Arial"/>
          <w:sz w:val="20"/>
          <w:szCs w:val="20"/>
        </w:rPr>
        <w:t xml:space="preserve">).  DEM files can be added to the animation using </w:t>
      </w:r>
      <w:r w:rsidRPr="00736918">
        <w:rPr>
          <w:rFonts w:ascii="Courier New" w:hAnsi="Courier New" w:cs="Courier New"/>
          <w:sz w:val="20"/>
          <w:szCs w:val="20"/>
        </w:rPr>
        <w:t>File&gt;Load DEM</w:t>
      </w:r>
      <w:r w:rsidRPr="00736918">
        <w:rPr>
          <w:rFonts w:ascii="Arial" w:hAnsi="Arial" w:cs="Arial"/>
          <w:sz w:val="20"/>
          <w:szCs w:val="20"/>
        </w:rPr>
        <w:t xml:space="preserve">.  These options will work using </w:t>
      </w:r>
      <w:r w:rsidR="00E77724">
        <w:rPr>
          <w:rFonts w:ascii="Arial" w:hAnsi="Arial" w:cs="Arial"/>
          <w:sz w:val="20"/>
          <w:szCs w:val="20"/>
        </w:rPr>
        <w:t>other results</w:t>
      </w:r>
      <w:r w:rsidRPr="00736918">
        <w:rPr>
          <w:rFonts w:ascii="Arial" w:hAnsi="Arial" w:cs="Arial"/>
          <w:sz w:val="20"/>
          <w:szCs w:val="20"/>
        </w:rPr>
        <w:t xml:space="preserve"> file</w:t>
      </w:r>
      <w:r w:rsidR="00E77724">
        <w:rPr>
          <w:rFonts w:ascii="Arial" w:hAnsi="Arial" w:cs="Arial"/>
          <w:sz w:val="20"/>
          <w:szCs w:val="20"/>
        </w:rPr>
        <w:t>s</w:t>
      </w:r>
      <w:r w:rsidRPr="00736918">
        <w:rPr>
          <w:rFonts w:ascii="Arial" w:hAnsi="Arial" w:cs="Arial"/>
          <w:sz w:val="20"/>
          <w:szCs w:val="20"/>
        </w:rPr>
        <w:t xml:space="preserve"> and </w:t>
      </w:r>
      <w:r w:rsidR="00E77724">
        <w:rPr>
          <w:rFonts w:ascii="Arial" w:hAnsi="Arial" w:cs="Arial"/>
          <w:sz w:val="20"/>
          <w:szCs w:val="20"/>
        </w:rPr>
        <w:t xml:space="preserve">filename </w:t>
      </w:r>
      <w:r w:rsidRPr="00736918">
        <w:rPr>
          <w:rFonts w:ascii="Arial" w:hAnsi="Arial" w:cs="Arial"/>
          <w:sz w:val="20"/>
          <w:szCs w:val="20"/>
        </w:rPr>
        <w:t>extensions</w:t>
      </w:r>
      <w:r w:rsidR="00E77724">
        <w:rPr>
          <w:rFonts w:ascii="Arial" w:hAnsi="Arial" w:cs="Arial"/>
          <w:sz w:val="20"/>
          <w:szCs w:val="20"/>
        </w:rPr>
        <w:t>,</w:t>
      </w:r>
      <w:r w:rsidRPr="00736918">
        <w:rPr>
          <w:rFonts w:ascii="Arial" w:hAnsi="Arial" w:cs="Arial"/>
          <w:sz w:val="20"/>
          <w:szCs w:val="20"/>
        </w:rPr>
        <w:t xml:space="preserve"> however</w:t>
      </w:r>
      <w:r w:rsidR="00FA435A">
        <w:rPr>
          <w:rFonts w:ascii="Arial" w:hAnsi="Arial" w:cs="Arial"/>
          <w:sz w:val="20"/>
          <w:szCs w:val="20"/>
        </w:rPr>
        <w:t>,</w:t>
      </w:r>
      <w:r w:rsidRPr="00736918">
        <w:rPr>
          <w:rFonts w:ascii="Arial" w:hAnsi="Arial" w:cs="Arial"/>
          <w:sz w:val="20"/>
          <w:szCs w:val="20"/>
        </w:rPr>
        <w:t xml:space="preserve"> </w:t>
      </w:r>
      <w:r w:rsidRPr="00736918">
        <w:rPr>
          <w:rFonts w:ascii="Courier New" w:hAnsi="Courier New" w:cs="Courier New"/>
          <w:sz w:val="20"/>
          <w:szCs w:val="20"/>
        </w:rPr>
        <w:t>FloodView</w:t>
      </w:r>
      <w:r w:rsidRPr="00736918">
        <w:rPr>
          <w:rFonts w:ascii="Arial" w:hAnsi="Arial" w:cs="Arial"/>
          <w:sz w:val="20"/>
          <w:szCs w:val="20"/>
        </w:rPr>
        <w:t xml:space="preserve"> expect</w:t>
      </w:r>
      <w:r w:rsidR="00FA435A">
        <w:rPr>
          <w:rFonts w:ascii="Arial" w:hAnsi="Arial" w:cs="Arial"/>
          <w:sz w:val="20"/>
          <w:szCs w:val="20"/>
        </w:rPr>
        <w:t>s</w:t>
      </w:r>
      <w:r w:rsidRPr="00736918">
        <w:rPr>
          <w:rFonts w:ascii="Arial" w:hAnsi="Arial" w:cs="Arial"/>
          <w:sz w:val="20"/>
          <w:szCs w:val="20"/>
        </w:rPr>
        <w:t xml:space="preserve"> files to be in ARC ascii raster format</w:t>
      </w:r>
      <w:r w:rsidR="00FA435A">
        <w:rPr>
          <w:rFonts w:ascii="Arial" w:hAnsi="Arial" w:cs="Arial"/>
          <w:sz w:val="20"/>
          <w:szCs w:val="20"/>
        </w:rPr>
        <w:t xml:space="preserve"> and the colour-</w:t>
      </w:r>
      <w:r w:rsidRPr="00736918">
        <w:rPr>
          <w:rFonts w:ascii="Arial" w:hAnsi="Arial" w:cs="Arial"/>
          <w:sz w:val="20"/>
          <w:szCs w:val="20"/>
        </w:rPr>
        <w:t>scale</w:t>
      </w:r>
      <w:r w:rsidR="00FA435A">
        <w:rPr>
          <w:rFonts w:ascii="Arial" w:hAnsi="Arial" w:cs="Arial"/>
          <w:sz w:val="20"/>
          <w:szCs w:val="20"/>
        </w:rPr>
        <w:t xml:space="preserve"> for animations is set</w:t>
      </w:r>
      <w:r w:rsidRPr="00736918">
        <w:rPr>
          <w:rFonts w:ascii="Arial" w:hAnsi="Arial" w:cs="Arial"/>
          <w:sz w:val="20"/>
          <w:szCs w:val="20"/>
        </w:rPr>
        <w:t xml:space="preserve"> for the </w:t>
      </w:r>
      <w:r w:rsidR="00E77724">
        <w:rPr>
          <w:rFonts w:ascii="Arial" w:hAnsi="Arial" w:cs="Arial"/>
          <w:sz w:val="20"/>
          <w:szCs w:val="20"/>
        </w:rPr>
        <w:t xml:space="preserve">typical </w:t>
      </w:r>
      <w:r w:rsidRPr="00736918">
        <w:rPr>
          <w:rFonts w:ascii="Arial" w:hAnsi="Arial" w:cs="Arial"/>
          <w:sz w:val="20"/>
          <w:szCs w:val="20"/>
        </w:rPr>
        <w:t>expected range of water depth values.</w:t>
      </w:r>
      <w:r w:rsidR="00070D56">
        <w:rPr>
          <w:rFonts w:ascii="Arial" w:hAnsi="Arial" w:cs="Arial"/>
          <w:sz w:val="20"/>
          <w:szCs w:val="20"/>
        </w:rPr>
        <w:t xml:space="preserve">  </w:t>
      </w:r>
      <w:r w:rsidR="001F191D" w:rsidRPr="001F191D">
        <w:rPr>
          <w:rFonts w:ascii="Courier New" w:hAnsi="Courier New" w:cs="Courier New"/>
          <w:sz w:val="20"/>
          <w:szCs w:val="20"/>
        </w:rPr>
        <w:t>FloodView</w:t>
      </w:r>
      <w:r w:rsidR="00070D56">
        <w:rPr>
          <w:rFonts w:ascii="Arial" w:hAnsi="Arial" w:cs="Arial"/>
          <w:sz w:val="20"/>
          <w:szCs w:val="20"/>
        </w:rPr>
        <w:t xml:space="preserve"> is also fairly </w:t>
      </w:r>
      <w:r w:rsidR="0071311C">
        <w:rPr>
          <w:rFonts w:ascii="Arial" w:hAnsi="Arial" w:cs="Arial"/>
          <w:sz w:val="20"/>
          <w:szCs w:val="20"/>
        </w:rPr>
        <w:t>temperamental</w:t>
      </w:r>
      <w:r w:rsidR="00070D56">
        <w:rPr>
          <w:rFonts w:ascii="Arial" w:hAnsi="Arial" w:cs="Arial"/>
          <w:sz w:val="20"/>
          <w:szCs w:val="20"/>
        </w:rPr>
        <w:t xml:space="preserve"> and usually likes things to be done in above order only.</w:t>
      </w:r>
    </w:p>
    <w:p w:rsidR="00FA435A" w:rsidRDefault="00FA435A" w:rsidP="00C87A3C">
      <w:pPr>
        <w:rPr>
          <w:rFonts w:ascii="Arial" w:hAnsi="Arial" w:cs="Arial"/>
          <w:sz w:val="20"/>
          <w:szCs w:val="20"/>
        </w:rPr>
      </w:pPr>
    </w:p>
    <w:p w:rsidR="006716FE" w:rsidRDefault="0002129C">
      <w:pPr>
        <w:rPr>
          <w:sz w:val="20"/>
          <w:szCs w:val="20"/>
        </w:rPr>
      </w:pPr>
      <w:r>
        <w:rPr>
          <w:rFonts w:ascii="Arial" w:hAnsi="Arial" w:cs="Arial"/>
          <w:sz w:val="20"/>
          <w:szCs w:val="20"/>
        </w:rPr>
        <w:t xml:space="preserve">All gridded output data from the model is in ARC ascii raster format and can be easily uploaded for visualisation and analysis in </w:t>
      </w:r>
      <w:r w:rsidR="00736918" w:rsidRPr="00736918">
        <w:rPr>
          <w:rFonts w:ascii="Arial" w:hAnsi="Arial" w:cs="Arial"/>
          <w:sz w:val="20"/>
          <w:szCs w:val="20"/>
        </w:rPr>
        <w:t>ARC-</w:t>
      </w:r>
      <w:r w:rsidR="00EB625B">
        <w:rPr>
          <w:rFonts w:ascii="Arial" w:hAnsi="Arial" w:cs="Arial"/>
          <w:sz w:val="20"/>
          <w:szCs w:val="20"/>
        </w:rPr>
        <w:t>GIS</w:t>
      </w:r>
      <w:r w:rsidR="00736918" w:rsidRPr="00736918">
        <w:rPr>
          <w:rFonts w:ascii="Arial" w:hAnsi="Arial" w:cs="Arial"/>
          <w:sz w:val="20"/>
          <w:szCs w:val="20"/>
        </w:rPr>
        <w:t xml:space="preserve"> software</w:t>
      </w:r>
      <w:r w:rsidR="00491CB2">
        <w:rPr>
          <w:rFonts w:ascii="Arial" w:hAnsi="Arial" w:cs="Arial"/>
          <w:sz w:val="20"/>
          <w:szCs w:val="20"/>
        </w:rPr>
        <w:t xml:space="preserve"> (note –</w:t>
      </w:r>
      <w:r w:rsidR="00132F6B">
        <w:rPr>
          <w:rFonts w:ascii="Arial" w:hAnsi="Arial" w:cs="Arial"/>
          <w:sz w:val="20"/>
          <w:szCs w:val="20"/>
        </w:rPr>
        <w:t xml:space="preserve"> file extensions</w:t>
      </w:r>
      <w:r w:rsidR="00491CB2">
        <w:rPr>
          <w:rFonts w:ascii="Arial" w:hAnsi="Arial" w:cs="Arial"/>
          <w:sz w:val="20"/>
          <w:szCs w:val="20"/>
        </w:rPr>
        <w:t xml:space="preserve"> will need to be changed</w:t>
      </w:r>
      <w:r w:rsidR="00132F6B">
        <w:rPr>
          <w:rFonts w:ascii="Arial" w:hAnsi="Arial" w:cs="Arial"/>
          <w:sz w:val="20"/>
          <w:szCs w:val="20"/>
        </w:rPr>
        <w:t xml:space="preserve"> </w:t>
      </w:r>
      <w:r w:rsidR="00491CB2">
        <w:rPr>
          <w:rFonts w:ascii="Arial" w:hAnsi="Arial" w:cs="Arial"/>
          <w:sz w:val="20"/>
          <w:szCs w:val="20"/>
        </w:rPr>
        <w:t xml:space="preserve">to </w:t>
      </w:r>
      <w:r w:rsidR="00736918" w:rsidRPr="00736918">
        <w:rPr>
          <w:rFonts w:ascii="Courier New" w:hAnsi="Courier New" w:cs="Courier New"/>
          <w:sz w:val="20"/>
          <w:szCs w:val="20"/>
        </w:rPr>
        <w:t>.asc</w:t>
      </w:r>
      <w:r w:rsidR="00491CB2">
        <w:rPr>
          <w:rFonts w:ascii="Arial" w:hAnsi="Arial" w:cs="Arial"/>
          <w:sz w:val="20"/>
          <w:szCs w:val="20"/>
        </w:rPr>
        <w:t xml:space="preserve">).  Alternatively, gridded or tabulated data files are often uploaded for quick visualisation or graphing into Excel using </w:t>
      </w:r>
      <w:r w:rsidR="00736918" w:rsidRPr="00736918">
        <w:rPr>
          <w:rFonts w:ascii="Courier New" w:hAnsi="Courier New" w:cs="Courier New"/>
          <w:sz w:val="20"/>
          <w:szCs w:val="20"/>
        </w:rPr>
        <w:t>File&gt;Open</w:t>
      </w:r>
      <w:r w:rsidR="00491CB2">
        <w:rPr>
          <w:rFonts w:ascii="Arial" w:hAnsi="Arial" w:cs="Arial"/>
          <w:sz w:val="20"/>
          <w:szCs w:val="20"/>
        </w:rPr>
        <w:t>, selecting “</w:t>
      </w:r>
      <w:r w:rsidR="00736918" w:rsidRPr="00736918">
        <w:rPr>
          <w:rFonts w:ascii="Courier New" w:hAnsi="Courier New" w:cs="Courier New"/>
          <w:sz w:val="20"/>
          <w:szCs w:val="20"/>
        </w:rPr>
        <w:t>All Files *.*</w:t>
      </w:r>
      <w:r w:rsidR="00491CB2">
        <w:rPr>
          <w:rFonts w:ascii="Arial" w:hAnsi="Arial" w:cs="Arial"/>
          <w:sz w:val="20"/>
          <w:szCs w:val="20"/>
        </w:rPr>
        <w:t xml:space="preserve">” and a suitable delimiter.  </w:t>
      </w:r>
      <w:r w:rsidR="00491CB2">
        <w:rPr>
          <w:rFonts w:ascii="Arial" w:hAnsi="Arial" w:cs="Arial"/>
          <w:sz w:val="20"/>
          <w:szCs w:val="20"/>
        </w:rPr>
        <w:lastRenderedPageBreak/>
        <w:t>For more sophisticated data manipulation or visualisation files c</w:t>
      </w:r>
      <w:r w:rsidR="006A5A26">
        <w:rPr>
          <w:rFonts w:ascii="Arial" w:hAnsi="Arial" w:cs="Arial"/>
          <w:sz w:val="20"/>
          <w:szCs w:val="20"/>
        </w:rPr>
        <w:t xml:space="preserve">ould </w:t>
      </w:r>
      <w:r w:rsidR="00491CB2">
        <w:rPr>
          <w:rFonts w:ascii="Arial" w:hAnsi="Arial" w:cs="Arial"/>
          <w:sz w:val="20"/>
          <w:szCs w:val="20"/>
        </w:rPr>
        <w:t xml:space="preserve">be imported into MatLab.  Some code has been </w:t>
      </w:r>
      <w:r w:rsidR="00132F6B">
        <w:rPr>
          <w:rFonts w:ascii="Arial" w:hAnsi="Arial" w:cs="Arial"/>
          <w:sz w:val="20"/>
          <w:szCs w:val="20"/>
        </w:rPr>
        <w:t xml:space="preserve">written to facilitate quick import of </w:t>
      </w:r>
      <w:r w:rsidR="00E77724">
        <w:rPr>
          <w:rFonts w:ascii="Arial" w:hAnsi="Arial" w:cs="Arial"/>
          <w:sz w:val="20"/>
          <w:szCs w:val="20"/>
        </w:rPr>
        <w:t>LISFLOOD output files</w:t>
      </w:r>
      <w:r w:rsidR="00132F6B">
        <w:rPr>
          <w:rFonts w:ascii="Arial" w:hAnsi="Arial" w:cs="Arial"/>
          <w:sz w:val="20"/>
          <w:szCs w:val="20"/>
        </w:rPr>
        <w:t xml:space="preserve"> into MatLab and can be found at</w:t>
      </w:r>
      <w:r w:rsidR="00491CB2">
        <w:rPr>
          <w:rFonts w:ascii="Arial" w:hAnsi="Arial" w:cs="Arial"/>
          <w:sz w:val="20"/>
          <w:szCs w:val="20"/>
        </w:rPr>
        <w:t xml:space="preserve"> </w:t>
      </w:r>
      <w:hyperlink r:id="rId11" w:history="1">
        <w:r w:rsidR="001F191D" w:rsidRPr="001F191D">
          <w:rPr>
            <w:rStyle w:val="Hyperlink"/>
            <w:rFonts w:ascii="Arial" w:hAnsi="Arial" w:cs="Arial"/>
          </w:rPr>
          <w:t>https://source.ggy.bris.ac.uk/wiki/LISFLOOD-FP_and_MATLAB</w:t>
        </w:r>
      </w:hyperlink>
      <w:r w:rsidR="00491CB2" w:rsidRPr="00070D56">
        <w:rPr>
          <w:rFonts w:ascii="Arial" w:hAnsi="Arial" w:cs="Arial"/>
          <w:sz w:val="20"/>
          <w:szCs w:val="20"/>
        </w:rPr>
        <w:t>.</w:t>
      </w:r>
    </w:p>
    <w:p w:rsidR="006716FE" w:rsidRDefault="006716FE">
      <w:pPr>
        <w:rPr>
          <w:sz w:val="20"/>
          <w:szCs w:val="20"/>
        </w:rPr>
      </w:pPr>
    </w:p>
    <w:p w:rsidR="006716FE" w:rsidRDefault="002F5987">
      <w:pPr>
        <w:pStyle w:val="Heading1"/>
      </w:pPr>
      <w:bookmarkStart w:id="933" w:name="_Toc46213274"/>
      <w:r>
        <w:t>Appendix</w:t>
      </w:r>
      <w:bookmarkEnd w:id="933"/>
    </w:p>
    <w:p w:rsidR="002F5987" w:rsidRDefault="002F5987" w:rsidP="002F5987">
      <w:pPr>
        <w:pStyle w:val="Heading2"/>
      </w:pPr>
      <w:bookmarkStart w:id="934" w:name="_Ref358371052"/>
      <w:bookmarkStart w:id="935" w:name="_Toc46213275"/>
      <w:r>
        <w:t>Weir calculations</w:t>
      </w:r>
      <w:bookmarkEnd w:id="934"/>
      <w:bookmarkEnd w:id="935"/>
    </w:p>
    <w:p w:rsidR="00197699" w:rsidRPr="002F33A2" w:rsidRDefault="00197699" w:rsidP="00197699">
      <w:pPr>
        <w:pStyle w:val="BodyText2"/>
      </w:pPr>
      <w:r w:rsidRPr="0014688A">
        <w:t xml:space="preserve">In order to correctly represent embankments, weirs and structures the linkage between two given </w:t>
      </w:r>
      <w:r w:rsidRPr="002F33A2">
        <w:t xml:space="preserve">cells may be represented by a weir flow </w:t>
      </w:r>
      <w:r w:rsidR="00736918" w:rsidRPr="00736918">
        <w:t xml:space="preserve">equation rather than the Manning formulae as shown in equation </w:t>
      </w:r>
      <w:r w:rsidR="00327A9D">
        <w:t>5</w:t>
      </w:r>
      <w:r w:rsidR="00736918" w:rsidRPr="00736918">
        <w:t xml:space="preserve"> below:  </w:t>
      </w:r>
    </w:p>
    <w:p w:rsidR="00197699" w:rsidRDefault="00736918" w:rsidP="00197699">
      <w:pPr>
        <w:pStyle w:val="BodyText2"/>
      </w:pPr>
      <w:r w:rsidRPr="00736918">
        <w:tab/>
      </w:r>
      <w:r w:rsidRPr="00736918">
        <w:tab/>
      </w:r>
      <w:r w:rsidRPr="00736918">
        <w:tab/>
      </w:r>
      <w:r w:rsidRPr="00736918">
        <w:tab/>
      </w:r>
      <w:r w:rsidRPr="00736918">
        <w:tab/>
      </w:r>
      <w:r w:rsidR="001F191D" w:rsidRPr="001F191D">
        <w:rPr>
          <w:i/>
        </w:rPr>
        <w:t>Q</w:t>
      </w:r>
      <w:r w:rsidRPr="00736918">
        <w:t xml:space="preserve"> = </w:t>
      </w:r>
      <w:r w:rsidR="001F191D" w:rsidRPr="001F191D">
        <w:rPr>
          <w:i/>
        </w:rPr>
        <w:t>CL</w:t>
      </w:r>
      <w:r w:rsidRPr="00736918">
        <w:t>(2</w:t>
      </w:r>
      <w:r w:rsidR="001F191D" w:rsidRPr="001F191D">
        <w:rPr>
          <w:i/>
        </w:rPr>
        <w:t>gH</w:t>
      </w:r>
      <w:r w:rsidRPr="00736918">
        <w:t>)</w:t>
      </w:r>
      <w:r w:rsidRPr="00736918">
        <w:rPr>
          <w:vertAlign w:val="superscript"/>
        </w:rPr>
        <w:t>1.5</w:t>
      </w:r>
      <w:r w:rsidRPr="00736918">
        <w:t xml:space="preserve">                                                               </w:t>
      </w:r>
      <w:r w:rsidR="00327A9D" w:rsidRPr="00327A9D">
        <w:t>(5)</w:t>
      </w:r>
    </w:p>
    <w:p w:rsidR="00197699" w:rsidRDefault="00197699" w:rsidP="00197699">
      <w:pPr>
        <w:pStyle w:val="BodyText2"/>
      </w:pPr>
    </w:p>
    <w:p w:rsidR="00197699" w:rsidRDefault="00197699" w:rsidP="00197699">
      <w:pPr>
        <w:pStyle w:val="BodyText2"/>
      </w:pPr>
      <w:r>
        <w:t xml:space="preserve">where </w:t>
      </w:r>
      <w:r w:rsidRPr="00D755C3">
        <w:rPr>
          <w:i/>
        </w:rPr>
        <w:t>C</w:t>
      </w:r>
      <w:r>
        <w:t xml:space="preserve"> is the Weir flow Coefficient (default value 1.4), </w:t>
      </w:r>
      <w:r w:rsidRPr="00D755C3">
        <w:rPr>
          <w:i/>
        </w:rPr>
        <w:t>L</w:t>
      </w:r>
      <w:r>
        <w:t xml:space="preserve"> is weir breadth across channel and </w:t>
      </w:r>
      <w:r w:rsidRPr="00D755C3">
        <w:rPr>
          <w:i/>
        </w:rPr>
        <w:t>H</w:t>
      </w:r>
      <w:r>
        <w:t xml:space="preserve"> is the energy head upstream of the weir. </w:t>
      </w:r>
    </w:p>
    <w:p w:rsidR="006716FE" w:rsidRDefault="006716FE"/>
    <w:p w:rsidR="002F5987" w:rsidRDefault="002F5987" w:rsidP="002F5987">
      <w:pPr>
        <w:pStyle w:val="BodyText2"/>
      </w:pPr>
      <w:r>
        <w:t xml:space="preserve">Weir limitations and notes: </w:t>
      </w:r>
    </w:p>
    <w:p w:rsidR="002F5987" w:rsidRDefault="002F5987" w:rsidP="002F5987">
      <w:pPr>
        <w:pStyle w:val="BodyText2"/>
        <w:numPr>
          <w:ilvl w:val="0"/>
          <w:numId w:val="35"/>
        </w:numPr>
      </w:pPr>
      <w:r>
        <w:t>Note that currently the weir calc in lisflood uses the water depth rather than energy head (thus ignoring approach velocity). This is a reasonable approximation for low Fr number hydraulics. However, you should find it reasonably easy to add the velocity/energy head if this was important to your model.</w:t>
      </w:r>
    </w:p>
    <w:p w:rsidR="002F5987" w:rsidRDefault="002F5987" w:rsidP="002F5987">
      <w:pPr>
        <w:pStyle w:val="BodyText2"/>
        <w:numPr>
          <w:ilvl w:val="0"/>
          <w:numId w:val="35"/>
        </w:numPr>
      </w:pPr>
      <w:r>
        <w:t xml:space="preserve">The flow across the cell boundary is totally controlled by the weir calculation within the subgrid channel. There is no floodplain component. This can lead to localised instabilities around the weir if there </w:t>
      </w:r>
      <w:r w:rsidR="0071311C">
        <w:t>are</w:t>
      </w:r>
      <w:r>
        <w:t xml:space="preserve"> no cells around the weir cell that can carry bypass flow. This arises as flow may be out of subgrid bank upstream of the weir (and hence on the floodplain) and then at the weir is force back in the channel and over the weir. We recommend placing a stage output location upstream and downstream of the weir in order to check for this if the weir is critical. The code could be changed to allow for the out of bank flow and this should be straightforward if you wish to do this for your model.</w:t>
      </w:r>
    </w:p>
    <w:p w:rsidR="002F5987" w:rsidRDefault="002F5987" w:rsidP="002F5987">
      <w:pPr>
        <w:pStyle w:val="BodyText2"/>
        <w:numPr>
          <w:ilvl w:val="0"/>
          <w:numId w:val="35"/>
        </w:numPr>
      </w:pPr>
      <w:r>
        <w:t>If in doubt build a simple test model of your bridge and ensure you understand how it is represented and behaving in lisflood-fp. See the testing directory 16 for examples of bridge testing setups.</w:t>
      </w:r>
    </w:p>
    <w:p w:rsidR="002F5987" w:rsidRDefault="002F5987" w:rsidP="002F5987">
      <w:pPr>
        <w:pStyle w:val="BodyText2"/>
        <w:numPr>
          <w:ilvl w:val="0"/>
          <w:numId w:val="35"/>
        </w:numPr>
      </w:pPr>
      <w:r>
        <w:t>The drowned out weir uses a slightly modified form of the weir flow equation, but this has not been tested fully and we suspect the modular limit implementation is wrong.</w:t>
      </w:r>
    </w:p>
    <w:p w:rsidR="002F5987" w:rsidRDefault="00EB31AF" w:rsidP="00EB31AF">
      <w:pPr>
        <w:pStyle w:val="Heading2"/>
      </w:pPr>
      <w:bookmarkStart w:id="936" w:name="_Ref358371068"/>
      <w:bookmarkStart w:id="937" w:name="_Ref358371121"/>
      <w:bookmarkStart w:id="938" w:name="_Toc46213276"/>
      <w:r>
        <w:t>Bridge calculations</w:t>
      </w:r>
      <w:bookmarkEnd w:id="936"/>
      <w:bookmarkEnd w:id="937"/>
      <w:bookmarkEnd w:id="938"/>
    </w:p>
    <w:p w:rsidR="00EB31AF" w:rsidRDefault="00EB31AF" w:rsidP="00EB31AF">
      <w:pPr>
        <w:pStyle w:val="BodyText2"/>
      </w:pPr>
      <w:r>
        <w:t xml:space="preserve">Bridges can also be represented explicitly (since version 5.6.5). The aim with the lisflood-fp implementation of bridges is to allow the hydraulic effects of a bridge (abutments/deck etc.) to be represented realistically with a few simple parameters. It should be noted here that it is NOT intended as an engineering tool for detailed modelling of bridge hydraulics. Hydraulic modelling of bridges can be a complicated subject in itself and a tool such as </w:t>
      </w:r>
      <w:r w:rsidR="00D943E6">
        <w:t xml:space="preserve">HEC-RAS </w:t>
      </w:r>
      <w:r>
        <w:t>may be a more appropriate choice for such purposes. C</w:t>
      </w:r>
      <w:r w:rsidRPr="008F4FAD">
        <w:t xml:space="preserve">urrently </w:t>
      </w:r>
      <w:r>
        <w:t xml:space="preserve">bridges have only been implemented in the </w:t>
      </w:r>
      <w:r w:rsidRPr="008F4FAD">
        <w:t>subgrid channel version</w:t>
      </w:r>
      <w:r>
        <w:t>. However if you wished to extend the bridge functionality to normal floodplain flow cells it should be fairly straightforward. Extension of bridges to the 1D diffusive solver would be more of a challenge.</w:t>
      </w:r>
    </w:p>
    <w:p w:rsidR="00EB31AF" w:rsidRDefault="00EB31AF" w:rsidP="00EB31AF">
      <w:pPr>
        <w:pStyle w:val="BodyText2"/>
      </w:pPr>
      <w:r>
        <w:t xml:space="preserve">The bridge modelling method used is the pressure flow method which implements an orifice flow equation (equation </w:t>
      </w:r>
      <w:r w:rsidR="00327A9D">
        <w:t>6</w:t>
      </w:r>
      <w:r>
        <w:t>) to calculate the flow through the bridge when the bridge deck obstructs flow:</w:t>
      </w:r>
    </w:p>
    <w:p w:rsidR="00EB31AF" w:rsidRPr="00FC27C3" w:rsidRDefault="00EB31AF" w:rsidP="00EB31AF">
      <w:pPr>
        <w:pStyle w:val="BodyText2"/>
      </w:pPr>
      <w:r>
        <w:tab/>
      </w:r>
      <w:r>
        <w:tab/>
      </w:r>
      <w:r>
        <w:tab/>
      </w:r>
      <w:r>
        <w:tab/>
      </w:r>
      <w:r>
        <w:tab/>
      </w:r>
      <w:r w:rsidR="001F191D" w:rsidRPr="001F191D">
        <w:rPr>
          <w:i/>
        </w:rPr>
        <w:t>Q</w:t>
      </w:r>
      <w:r>
        <w:t xml:space="preserve"> = </w:t>
      </w:r>
      <w:r w:rsidR="001F191D" w:rsidRPr="001F191D">
        <w:rPr>
          <w:i/>
        </w:rPr>
        <w:t>C</w:t>
      </w:r>
      <w:r w:rsidR="001F191D" w:rsidRPr="001F191D">
        <w:rPr>
          <w:i/>
          <w:vertAlign w:val="subscript"/>
        </w:rPr>
        <w:t>d</w:t>
      </w:r>
      <w:r w:rsidR="001F191D" w:rsidRPr="001F191D">
        <w:rPr>
          <w:i/>
        </w:rPr>
        <w:t>A</w:t>
      </w:r>
      <w:r>
        <w:t>(2</w:t>
      </w:r>
      <w:r w:rsidR="001F191D" w:rsidRPr="001F191D">
        <w:rPr>
          <w:i/>
        </w:rPr>
        <w:t>gH</w:t>
      </w:r>
      <w:r>
        <w:t>)</w:t>
      </w:r>
      <w:r w:rsidRPr="00976D70">
        <w:rPr>
          <w:vertAlign w:val="superscript"/>
        </w:rPr>
        <w:t>0.5</w:t>
      </w:r>
      <w:r>
        <w:t xml:space="preserve">                                                             </w:t>
      </w:r>
      <w:r w:rsidR="00327A9D" w:rsidRPr="00327A9D">
        <w:t>(</w:t>
      </w:r>
      <w:r w:rsidR="00327A9D">
        <w:t>6</w:t>
      </w:r>
      <w:r w:rsidR="00327A9D" w:rsidRPr="00327A9D">
        <w:t>)</w:t>
      </w:r>
    </w:p>
    <w:p w:rsidR="00EB31AF" w:rsidRDefault="00EB31AF" w:rsidP="00EB31AF">
      <w:pPr>
        <w:pStyle w:val="BodyText2"/>
      </w:pPr>
    </w:p>
    <w:p w:rsidR="00EB31AF" w:rsidRDefault="00EB31AF" w:rsidP="00EB31AF">
      <w:pPr>
        <w:pStyle w:val="BodyText2"/>
      </w:pPr>
      <w:r>
        <w:lastRenderedPageBreak/>
        <w:t xml:space="preserve">where </w:t>
      </w:r>
      <w:r w:rsidR="001F191D" w:rsidRPr="001F191D">
        <w:rPr>
          <w:i/>
        </w:rPr>
        <w:t>C</w:t>
      </w:r>
      <w:r w:rsidR="001F191D" w:rsidRPr="001F191D">
        <w:rPr>
          <w:i/>
          <w:vertAlign w:val="subscript"/>
        </w:rPr>
        <w:t>d</w:t>
      </w:r>
      <w:r>
        <w:t xml:space="preserve"> is the Coefficient of discharge for a fully submerged pressure flow (default value 0.8), A is net area of bridge opening and </w:t>
      </w:r>
      <w:r w:rsidR="001F191D" w:rsidRPr="001F191D">
        <w:rPr>
          <w:i/>
        </w:rPr>
        <w:t>H</w:t>
      </w:r>
      <w:r>
        <w:t xml:space="preserve"> is the difference between the energy gradient elevation upstream and the water surface elevation downstream.  This is a widely used method for modelling bridges and is the default bridge modelling method used in H</w:t>
      </w:r>
      <w:r w:rsidR="00D943E6">
        <w:t>EC-RAS</w:t>
      </w:r>
      <w:r>
        <w:t xml:space="preserve"> (against which the </w:t>
      </w:r>
      <w:r w:rsidR="00D943E6">
        <w:t>LISFLOOD-FP</w:t>
      </w:r>
      <w:r>
        <w:t xml:space="preserve"> implementation has been tested). </w:t>
      </w:r>
    </w:p>
    <w:p w:rsidR="00EB31AF" w:rsidRDefault="00B87C2F" w:rsidP="00EB31AF">
      <w:pPr>
        <w:pStyle w:val="BodyText2"/>
      </w:pPr>
      <w:r>
        <w:rPr>
          <w:noProof/>
          <w:lang w:eastAsia="en-GB"/>
        </w:rPr>
        <w:drawing>
          <wp:inline distT="0" distB="0" distL="0" distR="0">
            <wp:extent cx="4824536" cy="3456384"/>
            <wp:effectExtent l="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24536" cy="3456384"/>
                      <a:chOff x="1475656" y="1196752"/>
                      <a:chExt cx="4824536" cy="3456384"/>
                    </a:xfrm>
                  </a:grpSpPr>
                  <a:grpSp>
                    <a:nvGrpSpPr>
                      <a:cNvPr id="30" name="Group 29"/>
                      <a:cNvGrpSpPr/>
                    </a:nvGrpSpPr>
                    <a:grpSpPr>
                      <a:xfrm>
                        <a:off x="1979712" y="1196752"/>
                        <a:ext cx="4320480" cy="3456384"/>
                        <a:chOff x="1979712" y="1196752"/>
                        <a:chExt cx="4320480" cy="4392488"/>
                      </a:xfrm>
                    </a:grpSpPr>
                    <a:cxnSp>
                      <a:nvCxnSpPr>
                        <a:cNvPr id="10" name="Straight Connector 9"/>
                        <a:cNvCxnSpPr/>
                      </a:nvCxnSpPr>
                      <a:spPr>
                        <a:xfrm>
                          <a:off x="197971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305983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413995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a:off x="522007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630019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grpSp>
                  <a:sp>
                    <a:nvSpPr>
                      <a:cNvPr id="8" name="Rectangle 7"/>
                      <a:cNvSpPr/>
                    </a:nvSpPr>
                    <a:spPr>
                      <a:xfrm>
                        <a:off x="4067944" y="1196752"/>
                        <a:ext cx="144016" cy="1080120"/>
                      </a:xfrm>
                      <a:prstGeom prst="rect">
                        <a:avLst/>
                      </a:prstGeom>
                      <a:noFill/>
                      <a:ln>
                        <a:solidFill>
                          <a:schemeClr val="tx1"/>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Rectangle 1"/>
                      <a:cNvSpPr/>
                    </a:nvSpPr>
                    <a:spPr>
                      <a:xfrm>
                        <a:off x="1979712" y="1196752"/>
                        <a:ext cx="1080120" cy="1080120"/>
                      </a:xfrm>
                      <a:prstGeom prst="rect">
                        <a:avLst/>
                      </a:prstGeom>
                      <a:noFill/>
                      <a:ln>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3059832" y="1196752"/>
                        <a:ext cx="1080120" cy="1080120"/>
                      </a:xfrm>
                      <a:prstGeom prst="rect">
                        <a:avLst/>
                      </a:prstGeom>
                      <a:noFill/>
                      <a:ln>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4139952" y="1196752"/>
                        <a:ext cx="1080120" cy="1080120"/>
                      </a:xfrm>
                      <a:prstGeom prst="rect">
                        <a:avLst/>
                      </a:prstGeom>
                      <a:noFill/>
                      <a:ln>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220072" y="1196752"/>
                        <a:ext cx="1080120" cy="1080120"/>
                      </a:xfrm>
                      <a:prstGeom prst="rect">
                        <a:avLst/>
                      </a:prstGeom>
                      <a:noFill/>
                      <a:ln>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1475656" y="1556792"/>
                        <a:ext cx="45397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Plan</a:t>
                          </a:r>
                          <a:endParaRPr lang="en-GB" sz="1200" dirty="0"/>
                        </a:p>
                      </a:txBody>
                      <a:useSpRect/>
                    </a:txSp>
                  </a:sp>
                  <a:sp>
                    <a:nvSpPr>
                      <a:cNvPr id="7" name="TextBox 6"/>
                      <a:cNvSpPr txBox="1"/>
                    </a:nvSpPr>
                    <a:spPr>
                      <a:xfrm>
                        <a:off x="1547664" y="3284984"/>
                        <a:ext cx="44755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Side</a:t>
                          </a:r>
                          <a:endParaRPr lang="en-GB" sz="1200" dirty="0"/>
                        </a:p>
                      </a:txBody>
                      <a:useSpRect/>
                    </a:txSp>
                  </a:sp>
                  <a:cxnSp>
                    <a:nvCxnSpPr>
                      <a:cNvPr id="20" name="Straight Connector 19"/>
                      <a:cNvCxnSpPr/>
                    </a:nvCxnSpPr>
                    <a:spPr>
                      <a:xfrm>
                        <a:off x="3059832" y="4149080"/>
                        <a:ext cx="1080120" cy="0"/>
                      </a:xfrm>
                      <a:prstGeom prst="line">
                        <a:avLst/>
                      </a:prstGeom>
                      <a:ln w="25400">
                        <a:solidFill>
                          <a:schemeClr val="accent6">
                            <a:lumMod val="50000"/>
                          </a:schemeClr>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a:off x="1979712" y="4005064"/>
                        <a:ext cx="1080120" cy="0"/>
                      </a:xfrm>
                      <a:prstGeom prst="line">
                        <a:avLst/>
                      </a:prstGeom>
                      <a:ln w="25400">
                        <a:solidFill>
                          <a:schemeClr val="accent6">
                            <a:lumMod val="50000"/>
                          </a:schemeClr>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a:off x="4139952" y="4293096"/>
                        <a:ext cx="1080120" cy="0"/>
                      </a:xfrm>
                      <a:prstGeom prst="line">
                        <a:avLst/>
                      </a:prstGeom>
                      <a:ln w="25400">
                        <a:solidFill>
                          <a:schemeClr val="accent6">
                            <a:lumMod val="50000"/>
                          </a:schemeClr>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a:off x="5220072" y="4437112"/>
                        <a:ext cx="1080120" cy="0"/>
                      </a:xfrm>
                      <a:prstGeom prst="line">
                        <a:avLst/>
                      </a:prstGeom>
                      <a:ln w="25400">
                        <a:solidFill>
                          <a:schemeClr val="accent6">
                            <a:lumMod val="50000"/>
                          </a:schemeClr>
                        </a:solidFill>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4067944" y="2708920"/>
                        <a:ext cx="144016" cy="720080"/>
                      </a:xfrm>
                      <a:prstGeom prst="rect">
                        <a:avLst/>
                      </a:prstGeom>
                      <a:solidFill>
                        <a:schemeClr val="tx1"/>
                      </a:solidFill>
                      <a:ln>
                        <a:solidFill>
                          <a:schemeClr val="tx1"/>
                        </a:solidFill>
                        <a:prstDash val="solid"/>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4067944" y="2132856"/>
                        <a:ext cx="144016" cy="144016"/>
                      </a:xfrm>
                      <a:prstGeom prst="rect">
                        <a:avLst/>
                      </a:prstGeom>
                      <a:solidFill>
                        <a:schemeClr val="tx1"/>
                      </a:solidFill>
                      <a:ln>
                        <a:solidFill>
                          <a:schemeClr val="tx1"/>
                        </a:solidFill>
                        <a:prstDash val="solid"/>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4067944" y="1196752"/>
                        <a:ext cx="144016" cy="144016"/>
                      </a:xfrm>
                      <a:prstGeom prst="rect">
                        <a:avLst/>
                      </a:prstGeom>
                      <a:solidFill>
                        <a:schemeClr val="tx1"/>
                      </a:solidFill>
                      <a:ln>
                        <a:solidFill>
                          <a:schemeClr val="tx1"/>
                        </a:solidFill>
                        <a:prstDash val="solid"/>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Straight Arrow Connector 27"/>
                      <a:cNvCxnSpPr/>
                    </a:nvCxnSpPr>
                    <a:spPr>
                      <a:xfrm>
                        <a:off x="4355976" y="1340768"/>
                        <a:ext cx="0" cy="792088"/>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4355976" y="1628800"/>
                        <a:ext cx="258404"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smtClean="0">
                              <a:solidFill>
                                <a:schemeClr val="accent2"/>
                              </a:solidFill>
                            </a:rPr>
                            <a:t>w</a:t>
                          </a:r>
                          <a:endParaRPr lang="en-GB" sz="800" dirty="0">
                            <a:solidFill>
                              <a:schemeClr val="accent2"/>
                            </a:solidFill>
                          </a:endParaRPr>
                        </a:p>
                      </a:txBody>
                      <a:useSpRect/>
                    </a:txSp>
                  </a:sp>
                  <a:cxnSp>
                    <a:nvCxnSpPr>
                      <a:cNvPr id="31" name="Straight Arrow Connector 30"/>
                      <a:cNvCxnSpPr/>
                    </a:nvCxnSpPr>
                    <a:spPr>
                      <a:xfrm>
                        <a:off x="4139952" y="3429000"/>
                        <a:ext cx="0" cy="720080"/>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flipH="1">
                        <a:off x="3059832" y="2924944"/>
                        <a:ext cx="1440160" cy="0"/>
                      </a:xfrm>
                      <a:prstGeom prst="line">
                        <a:avLst/>
                      </a:prstGeom>
                      <a:ln>
                        <a:solidFill>
                          <a:schemeClr val="accent3"/>
                        </a:solidFill>
                        <a:prstDash val="sysDash"/>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flipH="1">
                        <a:off x="1979712" y="2996952"/>
                        <a:ext cx="108012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24" idx="1"/>
                      </a:cNvCxnSpPr>
                    </a:nvCxnSpPr>
                    <a:spPr>
                      <a:xfrm flipH="1">
                        <a:off x="3059832" y="3068960"/>
                        <a:ext cx="100811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flipH="1">
                        <a:off x="4211960" y="3356992"/>
                        <a:ext cx="100811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flipH="1">
                        <a:off x="5220072" y="3429000"/>
                        <a:ext cx="1080120" cy="0"/>
                      </a:xfrm>
                      <a:prstGeom prst="line">
                        <a:avLst/>
                      </a:prstGeom>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4067944" y="3573016"/>
                        <a:ext cx="274434"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smtClean="0">
                              <a:solidFill>
                                <a:schemeClr val="accent2"/>
                              </a:solidFill>
                            </a:rPr>
                            <a:t>d</a:t>
                          </a:r>
                          <a:r>
                            <a:rPr lang="en-GB" sz="800" baseline="-25000" dirty="0" smtClean="0">
                              <a:solidFill>
                                <a:schemeClr val="accent2"/>
                              </a:solidFill>
                            </a:rPr>
                            <a:t>b</a:t>
                          </a:r>
                          <a:endParaRPr lang="en-GB" sz="800" dirty="0">
                            <a:solidFill>
                              <a:schemeClr val="accent2"/>
                            </a:solidFill>
                          </a:endParaRPr>
                        </a:p>
                      </a:txBody>
                      <a:useSpRect/>
                    </a:txSp>
                  </a:sp>
                  <a:cxnSp>
                    <a:nvCxnSpPr>
                      <a:cNvPr id="53" name="Straight Arrow Connector 52"/>
                      <a:cNvCxnSpPr/>
                    </a:nvCxnSpPr>
                    <a:spPr>
                      <a:xfrm>
                        <a:off x="3491880" y="3068960"/>
                        <a:ext cx="0" cy="1080120"/>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4716016" y="3356992"/>
                        <a:ext cx="0" cy="936104"/>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3419872" y="3573016"/>
                        <a:ext cx="301686"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2"/>
                              </a:solidFill>
                            </a:rPr>
                            <a:t>d</a:t>
                          </a:r>
                          <a:r>
                            <a:rPr lang="en-GB" sz="800" baseline="-25000" dirty="0" err="1" smtClean="0">
                              <a:solidFill>
                                <a:schemeClr val="accent2"/>
                              </a:solidFill>
                            </a:rPr>
                            <a:t>us</a:t>
                          </a:r>
                          <a:endParaRPr lang="en-GB" sz="800" dirty="0">
                            <a:solidFill>
                              <a:schemeClr val="accent2"/>
                            </a:solidFill>
                          </a:endParaRPr>
                        </a:p>
                      </a:txBody>
                      <a:useSpRect/>
                    </a:txSp>
                  </a:sp>
                  <a:sp>
                    <a:nvSpPr>
                      <a:cNvPr id="58" name="TextBox 57"/>
                      <a:cNvSpPr txBox="1"/>
                    </a:nvSpPr>
                    <a:spPr>
                      <a:xfrm>
                        <a:off x="4644008" y="3573016"/>
                        <a:ext cx="301686"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2"/>
                              </a:solidFill>
                            </a:rPr>
                            <a:t>d</a:t>
                          </a:r>
                          <a:r>
                            <a:rPr lang="en-GB" sz="800" baseline="-25000" dirty="0" err="1" smtClean="0">
                              <a:solidFill>
                                <a:schemeClr val="accent2"/>
                              </a:solidFill>
                            </a:rPr>
                            <a:t>ds</a:t>
                          </a:r>
                          <a:endParaRPr lang="en-GB" sz="800" dirty="0">
                            <a:solidFill>
                              <a:schemeClr val="accent2"/>
                            </a:solidFill>
                          </a:endParaRPr>
                        </a:p>
                      </a:txBody>
                      <a:useSpRect/>
                    </a:txSp>
                  </a:sp>
                  <a:cxnSp>
                    <a:nvCxnSpPr>
                      <a:cNvPr id="59" name="Straight Arrow Connector 58"/>
                      <a:cNvCxnSpPr/>
                    </a:nvCxnSpPr>
                    <a:spPr>
                      <a:xfrm>
                        <a:off x="3275856" y="2924944"/>
                        <a:ext cx="0" cy="144016"/>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3131840" y="2708920"/>
                        <a:ext cx="36004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t>eg</a:t>
                          </a:r>
                          <a:r>
                            <a:rPr lang="en-GB" sz="800" baseline="-25000" dirty="0" err="1" smtClean="0"/>
                            <a:t>us</a:t>
                          </a:r>
                          <a:endParaRPr lang="en-GB" sz="800" dirty="0" smtClean="0"/>
                        </a:p>
                      </a:txBody>
                      <a:useSpRect/>
                    </a:txSp>
                  </a:sp>
                  <a:cxnSp>
                    <a:nvCxnSpPr>
                      <a:cNvPr id="63" name="Straight Arrow Connector 62"/>
                      <a:cNvCxnSpPr/>
                    </a:nvCxnSpPr>
                    <a:spPr>
                      <a:xfrm>
                        <a:off x="2915816" y="3573016"/>
                        <a:ext cx="288032" cy="0"/>
                      </a:xfrm>
                      <a:prstGeom prst="straightConnector1">
                        <a:avLst/>
                      </a:prstGeom>
                      <a:ln w="19050">
                        <a:solidFill>
                          <a:schemeClr val="accent3"/>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3131840" y="3501008"/>
                        <a:ext cx="301686"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3"/>
                              </a:solidFill>
                            </a:rPr>
                            <a:t>q</a:t>
                          </a:r>
                          <a:r>
                            <a:rPr lang="en-GB" sz="800" baseline="-25000" dirty="0" err="1" smtClean="0">
                              <a:solidFill>
                                <a:schemeClr val="accent3"/>
                              </a:solidFill>
                            </a:rPr>
                            <a:t>us</a:t>
                          </a:r>
                          <a:endParaRPr lang="en-GB" sz="800" dirty="0" smtClean="0">
                            <a:solidFill>
                              <a:schemeClr val="accent3"/>
                            </a:solidFill>
                          </a:endParaRPr>
                        </a:p>
                      </a:txBody>
                      <a:useSpRect/>
                    </a:txSp>
                  </a:sp>
                  <a:sp>
                    <a:nvSpPr>
                      <a:cNvPr id="66" name="TextBox 65"/>
                      <a:cNvSpPr txBox="1"/>
                    </a:nvSpPr>
                    <a:spPr>
                      <a:xfrm>
                        <a:off x="5292080" y="3933056"/>
                        <a:ext cx="301686"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3"/>
                              </a:solidFill>
                            </a:rPr>
                            <a:t>q</a:t>
                          </a:r>
                          <a:r>
                            <a:rPr lang="en-GB" sz="800" baseline="-25000" dirty="0" err="1" smtClean="0">
                              <a:solidFill>
                                <a:schemeClr val="accent3"/>
                              </a:solidFill>
                            </a:rPr>
                            <a:t>ds</a:t>
                          </a:r>
                          <a:endParaRPr lang="en-GB" sz="800" dirty="0">
                            <a:solidFill>
                              <a:schemeClr val="accent3"/>
                            </a:solidFill>
                          </a:endParaRPr>
                        </a:p>
                      </a:txBody>
                      <a:useSpRect/>
                    </a:txSp>
                  </a:sp>
                  <a:cxnSp>
                    <a:nvCxnSpPr>
                      <a:cNvPr id="67" name="Straight Arrow Connector 66"/>
                      <a:cNvCxnSpPr/>
                    </a:nvCxnSpPr>
                    <a:spPr>
                      <a:xfrm>
                        <a:off x="3995936" y="3861048"/>
                        <a:ext cx="288032" cy="0"/>
                      </a:xfrm>
                      <a:prstGeom prst="straightConnector1">
                        <a:avLst/>
                      </a:prstGeom>
                      <a:ln w="19050">
                        <a:solidFill>
                          <a:schemeClr val="accent3"/>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nvCxnSpPr>
                    <a:spPr>
                      <a:xfrm>
                        <a:off x="5076056" y="4005064"/>
                        <a:ext cx="288032" cy="0"/>
                      </a:xfrm>
                      <a:prstGeom prst="straightConnector1">
                        <a:avLst/>
                      </a:prstGeom>
                      <a:ln w="19050">
                        <a:solidFill>
                          <a:schemeClr val="accent3"/>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70" name="TextBox 69"/>
                      <a:cNvSpPr txBox="1"/>
                    </a:nvSpPr>
                    <a:spPr>
                      <a:xfrm>
                        <a:off x="4211960" y="3789040"/>
                        <a:ext cx="274434"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3"/>
                              </a:solidFill>
                            </a:rPr>
                            <a:t>q</a:t>
                          </a:r>
                          <a:r>
                            <a:rPr lang="en-GB" sz="800" baseline="-25000" dirty="0" err="1" smtClean="0">
                              <a:solidFill>
                                <a:schemeClr val="accent3"/>
                              </a:solidFill>
                            </a:rPr>
                            <a:t>b</a:t>
                          </a:r>
                          <a:endParaRPr lang="en-GB" sz="800" dirty="0" smtClean="0">
                            <a:solidFill>
                              <a:schemeClr val="accent3"/>
                            </a:solidFill>
                          </a:endParaRPr>
                        </a:p>
                      </a:txBody>
                      <a:useSpRect/>
                    </a:txSp>
                  </a:sp>
                  <a:cxnSp>
                    <a:nvCxnSpPr>
                      <a:cNvPr id="71" name="Straight Connector 70"/>
                      <a:cNvCxnSpPr/>
                    </a:nvCxnSpPr>
                    <a:spPr>
                      <a:xfrm>
                        <a:off x="3779912" y="3429000"/>
                        <a:ext cx="279648" cy="0"/>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74" name="Straight Arrow Connector 73"/>
                      <a:cNvCxnSpPr/>
                    </a:nvCxnSpPr>
                    <a:spPr>
                      <a:xfrm>
                        <a:off x="3851920" y="3356992"/>
                        <a:ext cx="0" cy="80392"/>
                      </a:xfrm>
                      <a:prstGeom prst="straightConnector1">
                        <a:avLst/>
                      </a:prstGeom>
                      <a:ln>
                        <a:solidFill>
                          <a:schemeClr val="accent2"/>
                        </a:solidFill>
                        <a:headEnd type="none" w="sm" len="med"/>
                        <a:tailEnd type="triangle" w="sm" len="med"/>
                      </a:ln>
                    </a:spPr>
                    <a:style>
                      <a:lnRef idx="1">
                        <a:schemeClr val="accent1"/>
                      </a:lnRef>
                      <a:fillRef idx="0">
                        <a:schemeClr val="accent1"/>
                      </a:fillRef>
                      <a:effectRef idx="0">
                        <a:schemeClr val="accent1"/>
                      </a:effectRef>
                      <a:fontRef idx="minor">
                        <a:schemeClr val="tx1"/>
                      </a:fontRef>
                    </a:style>
                  </a:cxnSp>
                  <a:sp>
                    <a:nvSpPr>
                      <a:cNvPr id="77" name="TextBox 76"/>
                      <a:cNvSpPr txBox="1"/>
                    </a:nvSpPr>
                    <a:spPr>
                      <a:xfrm>
                        <a:off x="3635896" y="3140968"/>
                        <a:ext cx="432048"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smtClean="0"/>
                            <a:t>Soffit</a:t>
                          </a:r>
                        </a:p>
                      </a:txBody>
                      <a:useSpRect/>
                    </a:txSp>
                  </a:sp>
                  <a:cxnSp>
                    <a:nvCxnSpPr>
                      <a:cNvPr id="79" name="Straight Arrow Connector 78"/>
                      <a:cNvCxnSpPr/>
                    </a:nvCxnSpPr>
                    <a:spPr>
                      <a:xfrm>
                        <a:off x="4427984" y="2924944"/>
                        <a:ext cx="0" cy="432048"/>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sp>
                    <a:nvSpPr>
                      <a:cNvPr id="81" name="TextBox 80"/>
                      <a:cNvSpPr txBox="1"/>
                    </a:nvSpPr>
                    <a:spPr>
                      <a:xfrm>
                        <a:off x="4427984" y="2996952"/>
                        <a:ext cx="36004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b="1" dirty="0" smtClean="0"/>
                            <a:t>H</a:t>
                          </a:r>
                        </a:p>
                      </a:txBody>
                      <a:useSpRect/>
                    </a:txSp>
                  </a:sp>
                  <a:sp>
                    <a:nvSpPr>
                      <a:cNvPr id="82" name="TextBox 81"/>
                      <a:cNvSpPr txBox="1"/>
                    </a:nvSpPr>
                    <a:spPr>
                      <a:xfrm>
                        <a:off x="4824028" y="3176972"/>
                        <a:ext cx="432048"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1"/>
                              </a:solidFill>
                            </a:rPr>
                            <a:t>WL</a:t>
                          </a:r>
                          <a:r>
                            <a:rPr lang="en-GB" sz="800" baseline="-25000" dirty="0" err="1" smtClean="0">
                              <a:solidFill>
                                <a:schemeClr val="accent1"/>
                              </a:solidFill>
                            </a:rPr>
                            <a:t>ds</a:t>
                          </a:r>
                          <a:endParaRPr lang="en-GB" sz="800" baseline="-25000" dirty="0" smtClean="0">
                            <a:solidFill>
                              <a:schemeClr val="accent1"/>
                            </a:solidFill>
                          </a:endParaRPr>
                        </a:p>
                      </a:txBody>
                      <a:useSpRect/>
                    </a:txSp>
                  </a:sp>
                  <a:cxnSp>
                    <a:nvCxnSpPr>
                      <a:cNvPr id="83" name="Straight Arrow Connector 82"/>
                      <a:cNvCxnSpPr/>
                    </a:nvCxnSpPr>
                    <a:spPr>
                      <a:xfrm>
                        <a:off x="4860032" y="3284984"/>
                        <a:ext cx="0" cy="80392"/>
                      </a:xfrm>
                      <a:prstGeom prst="straightConnector1">
                        <a:avLst/>
                      </a:prstGeom>
                      <a:ln>
                        <a:solidFill>
                          <a:schemeClr val="accent1"/>
                        </a:solidFill>
                        <a:headEnd type="none" w="sm" len="med"/>
                        <a:tailEnd type="triangle" w="sm" len="med"/>
                      </a:ln>
                    </a:spPr>
                    <a:style>
                      <a:lnRef idx="1">
                        <a:schemeClr val="accent1"/>
                      </a:lnRef>
                      <a:fillRef idx="0">
                        <a:schemeClr val="accent1"/>
                      </a:fillRef>
                      <a:effectRef idx="0">
                        <a:schemeClr val="accent1"/>
                      </a:effectRef>
                      <a:fontRef idx="minor">
                        <a:schemeClr val="tx1"/>
                      </a:fontRef>
                    </a:style>
                  </a:cxnSp>
                  <a:cxnSp>
                    <a:nvCxnSpPr>
                      <a:cNvPr id="84" name="Straight Arrow Connector 83"/>
                      <a:cNvCxnSpPr/>
                    </a:nvCxnSpPr>
                    <a:spPr>
                      <a:xfrm>
                        <a:off x="3707904" y="2996952"/>
                        <a:ext cx="0" cy="80392"/>
                      </a:xfrm>
                      <a:prstGeom prst="straightConnector1">
                        <a:avLst/>
                      </a:prstGeom>
                      <a:ln>
                        <a:solidFill>
                          <a:schemeClr val="accent1"/>
                        </a:solidFill>
                        <a:headEnd type="none" w="sm" len="med"/>
                        <a:tailEnd type="triangle" w="sm" len="med"/>
                      </a:ln>
                    </a:spPr>
                    <a:style>
                      <a:lnRef idx="1">
                        <a:schemeClr val="accent1"/>
                      </a:lnRef>
                      <a:fillRef idx="0">
                        <a:schemeClr val="accent1"/>
                      </a:fillRef>
                      <a:effectRef idx="0">
                        <a:schemeClr val="accent1"/>
                      </a:effectRef>
                      <a:fontRef idx="minor">
                        <a:schemeClr val="tx1"/>
                      </a:fontRef>
                    </a:style>
                  </a:cxnSp>
                  <a:sp>
                    <a:nvSpPr>
                      <a:cNvPr id="85" name="TextBox 84"/>
                      <a:cNvSpPr txBox="1"/>
                    </a:nvSpPr>
                    <a:spPr>
                      <a:xfrm>
                        <a:off x="3671900" y="2888940"/>
                        <a:ext cx="432048"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1"/>
                              </a:solidFill>
                            </a:rPr>
                            <a:t>WL</a:t>
                          </a:r>
                          <a:r>
                            <a:rPr lang="en-GB" sz="800" baseline="-25000" dirty="0" err="1" smtClean="0">
                              <a:solidFill>
                                <a:schemeClr val="accent1"/>
                              </a:solidFill>
                            </a:rPr>
                            <a:t>us</a:t>
                          </a:r>
                          <a:endParaRPr lang="en-GB" sz="800" baseline="-25000" dirty="0" smtClean="0">
                            <a:solidFill>
                              <a:schemeClr val="accent1"/>
                            </a:solidFill>
                          </a:endParaRPr>
                        </a:p>
                      </a:txBody>
                      <a:useSpRect/>
                    </a:txSp>
                  </a:sp>
                </lc:lockedCanvas>
              </a:graphicData>
            </a:graphic>
          </wp:inline>
        </w:drawing>
      </w:r>
    </w:p>
    <w:p w:rsidR="00EB31AF" w:rsidRDefault="00EB31AF" w:rsidP="00EB31AF">
      <w:pPr>
        <w:pStyle w:val="Caption"/>
      </w:pPr>
      <w:bookmarkStart w:id="939" w:name="_Toc46213716"/>
      <w:r w:rsidRPr="0014688A">
        <w:t xml:space="preserve">Figure </w:t>
      </w:r>
      <w:r w:rsidR="001E113F">
        <w:fldChar w:fldCharType="begin"/>
      </w:r>
      <w:r>
        <w:instrText xml:space="preserve"> SEQ Figure \* ARABIC </w:instrText>
      </w:r>
      <w:r w:rsidR="001E113F">
        <w:fldChar w:fldCharType="separate"/>
      </w:r>
      <w:r w:rsidR="005A56F8">
        <w:rPr>
          <w:noProof/>
        </w:rPr>
        <w:t>1</w:t>
      </w:r>
      <w:r w:rsidR="001E113F">
        <w:fldChar w:fldCharType="end"/>
      </w:r>
      <w:r w:rsidRPr="0014688A">
        <w:t xml:space="preserve">: </w:t>
      </w:r>
      <w:r>
        <w:t>Bridge as implemented in lisflood-fp</w:t>
      </w:r>
      <w:r w:rsidRPr="0014688A">
        <w:t>.</w:t>
      </w:r>
      <w:bookmarkEnd w:id="939"/>
    </w:p>
    <w:p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W</w:t>
      </w:r>
      <w:r w:rsidR="00EB31AF" w:rsidRPr="004C5A2A">
        <w:rPr>
          <w:rFonts w:ascii="Calibri" w:hAnsi="Calibri" w:cs="Calibri"/>
          <w:color w:val="000000"/>
          <w:kern w:val="24"/>
          <w:sz w:val="20"/>
          <w:szCs w:val="16"/>
          <w:lang w:eastAsia="en-GB"/>
        </w:rPr>
        <w:t xml:space="preserve"> </w:t>
      </w:r>
      <w:r w:rsidR="00EB31AF" w:rsidRPr="004C5A2A">
        <w:rPr>
          <w:rFonts w:ascii="Calibri" w:hAnsi="Calibri" w:cs="Calibri"/>
          <w:color w:val="000000"/>
          <w:kern w:val="24"/>
          <w:sz w:val="20"/>
          <w:szCs w:val="16"/>
          <w:lang w:eastAsia="en-GB"/>
        </w:rPr>
        <w:tab/>
        <w:t>= bridge opening width</w:t>
      </w:r>
    </w:p>
    <w:p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d</w:t>
      </w:r>
      <w:r w:rsidRPr="001F191D">
        <w:rPr>
          <w:rFonts w:ascii="Calibri" w:hAnsi="Calibri" w:cs="Calibri"/>
          <w:i/>
          <w:color w:val="000000"/>
          <w:kern w:val="24"/>
          <w:sz w:val="20"/>
          <w:szCs w:val="16"/>
          <w:vertAlign w:val="subscript"/>
          <w:lang w:eastAsia="en-GB"/>
        </w:rPr>
        <w:t>b</w:t>
      </w:r>
      <w:r w:rsidRPr="001F191D">
        <w:rPr>
          <w:rFonts w:ascii="Calibri" w:hAnsi="Calibri" w:cs="Calibri"/>
          <w:i/>
          <w:color w:val="000000"/>
          <w:kern w:val="24"/>
          <w:sz w:val="20"/>
          <w:szCs w:val="16"/>
          <w:lang w:eastAsia="en-GB"/>
        </w:rPr>
        <w:tab/>
      </w:r>
      <w:r w:rsidR="00EB31AF" w:rsidRPr="004C5A2A">
        <w:rPr>
          <w:rFonts w:ascii="Calibri" w:hAnsi="Calibri" w:cs="Calibri"/>
          <w:color w:val="000000"/>
          <w:kern w:val="24"/>
          <w:sz w:val="20"/>
          <w:szCs w:val="16"/>
          <w:lang w:eastAsia="en-GB"/>
        </w:rPr>
        <w:t>= bridge opening depth</w:t>
      </w:r>
    </w:p>
    <w:p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d</w:t>
      </w:r>
      <w:r w:rsidRPr="001F191D">
        <w:rPr>
          <w:rFonts w:ascii="Calibri" w:hAnsi="Calibri" w:cs="Calibri"/>
          <w:i/>
          <w:color w:val="000000"/>
          <w:kern w:val="24"/>
          <w:sz w:val="20"/>
          <w:szCs w:val="16"/>
          <w:vertAlign w:val="subscript"/>
          <w:lang w:eastAsia="en-GB"/>
        </w:rPr>
        <w:t>us,ds</w:t>
      </w:r>
      <w:r w:rsidRPr="001F191D">
        <w:rPr>
          <w:rFonts w:ascii="Calibri" w:hAnsi="Calibri" w:cs="Calibri"/>
          <w:i/>
          <w:color w:val="000000"/>
          <w:kern w:val="24"/>
          <w:sz w:val="20"/>
          <w:szCs w:val="16"/>
          <w:lang w:eastAsia="en-GB"/>
        </w:rPr>
        <w:t xml:space="preserve"> </w:t>
      </w:r>
      <w:r w:rsidR="00EB31AF" w:rsidRPr="004C5A2A">
        <w:rPr>
          <w:rFonts w:ascii="Calibri" w:hAnsi="Calibri" w:cs="Calibri"/>
          <w:color w:val="000000"/>
          <w:kern w:val="24"/>
          <w:sz w:val="20"/>
          <w:szCs w:val="16"/>
          <w:lang w:eastAsia="en-GB"/>
        </w:rPr>
        <w:tab/>
        <w:t>= upstream, downstream depth of flow</w:t>
      </w:r>
    </w:p>
    <w:p w:rsidR="00EB31AF" w:rsidRPr="004C5A2A" w:rsidRDefault="001F191D" w:rsidP="00EB31AF">
      <w:pPr>
        <w:autoSpaceDE w:val="0"/>
        <w:autoSpaceDN w:val="0"/>
        <w:adjustRightInd w:val="0"/>
        <w:ind w:left="709" w:hanging="709"/>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eg</w:t>
      </w:r>
      <w:r w:rsidRPr="001F191D">
        <w:rPr>
          <w:rFonts w:ascii="Calibri" w:hAnsi="Calibri" w:cs="Calibri"/>
          <w:i/>
          <w:color w:val="000000"/>
          <w:kern w:val="24"/>
          <w:sz w:val="20"/>
          <w:szCs w:val="16"/>
          <w:vertAlign w:val="subscript"/>
          <w:lang w:eastAsia="en-GB"/>
        </w:rPr>
        <w:t>us</w:t>
      </w:r>
      <w:r w:rsidRPr="001F191D">
        <w:rPr>
          <w:rFonts w:ascii="Calibri" w:hAnsi="Calibri" w:cs="Calibri"/>
          <w:i/>
          <w:color w:val="000000"/>
          <w:kern w:val="24"/>
          <w:sz w:val="20"/>
          <w:szCs w:val="16"/>
          <w:lang w:eastAsia="en-GB"/>
        </w:rPr>
        <w:t xml:space="preserve"> </w:t>
      </w:r>
      <w:r w:rsidRPr="001F191D">
        <w:rPr>
          <w:rFonts w:ascii="Calibri" w:hAnsi="Calibri" w:cs="Calibri"/>
          <w:i/>
          <w:color w:val="000000"/>
          <w:kern w:val="24"/>
          <w:sz w:val="20"/>
          <w:szCs w:val="16"/>
          <w:lang w:eastAsia="en-GB"/>
        </w:rPr>
        <w:tab/>
      </w:r>
      <w:r w:rsidR="00EB31AF" w:rsidRPr="004C5A2A">
        <w:rPr>
          <w:rFonts w:ascii="Calibri" w:hAnsi="Calibri" w:cs="Calibri"/>
          <w:color w:val="000000"/>
          <w:kern w:val="24"/>
          <w:sz w:val="20"/>
          <w:szCs w:val="16"/>
          <w:lang w:eastAsia="en-GB"/>
        </w:rPr>
        <w:t>= upstream energy grade depth (</w:t>
      </w:r>
      <w:r w:rsidRPr="001F191D">
        <w:rPr>
          <w:rFonts w:ascii="Calibri" w:hAnsi="Calibri" w:cs="Calibri"/>
          <w:i/>
          <w:color w:val="000000"/>
          <w:kern w:val="24"/>
          <w:sz w:val="20"/>
          <w:szCs w:val="16"/>
          <w:lang w:eastAsia="en-GB"/>
        </w:rPr>
        <w:t>V</w:t>
      </w:r>
      <w:r w:rsidRPr="001F191D">
        <w:rPr>
          <w:rFonts w:ascii="Calibri" w:hAnsi="Calibri" w:cs="Calibri"/>
          <w:i/>
          <w:color w:val="000000"/>
          <w:kern w:val="24"/>
          <w:sz w:val="20"/>
          <w:szCs w:val="16"/>
          <w:vertAlign w:val="subscript"/>
          <w:lang w:eastAsia="en-GB"/>
        </w:rPr>
        <w:t>us</w:t>
      </w:r>
      <w:r w:rsidR="00EB31AF" w:rsidRPr="004C5A2A">
        <w:rPr>
          <w:rFonts w:ascii="Calibri" w:hAnsi="Calibri" w:cs="Calibri"/>
          <w:color w:val="000000"/>
          <w:kern w:val="24"/>
          <w:sz w:val="20"/>
          <w:szCs w:val="16"/>
          <w:vertAlign w:val="superscript"/>
          <w:lang w:eastAsia="en-GB"/>
        </w:rPr>
        <w:t>2</w:t>
      </w:r>
      <w:r w:rsidR="00EB31AF" w:rsidRPr="004C5A2A">
        <w:rPr>
          <w:rFonts w:ascii="Calibri" w:hAnsi="Calibri" w:cs="Calibri"/>
          <w:color w:val="000000"/>
          <w:kern w:val="24"/>
          <w:sz w:val="20"/>
          <w:szCs w:val="16"/>
          <w:lang w:eastAsia="en-GB"/>
        </w:rPr>
        <w:t>/2</w:t>
      </w:r>
      <w:r w:rsidRPr="001F191D">
        <w:rPr>
          <w:rFonts w:ascii="Calibri" w:hAnsi="Calibri" w:cs="Calibri"/>
          <w:i/>
          <w:color w:val="000000"/>
          <w:kern w:val="24"/>
          <w:sz w:val="20"/>
          <w:szCs w:val="16"/>
          <w:lang w:eastAsia="en-GB"/>
        </w:rPr>
        <w:t>g</w:t>
      </w:r>
      <w:r w:rsidR="00EB31AF" w:rsidRPr="004C5A2A">
        <w:rPr>
          <w:rFonts w:ascii="Calibri" w:hAnsi="Calibri" w:cs="Calibri"/>
          <w:color w:val="000000"/>
          <w:kern w:val="24"/>
          <w:sz w:val="20"/>
          <w:szCs w:val="16"/>
          <w:lang w:eastAsia="en-GB"/>
        </w:rPr>
        <w:t xml:space="preserve">) . </w:t>
      </w:r>
      <w:r w:rsidR="00EB31AF">
        <w:rPr>
          <w:rFonts w:ascii="Calibri" w:hAnsi="Calibri" w:cs="Calibri"/>
          <w:color w:val="000000"/>
          <w:kern w:val="24"/>
          <w:sz w:val="20"/>
          <w:szCs w:val="16"/>
          <w:lang w:eastAsia="en-GB"/>
        </w:rPr>
        <w:t>B</w:t>
      </w:r>
      <w:r w:rsidR="00EB31AF" w:rsidRPr="004C5A2A">
        <w:rPr>
          <w:rFonts w:ascii="Calibri" w:hAnsi="Calibri" w:cs="Calibri"/>
          <w:color w:val="000000"/>
          <w:kern w:val="24"/>
          <w:sz w:val="20"/>
          <w:szCs w:val="16"/>
          <w:lang w:eastAsia="en-GB"/>
        </w:rPr>
        <w:t xml:space="preserve">ridge approach velocity </w:t>
      </w:r>
      <w:r w:rsidRPr="001F191D">
        <w:rPr>
          <w:rFonts w:ascii="Calibri" w:hAnsi="Calibri" w:cs="Calibri"/>
          <w:i/>
          <w:color w:val="000000"/>
          <w:kern w:val="24"/>
          <w:sz w:val="20"/>
          <w:szCs w:val="16"/>
          <w:lang w:eastAsia="en-GB"/>
        </w:rPr>
        <w:t>V</w:t>
      </w:r>
      <w:r w:rsidRPr="001F191D">
        <w:rPr>
          <w:rFonts w:ascii="Calibri" w:hAnsi="Calibri" w:cs="Calibri"/>
          <w:i/>
          <w:color w:val="000000"/>
          <w:kern w:val="24"/>
          <w:sz w:val="20"/>
          <w:szCs w:val="16"/>
          <w:vertAlign w:val="subscript"/>
          <w:lang w:eastAsia="en-GB"/>
        </w:rPr>
        <w:t>us</w:t>
      </w:r>
      <w:r w:rsidR="00EB31AF" w:rsidRPr="004C5A2A">
        <w:rPr>
          <w:rFonts w:ascii="Calibri" w:hAnsi="Calibri" w:cs="Calibri"/>
          <w:color w:val="000000"/>
          <w:kern w:val="24"/>
          <w:sz w:val="20"/>
          <w:szCs w:val="16"/>
          <w:lang w:eastAsia="en-GB"/>
        </w:rPr>
        <w:t xml:space="preserve"> is calculated from </w:t>
      </w:r>
      <w:r w:rsidR="00EB31AF" w:rsidRPr="004C5A2A">
        <w:rPr>
          <w:rFonts w:ascii="Calibri" w:hAnsi="Calibri" w:cs="Calibri"/>
          <w:color w:val="000000"/>
          <w:kern w:val="24"/>
          <w:sz w:val="20"/>
          <w:szCs w:val="16"/>
          <w:lang w:eastAsia="en-GB"/>
        </w:rPr>
        <w:tab/>
        <w:t xml:space="preserve">    </w:t>
      </w:r>
      <w:r w:rsidRPr="001F191D">
        <w:rPr>
          <w:rFonts w:ascii="Calibri" w:hAnsi="Calibri" w:cs="Calibri"/>
          <w:i/>
          <w:color w:val="000000"/>
          <w:kern w:val="24"/>
          <w:sz w:val="20"/>
          <w:szCs w:val="16"/>
          <w:lang w:eastAsia="en-GB"/>
        </w:rPr>
        <w:t>q</w:t>
      </w:r>
      <w:r w:rsidRPr="001F191D">
        <w:rPr>
          <w:rFonts w:ascii="Calibri" w:hAnsi="Calibri" w:cs="Calibri"/>
          <w:i/>
          <w:color w:val="000000"/>
          <w:kern w:val="24"/>
          <w:sz w:val="20"/>
          <w:szCs w:val="16"/>
          <w:vertAlign w:val="subscript"/>
          <w:lang w:eastAsia="en-GB"/>
        </w:rPr>
        <w:t>us</w:t>
      </w:r>
      <w:r w:rsidR="00EB31AF" w:rsidRPr="004C5A2A">
        <w:rPr>
          <w:rFonts w:ascii="Calibri" w:hAnsi="Calibri" w:cs="Calibri"/>
          <w:color w:val="000000"/>
          <w:kern w:val="24"/>
          <w:sz w:val="20"/>
          <w:szCs w:val="16"/>
          <w:lang w:eastAsia="en-GB"/>
        </w:rPr>
        <w:t xml:space="preserve"> divided by channel area (not bridge area)</w:t>
      </w:r>
    </w:p>
    <w:p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q</w:t>
      </w:r>
      <w:r w:rsidRPr="001F191D">
        <w:rPr>
          <w:rFonts w:ascii="Calibri" w:hAnsi="Calibri" w:cs="Calibri"/>
          <w:i/>
          <w:color w:val="000000"/>
          <w:kern w:val="24"/>
          <w:sz w:val="20"/>
          <w:szCs w:val="16"/>
          <w:vertAlign w:val="subscript"/>
          <w:lang w:eastAsia="en-GB"/>
        </w:rPr>
        <w:t>b</w:t>
      </w:r>
      <w:r w:rsidRPr="001F191D">
        <w:rPr>
          <w:rFonts w:ascii="Calibri" w:hAnsi="Calibri" w:cs="Calibri"/>
          <w:i/>
          <w:color w:val="000000"/>
          <w:kern w:val="24"/>
          <w:sz w:val="20"/>
          <w:szCs w:val="16"/>
          <w:lang w:eastAsia="en-GB"/>
        </w:rPr>
        <w:t xml:space="preserve"> </w:t>
      </w:r>
      <w:r w:rsidRPr="001F191D">
        <w:rPr>
          <w:rFonts w:ascii="Calibri" w:hAnsi="Calibri" w:cs="Calibri"/>
          <w:i/>
          <w:color w:val="000000"/>
          <w:kern w:val="24"/>
          <w:sz w:val="20"/>
          <w:szCs w:val="16"/>
          <w:lang w:eastAsia="en-GB"/>
        </w:rPr>
        <w:tab/>
      </w:r>
      <w:r w:rsidR="00EB31AF" w:rsidRPr="004C5A2A">
        <w:rPr>
          <w:rFonts w:ascii="Calibri" w:hAnsi="Calibri" w:cs="Calibri"/>
          <w:color w:val="000000"/>
          <w:kern w:val="24"/>
          <w:sz w:val="20"/>
          <w:szCs w:val="16"/>
          <w:lang w:eastAsia="en-GB"/>
        </w:rPr>
        <w:t>= bridge flow</w:t>
      </w:r>
    </w:p>
    <w:p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q</w:t>
      </w:r>
      <w:r w:rsidRPr="001F191D">
        <w:rPr>
          <w:rFonts w:ascii="Calibri" w:hAnsi="Calibri" w:cs="Calibri"/>
          <w:i/>
          <w:color w:val="000000"/>
          <w:kern w:val="24"/>
          <w:sz w:val="20"/>
          <w:szCs w:val="16"/>
          <w:vertAlign w:val="subscript"/>
          <w:lang w:eastAsia="en-GB"/>
        </w:rPr>
        <w:t>us,ds</w:t>
      </w:r>
      <w:r w:rsidRPr="001F191D">
        <w:rPr>
          <w:rFonts w:ascii="Calibri" w:hAnsi="Calibri" w:cs="Calibri"/>
          <w:i/>
          <w:color w:val="000000"/>
          <w:kern w:val="24"/>
          <w:sz w:val="20"/>
          <w:szCs w:val="16"/>
          <w:lang w:eastAsia="en-GB"/>
        </w:rPr>
        <w:t xml:space="preserve"> </w:t>
      </w:r>
      <w:r w:rsidR="00EB31AF" w:rsidRPr="004C5A2A">
        <w:rPr>
          <w:rFonts w:ascii="Calibri" w:hAnsi="Calibri" w:cs="Calibri"/>
          <w:color w:val="000000"/>
          <w:kern w:val="24"/>
          <w:sz w:val="20"/>
          <w:szCs w:val="16"/>
          <w:lang w:eastAsia="en-GB"/>
        </w:rPr>
        <w:tab/>
        <w:t>= upstream, downstream flow</w:t>
      </w:r>
    </w:p>
    <w:p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WL</w:t>
      </w:r>
      <w:r w:rsidRPr="001F191D">
        <w:rPr>
          <w:rFonts w:ascii="Calibri" w:hAnsi="Calibri" w:cs="Calibri"/>
          <w:i/>
          <w:color w:val="000000"/>
          <w:kern w:val="24"/>
          <w:sz w:val="20"/>
          <w:szCs w:val="16"/>
          <w:vertAlign w:val="subscript"/>
          <w:lang w:eastAsia="en-GB"/>
        </w:rPr>
        <w:t>us,ds</w:t>
      </w:r>
      <w:r w:rsidR="00EB31AF" w:rsidRPr="004C5A2A">
        <w:rPr>
          <w:rFonts w:ascii="Calibri" w:hAnsi="Calibri" w:cs="Calibri"/>
          <w:color w:val="000000"/>
          <w:kern w:val="24"/>
          <w:sz w:val="20"/>
          <w:szCs w:val="16"/>
          <w:lang w:eastAsia="en-GB"/>
        </w:rPr>
        <w:tab/>
        <w:t>= upstream, downstream water level</w:t>
      </w:r>
    </w:p>
    <w:p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 xml:space="preserve">A </w:t>
      </w:r>
      <w:r w:rsidRPr="001F191D">
        <w:rPr>
          <w:rFonts w:ascii="Calibri" w:hAnsi="Calibri" w:cs="Calibri"/>
          <w:i/>
          <w:color w:val="000000"/>
          <w:kern w:val="24"/>
          <w:sz w:val="20"/>
          <w:szCs w:val="16"/>
          <w:lang w:eastAsia="en-GB"/>
        </w:rPr>
        <w:tab/>
      </w:r>
      <w:r w:rsidR="00EB31AF" w:rsidRPr="004C5A2A">
        <w:rPr>
          <w:rFonts w:ascii="Calibri" w:hAnsi="Calibri" w:cs="Calibri"/>
          <w:color w:val="000000"/>
          <w:kern w:val="24"/>
          <w:sz w:val="20"/>
          <w:szCs w:val="16"/>
          <w:lang w:eastAsia="en-GB"/>
        </w:rPr>
        <w:t>= bridge open area (</w:t>
      </w:r>
      <w:r w:rsidRPr="001F191D">
        <w:rPr>
          <w:rFonts w:ascii="Calibri" w:hAnsi="Calibri" w:cs="Calibri"/>
          <w:i/>
          <w:color w:val="000000"/>
          <w:kern w:val="24"/>
          <w:sz w:val="20"/>
          <w:szCs w:val="16"/>
          <w:lang w:eastAsia="en-GB"/>
        </w:rPr>
        <w:t>W x d</w:t>
      </w:r>
      <w:r w:rsidRPr="001F191D">
        <w:rPr>
          <w:rFonts w:ascii="Calibri" w:hAnsi="Calibri" w:cs="Calibri"/>
          <w:i/>
          <w:color w:val="000000"/>
          <w:kern w:val="24"/>
          <w:sz w:val="20"/>
          <w:szCs w:val="16"/>
          <w:vertAlign w:val="subscript"/>
          <w:lang w:eastAsia="en-GB"/>
        </w:rPr>
        <w:t>b</w:t>
      </w:r>
      <w:r w:rsidR="00EB31AF" w:rsidRPr="004C5A2A">
        <w:rPr>
          <w:rFonts w:ascii="Calibri" w:hAnsi="Calibri" w:cs="Calibri"/>
          <w:color w:val="000000"/>
          <w:kern w:val="24"/>
          <w:sz w:val="20"/>
          <w:szCs w:val="16"/>
          <w:lang w:eastAsia="en-GB"/>
        </w:rPr>
        <w:t>)</w:t>
      </w:r>
    </w:p>
    <w:p w:rsidR="00EB31AF"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H</w:t>
      </w:r>
      <w:r w:rsidRPr="001F191D">
        <w:rPr>
          <w:rFonts w:ascii="Calibri" w:hAnsi="Calibri" w:cs="Calibri"/>
          <w:i/>
          <w:color w:val="000000"/>
          <w:kern w:val="24"/>
          <w:sz w:val="20"/>
          <w:szCs w:val="16"/>
          <w:lang w:eastAsia="en-GB"/>
        </w:rPr>
        <w:tab/>
      </w:r>
      <w:r w:rsidR="00EB31AF" w:rsidRPr="004C5A2A">
        <w:rPr>
          <w:rFonts w:ascii="Calibri" w:hAnsi="Calibri" w:cs="Calibri"/>
          <w:color w:val="000000"/>
          <w:kern w:val="24"/>
          <w:sz w:val="20"/>
          <w:szCs w:val="16"/>
          <w:lang w:eastAsia="en-GB"/>
        </w:rPr>
        <w:t>= orifice head (</w:t>
      </w:r>
      <w:r w:rsidRPr="001F191D">
        <w:rPr>
          <w:rFonts w:ascii="Calibri" w:hAnsi="Calibri" w:cs="Calibri"/>
          <w:i/>
          <w:color w:val="000000"/>
          <w:kern w:val="24"/>
          <w:sz w:val="20"/>
          <w:szCs w:val="16"/>
          <w:lang w:eastAsia="en-GB"/>
        </w:rPr>
        <w:t>WL</w:t>
      </w:r>
      <w:r w:rsidRPr="001F191D">
        <w:rPr>
          <w:rFonts w:ascii="Calibri" w:hAnsi="Calibri" w:cs="Calibri"/>
          <w:i/>
          <w:color w:val="000000"/>
          <w:kern w:val="24"/>
          <w:sz w:val="20"/>
          <w:szCs w:val="16"/>
          <w:vertAlign w:val="subscript"/>
          <w:lang w:eastAsia="en-GB"/>
        </w:rPr>
        <w:t>us</w:t>
      </w:r>
      <w:r w:rsidR="00EB31AF" w:rsidRPr="004C5A2A">
        <w:rPr>
          <w:rFonts w:ascii="Calibri" w:hAnsi="Calibri" w:cs="Calibri"/>
          <w:color w:val="000000"/>
          <w:kern w:val="24"/>
          <w:sz w:val="20"/>
          <w:szCs w:val="16"/>
          <w:lang w:eastAsia="en-GB"/>
        </w:rPr>
        <w:t xml:space="preserve"> – </w:t>
      </w:r>
      <w:r w:rsidRPr="001F191D">
        <w:rPr>
          <w:rFonts w:ascii="Calibri" w:hAnsi="Calibri" w:cs="Calibri"/>
          <w:i/>
          <w:color w:val="000000"/>
          <w:kern w:val="24"/>
          <w:sz w:val="20"/>
          <w:szCs w:val="16"/>
          <w:lang w:eastAsia="en-GB"/>
        </w:rPr>
        <w:t>WL</w:t>
      </w:r>
      <w:r w:rsidRPr="001F191D">
        <w:rPr>
          <w:rFonts w:ascii="Calibri" w:hAnsi="Calibri" w:cs="Calibri"/>
          <w:i/>
          <w:color w:val="000000"/>
          <w:kern w:val="24"/>
          <w:sz w:val="20"/>
          <w:szCs w:val="16"/>
          <w:vertAlign w:val="subscript"/>
          <w:lang w:eastAsia="en-GB"/>
        </w:rPr>
        <w:t>ds</w:t>
      </w:r>
      <w:r w:rsidR="00EB31AF" w:rsidRPr="004C5A2A">
        <w:rPr>
          <w:rFonts w:ascii="Calibri" w:hAnsi="Calibri" w:cs="Calibri"/>
          <w:color w:val="000000"/>
          <w:kern w:val="24"/>
          <w:sz w:val="20"/>
          <w:szCs w:val="16"/>
          <w:vertAlign w:val="subscript"/>
          <w:lang w:eastAsia="en-GB"/>
        </w:rPr>
        <w:t xml:space="preserve"> </w:t>
      </w:r>
      <w:r w:rsidR="00EB31AF" w:rsidRPr="004C5A2A">
        <w:rPr>
          <w:rFonts w:ascii="Calibri" w:hAnsi="Calibri" w:cs="Calibri"/>
          <w:color w:val="000000"/>
          <w:kern w:val="24"/>
          <w:sz w:val="20"/>
          <w:szCs w:val="16"/>
          <w:lang w:eastAsia="en-GB"/>
        </w:rPr>
        <w:t xml:space="preserve">+ </w:t>
      </w:r>
      <w:r w:rsidRPr="001F191D">
        <w:rPr>
          <w:rFonts w:ascii="Calibri" w:hAnsi="Calibri" w:cs="Calibri"/>
          <w:i/>
          <w:color w:val="000000"/>
          <w:kern w:val="24"/>
          <w:sz w:val="20"/>
          <w:szCs w:val="16"/>
          <w:lang w:eastAsia="en-GB"/>
        </w:rPr>
        <w:t>eg</w:t>
      </w:r>
      <w:r w:rsidRPr="001F191D">
        <w:rPr>
          <w:rFonts w:ascii="Calibri" w:hAnsi="Calibri" w:cs="Calibri"/>
          <w:i/>
          <w:color w:val="000000"/>
          <w:kern w:val="24"/>
          <w:sz w:val="20"/>
          <w:szCs w:val="16"/>
          <w:vertAlign w:val="subscript"/>
          <w:lang w:eastAsia="en-GB"/>
        </w:rPr>
        <w:t>us</w:t>
      </w:r>
      <w:r w:rsidR="00EB31AF" w:rsidRPr="004C5A2A">
        <w:rPr>
          <w:rFonts w:ascii="Calibri" w:hAnsi="Calibri" w:cs="Calibri"/>
          <w:color w:val="000000"/>
          <w:kern w:val="24"/>
          <w:sz w:val="20"/>
          <w:szCs w:val="16"/>
          <w:lang w:eastAsia="en-GB"/>
        </w:rPr>
        <w:t>)</w:t>
      </w:r>
    </w:p>
    <w:p w:rsidR="00EB31AF" w:rsidRPr="004C5A2A" w:rsidRDefault="001F191D" w:rsidP="00EB31AF">
      <w:pPr>
        <w:autoSpaceDE w:val="0"/>
        <w:autoSpaceDN w:val="0"/>
        <w:adjustRightInd w:val="0"/>
        <w:jc w:val="left"/>
        <w:rPr>
          <w:rFonts w:ascii="Calibri" w:hAnsi="Calibri" w:cs="Calibri"/>
          <w:color w:val="000000"/>
          <w:kern w:val="24"/>
          <w:sz w:val="20"/>
          <w:szCs w:val="16"/>
          <w:lang w:eastAsia="en-GB"/>
        </w:rPr>
      </w:pPr>
      <w:r w:rsidRPr="001F191D">
        <w:rPr>
          <w:rFonts w:ascii="Calibri" w:hAnsi="Calibri" w:cs="Calibri"/>
          <w:i/>
          <w:color w:val="000000"/>
          <w:kern w:val="24"/>
          <w:sz w:val="20"/>
          <w:szCs w:val="16"/>
          <w:lang w:eastAsia="en-GB"/>
        </w:rPr>
        <w:t>Zr</w:t>
      </w:r>
      <w:r w:rsidRPr="001F191D">
        <w:rPr>
          <w:rFonts w:ascii="Calibri" w:hAnsi="Calibri" w:cs="Calibri"/>
          <w:i/>
          <w:color w:val="000000"/>
          <w:kern w:val="24"/>
          <w:sz w:val="20"/>
          <w:szCs w:val="16"/>
          <w:lang w:eastAsia="en-GB"/>
        </w:rPr>
        <w:tab/>
      </w:r>
      <w:r w:rsidR="00EB31AF">
        <w:rPr>
          <w:rFonts w:ascii="Calibri" w:hAnsi="Calibri" w:cs="Calibri"/>
          <w:color w:val="000000"/>
          <w:kern w:val="24"/>
          <w:sz w:val="20"/>
          <w:szCs w:val="16"/>
          <w:lang w:eastAsia="en-GB"/>
        </w:rPr>
        <w:t>= upstream depth to opening ratio (</w:t>
      </w:r>
      <w:r w:rsidRPr="001F191D">
        <w:rPr>
          <w:rFonts w:ascii="Calibri" w:hAnsi="Calibri" w:cs="Calibri"/>
          <w:i/>
          <w:color w:val="000000"/>
          <w:kern w:val="24"/>
          <w:sz w:val="20"/>
          <w:szCs w:val="16"/>
          <w:lang w:eastAsia="en-GB"/>
        </w:rPr>
        <w:t>d</w:t>
      </w:r>
      <w:r w:rsidRPr="001F191D">
        <w:rPr>
          <w:rFonts w:ascii="Calibri" w:hAnsi="Calibri" w:cs="Calibri"/>
          <w:i/>
          <w:color w:val="000000"/>
          <w:kern w:val="24"/>
          <w:sz w:val="20"/>
          <w:szCs w:val="16"/>
          <w:vertAlign w:val="subscript"/>
          <w:lang w:eastAsia="en-GB"/>
        </w:rPr>
        <w:t>us</w:t>
      </w:r>
      <w:r w:rsidR="00EB31AF">
        <w:rPr>
          <w:rFonts w:ascii="Calibri" w:hAnsi="Calibri" w:cs="Calibri"/>
          <w:color w:val="000000"/>
          <w:kern w:val="24"/>
          <w:sz w:val="20"/>
          <w:szCs w:val="16"/>
          <w:lang w:eastAsia="en-GB"/>
        </w:rPr>
        <w:t>/</w:t>
      </w:r>
      <w:r w:rsidRPr="001F191D">
        <w:rPr>
          <w:rFonts w:ascii="Calibri" w:hAnsi="Calibri" w:cs="Calibri"/>
          <w:i/>
          <w:color w:val="000000"/>
          <w:kern w:val="24"/>
          <w:sz w:val="20"/>
          <w:szCs w:val="16"/>
          <w:lang w:eastAsia="en-GB"/>
        </w:rPr>
        <w:t>d</w:t>
      </w:r>
      <w:r w:rsidRPr="001F191D">
        <w:rPr>
          <w:rFonts w:ascii="Calibri" w:hAnsi="Calibri" w:cs="Calibri"/>
          <w:i/>
          <w:color w:val="000000"/>
          <w:kern w:val="24"/>
          <w:sz w:val="20"/>
          <w:szCs w:val="16"/>
          <w:vertAlign w:val="subscript"/>
          <w:lang w:eastAsia="en-GB"/>
        </w:rPr>
        <w:t>b</w:t>
      </w:r>
      <w:r w:rsidR="00EB31AF">
        <w:rPr>
          <w:rFonts w:ascii="Calibri" w:hAnsi="Calibri" w:cs="Calibri"/>
          <w:color w:val="000000"/>
          <w:kern w:val="24"/>
          <w:sz w:val="20"/>
          <w:szCs w:val="16"/>
          <w:lang w:eastAsia="en-GB"/>
        </w:rPr>
        <w:t xml:space="preserve">). </w:t>
      </w:r>
      <w:r w:rsidRPr="001F191D">
        <w:rPr>
          <w:rFonts w:ascii="Calibri" w:hAnsi="Calibri" w:cs="Calibri"/>
          <w:i/>
          <w:color w:val="000000"/>
          <w:kern w:val="24"/>
          <w:sz w:val="20"/>
          <w:szCs w:val="16"/>
          <w:lang w:eastAsia="en-GB"/>
        </w:rPr>
        <w:t>Zr</w:t>
      </w:r>
      <w:r w:rsidR="00EB31AF">
        <w:rPr>
          <w:rFonts w:ascii="Calibri" w:hAnsi="Calibri" w:cs="Calibri"/>
          <w:color w:val="000000"/>
          <w:kern w:val="24"/>
          <w:sz w:val="20"/>
          <w:szCs w:val="16"/>
          <w:lang w:eastAsia="en-GB"/>
        </w:rPr>
        <w:t xml:space="preserve"> = 1.0 when water level is at soffit level.</w:t>
      </w:r>
    </w:p>
    <w:p w:rsidR="00EB31AF" w:rsidRPr="004C5A2A" w:rsidRDefault="00EB31AF" w:rsidP="00EB31AF"/>
    <w:p w:rsidR="00AE1B40" w:rsidRDefault="00EB31AF" w:rsidP="00EB31AF">
      <w:pPr>
        <w:pStyle w:val="BodyText2"/>
      </w:pPr>
      <w:r>
        <w:t xml:space="preserve">The actual calculation used by </w:t>
      </w:r>
      <w:r w:rsidR="00826537">
        <w:t>LISFLOOD-FP</w:t>
      </w:r>
      <w:r>
        <w:t xml:space="preserve"> at a bridge location will depend upon the water level at the bridge. For water levels below the bridge soffit (</w:t>
      </w:r>
      <w:r w:rsidR="001F191D" w:rsidRPr="001F191D">
        <w:rPr>
          <w:i/>
        </w:rPr>
        <w:t>Zr</w:t>
      </w:r>
      <w:r>
        <w:t xml:space="preserve">&lt;1.0), the normal open channel flow method is used (using the bridge opening flow area not the channel area). For water levels well above the soffit, the orifice calculation is used. There is a transition zone between the two types of flow (roughly between </w:t>
      </w:r>
      <w:r w:rsidR="001F191D" w:rsidRPr="001F191D">
        <w:rPr>
          <w:i/>
        </w:rPr>
        <w:t>Zr</w:t>
      </w:r>
      <w:r>
        <w:t xml:space="preserve"> 1.0 and 1.5) where a weighted combination of the two flow types is used. This transition zone is notoriously difficult to model for various reasons (see Hecras manual). The approach used here is simple and robust and in tests compares well with the </w:t>
      </w:r>
      <w:r w:rsidR="00C355C3">
        <w:t xml:space="preserve">HEC-RAS </w:t>
      </w:r>
      <w:r>
        <w:t>sluice approach for this transition zone.</w:t>
      </w:r>
      <w:r w:rsidR="00AE1B40">
        <w:t xml:space="preserve">  Typically for a bridge </w:t>
      </w:r>
      <w:r w:rsidR="001F191D" w:rsidRPr="001F191D">
        <w:rPr>
          <w:i/>
        </w:rPr>
        <w:t>Zr</w:t>
      </w:r>
      <w:r w:rsidR="00AE1B40">
        <w:t xml:space="preserve"> should be specified in lisflood as 1.5</w:t>
      </w:r>
      <w:r w:rsidR="00826537">
        <w:t>.</w:t>
      </w:r>
      <w:r w:rsidR="00AE1B40">
        <w:t xml:space="preserve">  If the hydraulics approaching/at the bridge are particularly extreme (</w:t>
      </w:r>
      <w:r w:rsidR="0071311C">
        <w:t>e.g.</w:t>
      </w:r>
      <w:r w:rsidR="00AE1B40">
        <w:t xml:space="preserve"> </w:t>
      </w:r>
      <w:r w:rsidR="001F191D" w:rsidRPr="001F191D">
        <w:rPr>
          <w:i/>
        </w:rPr>
        <w:t>Fr</w:t>
      </w:r>
      <w:r w:rsidR="00AE1B40">
        <w:t>&gt;0.75) you may find extending this to a higher value e</w:t>
      </w:r>
      <w:r w:rsidR="00826537">
        <w:t>.</w:t>
      </w:r>
      <w:r w:rsidR="00AE1B40">
        <w:t>g</w:t>
      </w:r>
      <w:r w:rsidR="00826537">
        <w:t>.</w:t>
      </w:r>
      <w:r w:rsidR="00AE1B40">
        <w:t xml:space="preserve"> 1.7) may provide extra stability at the expense of accuracy.  </w:t>
      </w:r>
    </w:p>
    <w:p w:rsidR="00AE1B40" w:rsidRDefault="00AE1B40" w:rsidP="00EB31AF">
      <w:pPr>
        <w:pStyle w:val="BodyText2"/>
      </w:pPr>
    </w:p>
    <w:p w:rsidR="00AE1B40" w:rsidRDefault="00AE1B40" w:rsidP="00AE1B40">
      <w:pPr>
        <w:pStyle w:val="BodyText2"/>
      </w:pPr>
      <w:r>
        <w:t xml:space="preserve">Bridge limitations and notes: </w:t>
      </w:r>
    </w:p>
    <w:p w:rsidR="00AE1B40" w:rsidRDefault="00AE1B40" w:rsidP="00AE1B40">
      <w:pPr>
        <w:pStyle w:val="BodyText2"/>
        <w:numPr>
          <w:ilvl w:val="0"/>
          <w:numId w:val="34"/>
        </w:numPr>
      </w:pPr>
      <w:r>
        <w:lastRenderedPageBreak/>
        <w:t xml:space="preserve">For more irregular bridges it is up to the user to distil the geometry to an appropriate simple representation that can be used in </w:t>
      </w:r>
      <w:r w:rsidR="00C355C3">
        <w:t>LISFLOOD-FP</w:t>
      </w:r>
      <w:r>
        <w:t xml:space="preserve">. For example, if a bridge has piers you can subtract the pier area from the bridge opening area and put the net area into </w:t>
      </w:r>
      <w:r w:rsidR="00C355C3">
        <w:t>LISFLOOD-FP</w:t>
      </w:r>
      <w:r>
        <w:t>.</w:t>
      </w:r>
    </w:p>
    <w:p w:rsidR="00AE1B40" w:rsidRDefault="00AE1B40" w:rsidP="00AE1B40">
      <w:pPr>
        <w:pStyle w:val="BodyText2"/>
        <w:numPr>
          <w:ilvl w:val="0"/>
          <w:numId w:val="34"/>
        </w:numPr>
      </w:pPr>
      <w:r>
        <w:t>While a bridge is placed between two cells, in reality, a bridge must be placed in the centre of 4 contiguous cells. This is because the calculation uses the flow fluxes at the boundaries of cells 1 and 2 and cells 3 and 4 in order to calculate approach velocities and hence energy grade. It is also a good idea to ensure that the 4 cells are not part of some other process such as a boundary or confluence etc.</w:t>
      </w:r>
    </w:p>
    <w:p w:rsidR="00AE1B40" w:rsidRDefault="00AE1B40" w:rsidP="00AE1B40">
      <w:pPr>
        <w:pStyle w:val="BodyText2"/>
        <w:numPr>
          <w:ilvl w:val="0"/>
          <w:numId w:val="34"/>
        </w:numPr>
      </w:pPr>
      <w:r>
        <w:t xml:space="preserve">If in doubt build a simple test model of your bridge and ensure you understand how it is represented and behaving in </w:t>
      </w:r>
      <w:r w:rsidR="00C355C3">
        <w:t>LISFLOOD-FP</w:t>
      </w:r>
      <w:r>
        <w:t>. See the testing directory 16 for examples of bridge testing setups.</w:t>
      </w:r>
    </w:p>
    <w:p w:rsidR="00AE1B40" w:rsidRDefault="00C355C3" w:rsidP="00AE1B40">
      <w:pPr>
        <w:pStyle w:val="BodyText2"/>
        <w:numPr>
          <w:ilvl w:val="0"/>
          <w:numId w:val="34"/>
        </w:numPr>
      </w:pPr>
      <w:r>
        <w:t>LISFLOOD-</w:t>
      </w:r>
      <w:r w:rsidR="0071311C">
        <w:t>FP does</w:t>
      </w:r>
      <w:r w:rsidR="00AE1B40">
        <w:t xml:space="preserve"> not take into account contraction and expansion losses before and after the bridge. This means that if your bridge width is significantly less that of the channel, then the head (afflux) upstream of the bridge constriction will be underestimated. This does not affect the pressure flow calculation, only the open channel flow calculation when water elevations are below the bridge deck.</w:t>
      </w:r>
    </w:p>
    <w:p w:rsidR="00AE1B40" w:rsidRDefault="00AE1B40" w:rsidP="00AE1B40">
      <w:pPr>
        <w:pStyle w:val="BodyText2"/>
        <w:numPr>
          <w:ilvl w:val="0"/>
          <w:numId w:val="34"/>
        </w:numPr>
      </w:pPr>
      <w:r>
        <w:t xml:space="preserve">There is currently no provision for overtopping of the bridge deck when water elevations upstream are very high. You can easily extend the </w:t>
      </w:r>
      <w:r w:rsidR="00C355C3">
        <w:t xml:space="preserve">LISFLOOD-FP </w:t>
      </w:r>
      <w:r>
        <w:t>bridge code using the weir equation for this case if you require this functionality for your model.</w:t>
      </w:r>
    </w:p>
    <w:p w:rsidR="00AE1B40" w:rsidRDefault="00AE1B40" w:rsidP="00EB31AF">
      <w:pPr>
        <w:pStyle w:val="BodyText2"/>
      </w:pPr>
    </w:p>
    <w:p w:rsidR="006716FE" w:rsidRDefault="006716FE"/>
    <w:p w:rsidR="00A4337E" w:rsidRDefault="004976DE">
      <w:pPr>
        <w:pStyle w:val="Heading1"/>
      </w:pPr>
      <w:bookmarkStart w:id="940" w:name="_Toc352841780"/>
      <w:bookmarkStart w:id="941" w:name="_Toc46213277"/>
      <w:bookmarkEnd w:id="940"/>
      <w:r w:rsidRPr="0014688A">
        <w:t>References and bibliography</w:t>
      </w:r>
      <w:bookmarkEnd w:id="941"/>
    </w:p>
    <w:p w:rsidR="00C272A4" w:rsidRDefault="00C272A4" w:rsidP="00C272A4">
      <w:pPr>
        <w:widowControl w:val="0"/>
        <w:autoSpaceDE w:val="0"/>
        <w:autoSpaceDN w:val="0"/>
        <w:adjustRightInd w:val="0"/>
        <w:ind w:left="720" w:hanging="720"/>
        <w:rPr>
          <w:rFonts w:ascii="Arial" w:hAnsi="Arial" w:cs="Arial"/>
        </w:rPr>
      </w:pPr>
      <w:bookmarkStart w:id="942" w:name="_Hlt32650128"/>
      <w:bookmarkStart w:id="943" w:name="_Hlt32228306"/>
      <w:bookmarkEnd w:id="942"/>
      <w:bookmarkEnd w:id="943"/>
      <w:r>
        <w:rPr>
          <w:rFonts w:ascii="Arial" w:hAnsi="Arial" w:cs="Arial"/>
        </w:rPr>
        <w:t xml:space="preserve">ANDREADIS, K. M., CLARK, E. A., LETTENMAIER, D. P. &amp; ALSDORF, D. E. 2007. Prospects for river discharge and depth estimation through assimilation of swath-altimetry into a raster-based hydrodynamics model. </w:t>
      </w:r>
      <w:r>
        <w:rPr>
          <w:rFonts w:ascii="Arial" w:hAnsi="Arial" w:cs="Arial"/>
          <w:i/>
          <w:iCs/>
        </w:rPr>
        <w:t>Geophysical Research Letters,</w:t>
      </w:r>
      <w:r>
        <w:rPr>
          <w:rFonts w:ascii="Arial" w:hAnsi="Arial" w:cs="Arial"/>
        </w:rPr>
        <w:t xml:space="preserve"> 34</w:t>
      </w:r>
      <w:r>
        <w:rPr>
          <w:rFonts w:ascii="Arial" w:hAnsi="Arial" w:cs="Arial"/>
          <w:b/>
          <w:bCs/>
        </w:rPr>
        <w:t>,</w:t>
      </w:r>
      <w:r>
        <w:rPr>
          <w:rFonts w:ascii="Arial" w:hAnsi="Arial" w:cs="Arial"/>
        </w:rPr>
        <w:t xml:space="preserve"> 5.</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APEL, H., ARONICA, G. T., KREIBICH, H. &amp; THIEKEN, A. H. 2009. Flood risk analyses-how detailed do we need to be? </w:t>
      </w:r>
      <w:r>
        <w:rPr>
          <w:rFonts w:ascii="Arial" w:hAnsi="Arial" w:cs="Arial"/>
          <w:i/>
          <w:iCs/>
        </w:rPr>
        <w:t>Natural Hazards,</w:t>
      </w:r>
      <w:r>
        <w:rPr>
          <w:rFonts w:ascii="Arial" w:hAnsi="Arial" w:cs="Arial"/>
        </w:rPr>
        <w:t xml:space="preserve"> 49</w:t>
      </w:r>
      <w:r>
        <w:rPr>
          <w:rFonts w:ascii="Arial" w:hAnsi="Arial" w:cs="Arial"/>
          <w:b/>
          <w:bCs/>
        </w:rPr>
        <w:t>,</w:t>
      </w:r>
      <w:r>
        <w:rPr>
          <w:rFonts w:ascii="Arial" w:hAnsi="Arial" w:cs="Arial"/>
        </w:rPr>
        <w:t xml:space="preserve"> 79-98.</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ARONICA, G., BATES, P. D. &amp; HORRITT, M. S. 2002. Assessing the uncertainty in distributed model predictions using observed binary pattern information within GLUE. </w:t>
      </w:r>
      <w:r>
        <w:rPr>
          <w:rFonts w:ascii="Arial" w:hAnsi="Arial" w:cs="Arial"/>
          <w:i/>
          <w:iCs/>
        </w:rPr>
        <w:t>Hydrological Processes,</w:t>
      </w:r>
      <w:r>
        <w:rPr>
          <w:rFonts w:ascii="Arial" w:hAnsi="Arial" w:cs="Arial"/>
        </w:rPr>
        <w:t xml:space="preserve"> 16</w:t>
      </w:r>
      <w:r>
        <w:rPr>
          <w:rFonts w:ascii="Arial" w:hAnsi="Arial" w:cs="Arial"/>
          <w:b/>
          <w:bCs/>
        </w:rPr>
        <w:t>,</w:t>
      </w:r>
      <w:r>
        <w:rPr>
          <w:rFonts w:ascii="Arial" w:hAnsi="Arial" w:cs="Arial"/>
        </w:rPr>
        <w:t xml:space="preserve"> 2001-2016.</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BATES, P. D. 2004. Remote sensing and flood inundation modelling. </w:t>
      </w:r>
      <w:r>
        <w:rPr>
          <w:rFonts w:ascii="Arial" w:hAnsi="Arial" w:cs="Arial"/>
          <w:i/>
          <w:iCs/>
        </w:rPr>
        <w:t>Hydrological Processes,</w:t>
      </w:r>
      <w:r>
        <w:rPr>
          <w:rFonts w:ascii="Arial" w:hAnsi="Arial" w:cs="Arial"/>
        </w:rPr>
        <w:t xml:space="preserve"> 18</w:t>
      </w:r>
      <w:r>
        <w:rPr>
          <w:rFonts w:ascii="Arial" w:hAnsi="Arial" w:cs="Arial"/>
          <w:b/>
          <w:bCs/>
        </w:rPr>
        <w:t>,</w:t>
      </w:r>
      <w:r>
        <w:rPr>
          <w:rFonts w:ascii="Arial" w:hAnsi="Arial" w:cs="Arial"/>
        </w:rPr>
        <w:t xml:space="preserve"> 2593-2597.</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BATES, P. D., DAWSON, R. J., HALL, J. W., MATTHEW, S. H. F., NICHOLLS, R. J., WICKS, J. &amp; HASSAN, M. 2005. Simplified two-dimensional numerical modelling of coastal flooding and example applications. </w:t>
      </w:r>
      <w:r>
        <w:rPr>
          <w:rFonts w:ascii="Arial" w:hAnsi="Arial" w:cs="Arial"/>
          <w:i/>
          <w:iCs/>
        </w:rPr>
        <w:t>Coastal Engineering,</w:t>
      </w:r>
      <w:r>
        <w:rPr>
          <w:rFonts w:ascii="Arial" w:hAnsi="Arial" w:cs="Arial"/>
        </w:rPr>
        <w:t xml:space="preserve"> 52</w:t>
      </w:r>
      <w:r>
        <w:rPr>
          <w:rFonts w:ascii="Arial" w:hAnsi="Arial" w:cs="Arial"/>
          <w:b/>
          <w:bCs/>
        </w:rPr>
        <w:t>,</w:t>
      </w:r>
      <w:r>
        <w:rPr>
          <w:rFonts w:ascii="Arial" w:hAnsi="Arial" w:cs="Arial"/>
        </w:rPr>
        <w:t xml:space="preserve"> 793-810.</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BATES, P. D. &amp; DE ROO, A. P. J. 2000. A simple raster-based model for flood inundation simulation. </w:t>
      </w:r>
      <w:r>
        <w:rPr>
          <w:rFonts w:ascii="Arial" w:hAnsi="Arial" w:cs="Arial"/>
          <w:i/>
          <w:iCs/>
        </w:rPr>
        <w:t>Journal of Hydrology,</w:t>
      </w:r>
      <w:r>
        <w:rPr>
          <w:rFonts w:ascii="Arial" w:hAnsi="Arial" w:cs="Arial"/>
        </w:rPr>
        <w:t xml:space="preserve"> 236</w:t>
      </w:r>
      <w:r>
        <w:rPr>
          <w:rFonts w:ascii="Arial" w:hAnsi="Arial" w:cs="Arial"/>
          <w:b/>
          <w:bCs/>
        </w:rPr>
        <w:t>,</w:t>
      </w:r>
      <w:r>
        <w:rPr>
          <w:rFonts w:ascii="Arial" w:hAnsi="Arial" w:cs="Arial"/>
        </w:rPr>
        <w:t xml:space="preserve"> 54-77.</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BATES, P. D., HORRITT, M. S., ARONICA, G. &amp; BEVEN, K. 2004. Bayesian updating of flood inundation likelihoods conditioned on flood extent data. </w:t>
      </w:r>
      <w:r>
        <w:rPr>
          <w:rFonts w:ascii="Arial" w:hAnsi="Arial" w:cs="Arial"/>
          <w:i/>
          <w:iCs/>
        </w:rPr>
        <w:t>Hydrological Processes,</w:t>
      </w:r>
      <w:r>
        <w:rPr>
          <w:rFonts w:ascii="Arial" w:hAnsi="Arial" w:cs="Arial"/>
        </w:rPr>
        <w:t xml:space="preserve"> 18</w:t>
      </w:r>
      <w:r>
        <w:rPr>
          <w:rFonts w:ascii="Arial" w:hAnsi="Arial" w:cs="Arial"/>
          <w:b/>
          <w:bCs/>
        </w:rPr>
        <w:t>,</w:t>
      </w:r>
      <w:r>
        <w:rPr>
          <w:rFonts w:ascii="Arial" w:hAnsi="Arial" w:cs="Arial"/>
        </w:rPr>
        <w:t xml:space="preserve"> 3347-3370.</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BATES, P. D., HORRITT, M. S. &amp; FEWTRELL, T. J. 2010. A simple inertial formulation of the shallow water equations for efficient two-dimensional flood inundation modelling. </w:t>
      </w:r>
      <w:r>
        <w:rPr>
          <w:rFonts w:ascii="Arial" w:hAnsi="Arial" w:cs="Arial"/>
          <w:i/>
          <w:iCs/>
        </w:rPr>
        <w:t>Journal of Hydrology,</w:t>
      </w:r>
      <w:r>
        <w:rPr>
          <w:rFonts w:ascii="Arial" w:hAnsi="Arial" w:cs="Arial"/>
        </w:rPr>
        <w:t xml:space="preserve"> 387</w:t>
      </w:r>
      <w:r>
        <w:rPr>
          <w:rFonts w:ascii="Arial" w:hAnsi="Arial" w:cs="Arial"/>
          <w:b/>
          <w:bCs/>
        </w:rPr>
        <w:t>,</w:t>
      </w:r>
      <w:r>
        <w:rPr>
          <w:rFonts w:ascii="Arial" w:hAnsi="Arial" w:cs="Arial"/>
        </w:rPr>
        <w:t xml:space="preserve"> 33-45.</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BATES, P. D., WILSON, M. D., HORRITT, M. S., MASON, D. C., HOLDEN, N. &amp; CURRIE, A. 2006. Reach scale floodplain inundation dynamics observed using airborne synthetic aperture radar imagery: Data analysis and </w:t>
      </w:r>
      <w:r>
        <w:rPr>
          <w:rFonts w:ascii="Arial" w:hAnsi="Arial" w:cs="Arial"/>
        </w:rPr>
        <w:lastRenderedPageBreak/>
        <w:t xml:space="preserve">modelling. </w:t>
      </w:r>
      <w:r>
        <w:rPr>
          <w:rFonts w:ascii="Arial" w:hAnsi="Arial" w:cs="Arial"/>
          <w:i/>
          <w:iCs/>
        </w:rPr>
        <w:t>Journal of Hydrology,</w:t>
      </w:r>
      <w:r>
        <w:rPr>
          <w:rFonts w:ascii="Arial" w:hAnsi="Arial" w:cs="Arial"/>
        </w:rPr>
        <w:t xml:space="preserve"> 328</w:t>
      </w:r>
      <w:r>
        <w:rPr>
          <w:rFonts w:ascii="Arial" w:hAnsi="Arial" w:cs="Arial"/>
          <w:b/>
          <w:bCs/>
        </w:rPr>
        <w:t>,</w:t>
      </w:r>
      <w:r>
        <w:rPr>
          <w:rFonts w:ascii="Arial" w:hAnsi="Arial" w:cs="Arial"/>
        </w:rPr>
        <w:t xml:space="preserve"> 306-318.</w:t>
      </w:r>
    </w:p>
    <w:p w:rsidR="00431CA8" w:rsidRDefault="00431CA8" w:rsidP="00431CA8">
      <w:pPr>
        <w:widowControl w:val="0"/>
        <w:autoSpaceDE w:val="0"/>
        <w:autoSpaceDN w:val="0"/>
        <w:adjustRightInd w:val="0"/>
        <w:ind w:left="720" w:hanging="720"/>
        <w:rPr>
          <w:rFonts w:ascii="Arial" w:hAnsi="Arial" w:cs="Arial"/>
        </w:rPr>
      </w:pPr>
      <w:r>
        <w:rPr>
          <w:rFonts w:ascii="Arial" w:hAnsi="Arial" w:cs="Arial"/>
        </w:rPr>
        <w:t xml:space="preserve">BECKERS, B. &amp; SCHUTT, B. 2013. The elaborate floodwater harvesting system of ancient Resafa in Syria - Construction and reliability. </w:t>
      </w:r>
      <w:r>
        <w:rPr>
          <w:rFonts w:ascii="Arial" w:hAnsi="Arial" w:cs="Arial"/>
          <w:i/>
          <w:iCs/>
        </w:rPr>
        <w:t>Journal of Arid Environments,</w:t>
      </w:r>
      <w:r>
        <w:rPr>
          <w:rFonts w:ascii="Arial" w:hAnsi="Arial" w:cs="Arial"/>
        </w:rPr>
        <w:t xml:space="preserve"> 96</w:t>
      </w:r>
      <w:r>
        <w:rPr>
          <w:rFonts w:ascii="Arial" w:hAnsi="Arial" w:cs="Arial"/>
          <w:b/>
          <w:bCs/>
        </w:rPr>
        <w:t>,</w:t>
      </w:r>
      <w:r>
        <w:rPr>
          <w:rFonts w:ascii="Arial" w:hAnsi="Arial" w:cs="Arial"/>
        </w:rPr>
        <w:t xml:space="preserve"> 31-47.</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BIANCAMARIA, S., BATES, P. D., BOONE, A. &amp; MOGNARD, N. M. 2009. Large-scale coupled hydrologic and hydraulic modelling of the Ob river in Siberia. </w:t>
      </w:r>
      <w:r>
        <w:rPr>
          <w:rFonts w:ascii="Arial" w:hAnsi="Arial" w:cs="Arial"/>
          <w:i/>
          <w:iCs/>
        </w:rPr>
        <w:t>Journal of Hydrology,</w:t>
      </w:r>
      <w:r>
        <w:rPr>
          <w:rFonts w:ascii="Arial" w:hAnsi="Arial" w:cs="Arial"/>
        </w:rPr>
        <w:t xml:space="preserve"> 379</w:t>
      </w:r>
      <w:r>
        <w:rPr>
          <w:rFonts w:ascii="Arial" w:hAnsi="Arial" w:cs="Arial"/>
          <w:b/>
          <w:bCs/>
        </w:rPr>
        <w:t>,</w:t>
      </w:r>
      <w:r>
        <w:rPr>
          <w:rFonts w:ascii="Arial" w:hAnsi="Arial" w:cs="Arial"/>
        </w:rPr>
        <w:t xml:space="preserve"> 136-150.</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BIANCAMARIA, S., DURAND, M., ANDREADIS, K. M., BATES, P. D., BOONE, A., MOGNARD, N. M., RODRIGUEZ, E., ALSDORF, D. E., LETTENMAIER, D. P. &amp; CLARK, E. A. 2011. Assimilation of virtual wide swath altimetry to improve Arctic river modeling. </w:t>
      </w:r>
      <w:r>
        <w:rPr>
          <w:rFonts w:ascii="Arial" w:hAnsi="Arial" w:cs="Arial"/>
          <w:i/>
          <w:iCs/>
        </w:rPr>
        <w:t>Remote Sensing of Environment,</w:t>
      </w:r>
      <w:r>
        <w:rPr>
          <w:rFonts w:ascii="Arial" w:hAnsi="Arial" w:cs="Arial"/>
        </w:rPr>
        <w:t xml:space="preserve"> 115</w:t>
      </w:r>
      <w:r>
        <w:rPr>
          <w:rFonts w:ascii="Arial" w:hAnsi="Arial" w:cs="Arial"/>
          <w:b/>
          <w:bCs/>
        </w:rPr>
        <w:t>,</w:t>
      </w:r>
      <w:r>
        <w:rPr>
          <w:rFonts w:ascii="Arial" w:hAnsi="Arial" w:cs="Arial"/>
        </w:rPr>
        <w:t xml:space="preserve"> 373-381.</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BRADBROOK, K. F., LANE, S. N., WALLER, S. G. &amp; BATES, P. D. 2004. Two-dimensional diffusion wave modelling of flood inundation using a simplified channel representation. </w:t>
      </w:r>
      <w:r>
        <w:rPr>
          <w:rFonts w:ascii="Arial" w:hAnsi="Arial" w:cs="Arial"/>
          <w:i/>
          <w:iCs/>
        </w:rPr>
        <w:t>International Journal of River Basin Management,</w:t>
      </w:r>
      <w:r>
        <w:rPr>
          <w:rFonts w:ascii="Arial" w:hAnsi="Arial" w:cs="Arial"/>
        </w:rPr>
        <w:t xml:space="preserve"> 2</w:t>
      </w:r>
      <w:r>
        <w:rPr>
          <w:rFonts w:ascii="Arial" w:hAnsi="Arial" w:cs="Arial"/>
          <w:b/>
          <w:bCs/>
        </w:rPr>
        <w:t>,</w:t>
      </w:r>
      <w:r>
        <w:rPr>
          <w:rFonts w:ascii="Arial" w:hAnsi="Arial" w:cs="Arial"/>
        </w:rPr>
        <w:t xml:space="preserve"> 211-223.</w:t>
      </w:r>
    </w:p>
    <w:p w:rsidR="006716FE" w:rsidRDefault="00736918">
      <w:pPr>
        <w:widowControl w:val="0"/>
        <w:autoSpaceDE w:val="0"/>
        <w:autoSpaceDN w:val="0"/>
        <w:adjustRightInd w:val="0"/>
        <w:ind w:left="720" w:hanging="720"/>
        <w:rPr>
          <w:rFonts w:ascii="Arial" w:hAnsi="Arial" w:cs="Arial"/>
        </w:rPr>
      </w:pPr>
      <w:r w:rsidRPr="00736918">
        <w:rPr>
          <w:rFonts w:ascii="Arial" w:hAnsi="Arial" w:cs="Arial"/>
        </w:rPr>
        <w:t>C</w:t>
      </w:r>
      <w:r w:rsidR="003A1E75">
        <w:rPr>
          <w:rFonts w:ascii="Arial" w:hAnsi="Arial" w:cs="Arial"/>
        </w:rPr>
        <w:t>UNGE</w:t>
      </w:r>
      <w:r w:rsidRPr="00736918">
        <w:rPr>
          <w:rFonts w:ascii="Arial" w:hAnsi="Arial" w:cs="Arial"/>
        </w:rPr>
        <w:t xml:space="preserve"> JA, H</w:t>
      </w:r>
      <w:r w:rsidR="003A1E75">
        <w:rPr>
          <w:rFonts w:ascii="Arial" w:hAnsi="Arial" w:cs="Arial"/>
        </w:rPr>
        <w:t>OLLY</w:t>
      </w:r>
      <w:r w:rsidRPr="00736918">
        <w:rPr>
          <w:rFonts w:ascii="Arial" w:hAnsi="Arial" w:cs="Arial"/>
        </w:rPr>
        <w:t xml:space="preserve"> FM, V</w:t>
      </w:r>
      <w:r w:rsidR="003A1E75">
        <w:rPr>
          <w:rFonts w:ascii="Arial" w:hAnsi="Arial" w:cs="Arial"/>
        </w:rPr>
        <w:t>ERWEY</w:t>
      </w:r>
      <w:r w:rsidRPr="00736918">
        <w:rPr>
          <w:rFonts w:ascii="Arial" w:hAnsi="Arial" w:cs="Arial"/>
        </w:rPr>
        <w:t xml:space="preserve"> A. </w:t>
      </w:r>
      <w:r w:rsidR="003A1E75">
        <w:rPr>
          <w:rFonts w:ascii="Arial" w:hAnsi="Arial" w:cs="Arial"/>
        </w:rPr>
        <w:t xml:space="preserve">1980. </w:t>
      </w:r>
      <w:r w:rsidRPr="00736918">
        <w:rPr>
          <w:rFonts w:ascii="Arial" w:hAnsi="Arial" w:cs="Arial"/>
        </w:rPr>
        <w:t>Practical aspects of computational</w:t>
      </w:r>
    </w:p>
    <w:p w:rsidR="006716FE" w:rsidRDefault="00736918">
      <w:pPr>
        <w:widowControl w:val="0"/>
        <w:autoSpaceDE w:val="0"/>
        <w:autoSpaceDN w:val="0"/>
        <w:adjustRightInd w:val="0"/>
        <w:ind w:left="720"/>
        <w:rPr>
          <w:rFonts w:ascii="Arial" w:hAnsi="Arial" w:cs="Arial"/>
        </w:rPr>
      </w:pPr>
      <w:r w:rsidRPr="00736918">
        <w:rPr>
          <w:rFonts w:ascii="Arial" w:hAnsi="Arial" w:cs="Arial"/>
        </w:rPr>
        <w:t xml:space="preserve">river hydraulics. </w:t>
      </w:r>
      <w:r w:rsidR="003A1E75">
        <w:rPr>
          <w:rFonts w:ascii="Arial" w:hAnsi="Arial" w:cs="Arial"/>
          <w:i/>
        </w:rPr>
        <w:t>London: Pitman Publishing,</w:t>
      </w:r>
      <w:r w:rsidRPr="00736918">
        <w:rPr>
          <w:rFonts w:ascii="Arial" w:hAnsi="Arial" w:cs="Arial"/>
          <w:i/>
        </w:rPr>
        <w:t xml:space="preserve"> p. 420</w:t>
      </w:r>
      <w:r w:rsidRPr="00736918">
        <w:rPr>
          <w:rFonts w:ascii="Arial" w:hAnsi="Arial" w:cs="Arial"/>
        </w:rPr>
        <w:t>.</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DANKERS, R., CHRISTENSEN, O. B., FEYEN, L., KALAS, M. &amp; DE ROO, A. 2007. Evaluation of very high-resolution climate model data for simulating flood hazards in the Upper Danube Basin. </w:t>
      </w:r>
      <w:r>
        <w:rPr>
          <w:rFonts w:ascii="Arial" w:hAnsi="Arial" w:cs="Arial"/>
          <w:i/>
          <w:iCs/>
        </w:rPr>
        <w:t>Journal of Hydrology,</w:t>
      </w:r>
      <w:r>
        <w:rPr>
          <w:rFonts w:ascii="Arial" w:hAnsi="Arial" w:cs="Arial"/>
        </w:rPr>
        <w:t xml:space="preserve"> 347</w:t>
      </w:r>
      <w:r>
        <w:rPr>
          <w:rFonts w:ascii="Arial" w:hAnsi="Arial" w:cs="Arial"/>
          <w:b/>
          <w:bCs/>
        </w:rPr>
        <w:t>,</w:t>
      </w:r>
      <w:r>
        <w:rPr>
          <w:rFonts w:ascii="Arial" w:hAnsi="Arial" w:cs="Arial"/>
        </w:rPr>
        <w:t xml:space="preserve"> 319-331.</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DANKERS, R. &amp; FEYEN, L. 2008. Climate change impact on flood hazard in Europe: An assessment based on high-resolution climate simulations. </w:t>
      </w:r>
      <w:r>
        <w:rPr>
          <w:rFonts w:ascii="Arial" w:hAnsi="Arial" w:cs="Arial"/>
          <w:i/>
          <w:iCs/>
        </w:rPr>
        <w:t>Journal of Geophysical Research-Atmospheres,</w:t>
      </w:r>
      <w:r>
        <w:rPr>
          <w:rFonts w:ascii="Arial" w:hAnsi="Arial" w:cs="Arial"/>
        </w:rPr>
        <w:t xml:space="preserve"> 113.</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DANKERS, R. &amp; FEYEN, L. 2009. Flood hazard in Europe in an ensemble of regional climate scenarios. </w:t>
      </w:r>
      <w:r>
        <w:rPr>
          <w:rFonts w:ascii="Arial" w:hAnsi="Arial" w:cs="Arial"/>
          <w:i/>
          <w:iCs/>
        </w:rPr>
        <w:t>Journal of Geophysical Research-Atmospheres,</w:t>
      </w:r>
      <w:r>
        <w:rPr>
          <w:rFonts w:ascii="Arial" w:hAnsi="Arial" w:cs="Arial"/>
        </w:rPr>
        <w:t xml:space="preserve"> 114.</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DAWSON, R., HALL, J., SAYERS, P., BATES, P. &amp; ROSU, C. 2005. Sampling-based flood risk analysis for fluvial dike systems. </w:t>
      </w:r>
      <w:r>
        <w:rPr>
          <w:rFonts w:ascii="Arial" w:hAnsi="Arial" w:cs="Arial"/>
          <w:i/>
          <w:iCs/>
        </w:rPr>
        <w:t>Stochastic Environmental Research and Risk Assessment,</w:t>
      </w:r>
      <w:r>
        <w:rPr>
          <w:rFonts w:ascii="Arial" w:hAnsi="Arial" w:cs="Arial"/>
        </w:rPr>
        <w:t xml:space="preserve"> 19</w:t>
      </w:r>
      <w:r>
        <w:rPr>
          <w:rFonts w:ascii="Arial" w:hAnsi="Arial" w:cs="Arial"/>
          <w:b/>
          <w:bCs/>
        </w:rPr>
        <w:t>,</w:t>
      </w:r>
      <w:r>
        <w:rPr>
          <w:rFonts w:ascii="Arial" w:hAnsi="Arial" w:cs="Arial"/>
        </w:rPr>
        <w:t xml:space="preserve"> 388-402.</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DAWSON, R. J., DICKSON, M. E., NICHOLLS, R. J., HALL, J. W., WALKDEN, M. J. A., STANSBY, P. K., MOKRECH, M., RICHARDS, J., ZHOU, J., MILLIGAN, J., JORDAN, A., PEARSON, S., REES, J., BATES, P. D., KOUKOULAS, S. &amp; WATKINSON, A. R. 2009. Integrated analysis of risks of coastal flooding and cliff erosion under scenarios of long term change. </w:t>
      </w:r>
      <w:r>
        <w:rPr>
          <w:rFonts w:ascii="Arial" w:hAnsi="Arial" w:cs="Arial"/>
          <w:i/>
          <w:iCs/>
        </w:rPr>
        <w:t>Climatic Change,</w:t>
      </w:r>
      <w:r>
        <w:rPr>
          <w:rFonts w:ascii="Arial" w:hAnsi="Arial" w:cs="Arial"/>
        </w:rPr>
        <w:t xml:space="preserve"> 95</w:t>
      </w:r>
      <w:r>
        <w:rPr>
          <w:rFonts w:ascii="Arial" w:hAnsi="Arial" w:cs="Arial"/>
          <w:b/>
          <w:bCs/>
        </w:rPr>
        <w:t>,</w:t>
      </w:r>
      <w:r>
        <w:rPr>
          <w:rFonts w:ascii="Arial" w:hAnsi="Arial" w:cs="Arial"/>
        </w:rPr>
        <w:t xml:space="preserve"> 249-288.</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DAWSON, R. J., HALL, J. W., BATES, P. D. &amp; NICHOLLS, R. J. 2005. Quantified analysis of the probability of flooding in the Thames estuary under imaginable worst-case sea level rise scenarios. </w:t>
      </w:r>
      <w:r>
        <w:rPr>
          <w:rFonts w:ascii="Arial" w:hAnsi="Arial" w:cs="Arial"/>
          <w:i/>
          <w:iCs/>
        </w:rPr>
        <w:t>International Journal of Water Resources Development,</w:t>
      </w:r>
      <w:r>
        <w:rPr>
          <w:rFonts w:ascii="Arial" w:hAnsi="Arial" w:cs="Arial"/>
        </w:rPr>
        <w:t xml:space="preserve"> 21</w:t>
      </w:r>
      <w:r>
        <w:rPr>
          <w:rFonts w:ascii="Arial" w:hAnsi="Arial" w:cs="Arial"/>
          <w:b/>
          <w:bCs/>
        </w:rPr>
        <w:t>,</w:t>
      </w:r>
      <w:r>
        <w:rPr>
          <w:rFonts w:ascii="Arial" w:hAnsi="Arial" w:cs="Arial"/>
        </w:rPr>
        <w:t xml:space="preserve"> 577-591.</w:t>
      </w:r>
    </w:p>
    <w:p w:rsidR="001B3F19" w:rsidRPr="001B3F19" w:rsidRDefault="001E113F" w:rsidP="001B3F19">
      <w:pPr>
        <w:autoSpaceDE w:val="0"/>
        <w:autoSpaceDN w:val="0"/>
        <w:adjustRightInd w:val="0"/>
        <w:rPr>
          <w:rFonts w:ascii="Arial" w:hAnsi="Arial" w:cs="Arial"/>
        </w:rPr>
      </w:pPr>
      <w:r w:rsidRPr="001E113F">
        <w:rPr>
          <w:rFonts w:ascii="Arial" w:hAnsi="Arial" w:cs="Arial"/>
        </w:rPr>
        <w:t>DEFRA</w:t>
      </w:r>
      <w:r w:rsidR="001B3F19">
        <w:rPr>
          <w:rFonts w:ascii="Arial" w:hAnsi="Arial" w:cs="Arial"/>
        </w:rPr>
        <w:t>.</w:t>
      </w:r>
      <w:r w:rsidRPr="001E113F">
        <w:rPr>
          <w:rFonts w:ascii="Arial" w:hAnsi="Arial" w:cs="Arial"/>
        </w:rPr>
        <w:t xml:space="preserve"> 2003. Flood Risks to People Phase 1, R&amp;D Technical Report FD2317</w:t>
      </w:r>
    </w:p>
    <w:p w:rsidR="00B328B0" w:rsidRDefault="002B644D" w:rsidP="00C272A4">
      <w:pPr>
        <w:widowControl w:val="0"/>
        <w:autoSpaceDE w:val="0"/>
        <w:autoSpaceDN w:val="0"/>
        <w:adjustRightInd w:val="0"/>
        <w:ind w:left="720" w:hanging="720"/>
        <w:rPr>
          <w:rFonts w:ascii="Arial" w:hAnsi="Arial" w:cs="Arial"/>
        </w:rPr>
      </w:pPr>
      <w:r>
        <w:rPr>
          <w:rFonts w:ascii="Arial" w:hAnsi="Arial" w:cs="Arial"/>
        </w:rPr>
        <w:t>DE ALMEIDA, A.M., BATES, P.</w:t>
      </w:r>
      <w:r w:rsidR="00E8701D">
        <w:rPr>
          <w:rFonts w:ascii="Arial" w:hAnsi="Arial" w:cs="Arial"/>
        </w:rPr>
        <w:t xml:space="preserve"> 2013.  Applicability of the local inertial approximation of the shallow water equations to flood modelling</w:t>
      </w:r>
      <w:r>
        <w:rPr>
          <w:rFonts w:ascii="Arial" w:hAnsi="Arial" w:cs="Arial"/>
        </w:rPr>
        <w:t xml:space="preserve">. </w:t>
      </w:r>
      <w:r w:rsidR="00E8701D">
        <w:rPr>
          <w:rFonts w:ascii="Arial" w:hAnsi="Arial" w:cs="Arial"/>
          <w:i/>
          <w:iCs/>
        </w:rPr>
        <w:t>Water Resources Research</w:t>
      </w:r>
      <w:r>
        <w:rPr>
          <w:rFonts w:ascii="Arial" w:hAnsi="Arial" w:cs="Arial"/>
          <w:i/>
          <w:iCs/>
        </w:rPr>
        <w:t>,</w:t>
      </w:r>
      <w:r>
        <w:rPr>
          <w:rFonts w:ascii="Arial" w:hAnsi="Arial" w:cs="Arial"/>
        </w:rPr>
        <w:t xml:space="preserve"> </w:t>
      </w:r>
      <w:r w:rsidR="00E8701D">
        <w:rPr>
          <w:rFonts w:ascii="Arial" w:hAnsi="Arial" w:cs="Arial"/>
        </w:rPr>
        <w:t>49</w:t>
      </w:r>
      <w:r>
        <w:rPr>
          <w:rFonts w:ascii="Arial" w:hAnsi="Arial" w:cs="Arial"/>
          <w:b/>
          <w:bCs/>
        </w:rPr>
        <w:t>,</w:t>
      </w:r>
      <w:r>
        <w:rPr>
          <w:rFonts w:ascii="Arial" w:hAnsi="Arial" w:cs="Arial"/>
        </w:rPr>
        <w:t xml:space="preserve"> </w:t>
      </w:r>
      <w:r w:rsidR="00E8701D">
        <w:rPr>
          <w:rFonts w:ascii="Arial" w:hAnsi="Arial" w:cs="Arial"/>
        </w:rPr>
        <w:t>4833</w:t>
      </w:r>
      <w:r>
        <w:rPr>
          <w:rFonts w:ascii="Arial" w:hAnsi="Arial" w:cs="Arial"/>
        </w:rPr>
        <w:t>-</w:t>
      </w:r>
      <w:r w:rsidR="00E8701D">
        <w:rPr>
          <w:rFonts w:ascii="Arial" w:hAnsi="Arial" w:cs="Arial"/>
        </w:rPr>
        <w:t>4844</w:t>
      </w:r>
      <w:r>
        <w:rPr>
          <w:rFonts w:ascii="Arial" w:hAnsi="Arial" w:cs="Arial"/>
        </w:rPr>
        <w:t>.</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DE ROO, A., ODIJK, M., SCHMUCK, G., KOSTER, E. &amp; LUCIEER, A. 2001. Assessing the effects of land use changes on floods in the Meuse and Oder catchment. </w:t>
      </w:r>
      <w:r>
        <w:rPr>
          <w:rFonts w:ascii="Arial" w:hAnsi="Arial" w:cs="Arial"/>
          <w:i/>
          <w:iCs/>
        </w:rPr>
        <w:t>Physics and Chemistry of the Earth Part B-Hydrology Oceans and Atmosphere,</w:t>
      </w:r>
      <w:r>
        <w:rPr>
          <w:rFonts w:ascii="Arial" w:hAnsi="Arial" w:cs="Arial"/>
        </w:rPr>
        <w:t xml:space="preserve"> 26</w:t>
      </w:r>
      <w:r>
        <w:rPr>
          <w:rFonts w:ascii="Arial" w:hAnsi="Arial" w:cs="Arial"/>
          <w:b/>
          <w:bCs/>
        </w:rPr>
        <w:t>,</w:t>
      </w:r>
      <w:r>
        <w:rPr>
          <w:rFonts w:ascii="Arial" w:hAnsi="Arial" w:cs="Arial"/>
        </w:rPr>
        <w:t xml:space="preserve"> 593-599.</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DE ROO, A., SCHMUCK, G., PERDIGAO, V. &amp; THIELEN, J. 2003. The influence </w:t>
      </w:r>
      <w:r>
        <w:rPr>
          <w:rFonts w:ascii="Arial" w:hAnsi="Arial" w:cs="Arial"/>
        </w:rPr>
        <w:lastRenderedPageBreak/>
        <w:t xml:space="preserve">of historic land use changes and future planned land use scenarios on floods in the Oder catchment. </w:t>
      </w:r>
      <w:r>
        <w:rPr>
          <w:rFonts w:ascii="Arial" w:hAnsi="Arial" w:cs="Arial"/>
          <w:i/>
          <w:iCs/>
        </w:rPr>
        <w:t>Physics and Chemistry of the Earth,</w:t>
      </w:r>
      <w:r>
        <w:rPr>
          <w:rFonts w:ascii="Arial" w:hAnsi="Arial" w:cs="Arial"/>
        </w:rPr>
        <w:t xml:space="preserve"> 28</w:t>
      </w:r>
      <w:r>
        <w:rPr>
          <w:rFonts w:ascii="Arial" w:hAnsi="Arial" w:cs="Arial"/>
          <w:b/>
          <w:bCs/>
        </w:rPr>
        <w:t>,</w:t>
      </w:r>
      <w:r>
        <w:rPr>
          <w:rFonts w:ascii="Arial" w:hAnsi="Arial" w:cs="Arial"/>
        </w:rPr>
        <w:t xml:space="preserve"> 1291-1300.</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DE ROO, A. P. J., BARTHOLMES, J., BATES, P. D., BEVEN, K., BONGIOANNINI-CERLINI, B., GOUWELEEUW, B., HEISE, E., HILS, M., HOLLINGSWORTH, M., HOLST, B., HORRITT, M., HUNTER, N., KWADIJK, J., PAPPENBERGER, F., REGGIANI, P., RIVIN, G., SATTLER, K., SPROKKEREEF, E., THIELEN, J., TODINI, E. &amp; VAN DIJK, M. 2003. Development of a European Flood Forecasting System. </w:t>
      </w:r>
      <w:r>
        <w:rPr>
          <w:rFonts w:ascii="Arial" w:hAnsi="Arial" w:cs="Arial"/>
          <w:i/>
          <w:iCs/>
        </w:rPr>
        <w:t>International Journal of River Basin Management,</w:t>
      </w:r>
      <w:r>
        <w:rPr>
          <w:rFonts w:ascii="Arial" w:hAnsi="Arial" w:cs="Arial"/>
        </w:rPr>
        <w:t xml:space="preserve"> 1</w:t>
      </w:r>
      <w:r>
        <w:rPr>
          <w:rFonts w:ascii="Arial" w:hAnsi="Arial" w:cs="Arial"/>
          <w:b/>
          <w:bCs/>
        </w:rPr>
        <w:t>,</w:t>
      </w:r>
      <w:r>
        <w:rPr>
          <w:rFonts w:ascii="Arial" w:hAnsi="Arial" w:cs="Arial"/>
        </w:rPr>
        <w:t xml:space="preserve"> 49-59.</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DE ROO, A. P. J., WESSELING, C. G. &amp; VAN DEURSEN, W. P. A. 2000. Physically based river basin modelling within a GIS: the LISFLOOD model. </w:t>
      </w:r>
      <w:r>
        <w:rPr>
          <w:rFonts w:ascii="Arial" w:hAnsi="Arial" w:cs="Arial"/>
          <w:i/>
          <w:iCs/>
        </w:rPr>
        <w:t>Hydrological Processes,</w:t>
      </w:r>
      <w:r>
        <w:rPr>
          <w:rFonts w:ascii="Arial" w:hAnsi="Arial" w:cs="Arial"/>
        </w:rPr>
        <w:t xml:space="preserve"> 14</w:t>
      </w:r>
      <w:r>
        <w:rPr>
          <w:rFonts w:ascii="Arial" w:hAnsi="Arial" w:cs="Arial"/>
          <w:b/>
          <w:bCs/>
        </w:rPr>
        <w:t>,</w:t>
      </w:r>
      <w:r>
        <w:rPr>
          <w:rFonts w:ascii="Arial" w:hAnsi="Arial" w:cs="Arial"/>
        </w:rPr>
        <w:t xml:space="preserve"> 1981-1992.</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DI BALDASSARRE, G., SCHUMANN, G. &amp; BATES, P. 2009. Near real time satellite imagery to support and verify timely flood modelling. </w:t>
      </w:r>
      <w:r>
        <w:rPr>
          <w:rFonts w:ascii="Arial" w:hAnsi="Arial" w:cs="Arial"/>
          <w:i/>
          <w:iCs/>
        </w:rPr>
        <w:t>Hydrological Processes,</w:t>
      </w:r>
      <w:r>
        <w:rPr>
          <w:rFonts w:ascii="Arial" w:hAnsi="Arial" w:cs="Arial"/>
        </w:rPr>
        <w:t xml:space="preserve"> 23</w:t>
      </w:r>
      <w:r>
        <w:rPr>
          <w:rFonts w:ascii="Arial" w:hAnsi="Arial" w:cs="Arial"/>
          <w:b/>
          <w:bCs/>
        </w:rPr>
        <w:t>,</w:t>
      </w:r>
      <w:r>
        <w:rPr>
          <w:rFonts w:ascii="Arial" w:hAnsi="Arial" w:cs="Arial"/>
        </w:rPr>
        <w:t xml:space="preserve"> 799-803.</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DI BALDASSARRE, G., SCHUMANN, G. &amp; BATES, P. D. 2009. A technique for the calibration of hydraulic models using uncertain satellite observations of flood extent. </w:t>
      </w:r>
      <w:r>
        <w:rPr>
          <w:rFonts w:ascii="Arial" w:hAnsi="Arial" w:cs="Arial"/>
          <w:i/>
          <w:iCs/>
        </w:rPr>
        <w:t>Journal of Hydrology,</w:t>
      </w:r>
      <w:r>
        <w:rPr>
          <w:rFonts w:ascii="Arial" w:hAnsi="Arial" w:cs="Arial"/>
        </w:rPr>
        <w:t xml:space="preserve"> 367</w:t>
      </w:r>
      <w:r>
        <w:rPr>
          <w:rFonts w:ascii="Arial" w:hAnsi="Arial" w:cs="Arial"/>
          <w:b/>
          <w:bCs/>
        </w:rPr>
        <w:t>,</w:t>
      </w:r>
      <w:r>
        <w:rPr>
          <w:rFonts w:ascii="Arial" w:hAnsi="Arial" w:cs="Arial"/>
        </w:rPr>
        <w:t xml:space="preserve"> 276-282.</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DI BALDASSARRE, G., SCHUMANN, G., BATES, P. D., FREER, J. E. &amp; BEVEN, K. J. 2010. Flood-plain mapping: a critical discussion of deterministic and probabilistic approaches. </w:t>
      </w:r>
      <w:r>
        <w:rPr>
          <w:rFonts w:ascii="Arial" w:hAnsi="Arial" w:cs="Arial"/>
          <w:i/>
          <w:iCs/>
        </w:rPr>
        <w:t>Hydrological Sciences Journal-Journal Des Sciences Hydrologiques,</w:t>
      </w:r>
      <w:r>
        <w:rPr>
          <w:rFonts w:ascii="Arial" w:hAnsi="Arial" w:cs="Arial"/>
        </w:rPr>
        <w:t xml:space="preserve"> 55</w:t>
      </w:r>
      <w:r>
        <w:rPr>
          <w:rFonts w:ascii="Arial" w:hAnsi="Arial" w:cs="Arial"/>
          <w:b/>
          <w:bCs/>
        </w:rPr>
        <w:t>,</w:t>
      </w:r>
      <w:r>
        <w:rPr>
          <w:rFonts w:ascii="Arial" w:hAnsi="Arial" w:cs="Arial"/>
        </w:rPr>
        <w:t xml:space="preserve"> 364-376.</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DI BALDASSARRE, G., SCHUMANN, G., BRANDIMARTE, L. &amp; BATES, P. 2011. Timely Low Resolution SAR Imagery To Support Floodplain Modelling: a Case Study Review. </w:t>
      </w:r>
      <w:r>
        <w:rPr>
          <w:rFonts w:ascii="Arial" w:hAnsi="Arial" w:cs="Arial"/>
          <w:i/>
          <w:iCs/>
        </w:rPr>
        <w:t>Surveys in Geophysics,</w:t>
      </w:r>
      <w:r>
        <w:rPr>
          <w:rFonts w:ascii="Arial" w:hAnsi="Arial" w:cs="Arial"/>
        </w:rPr>
        <w:t xml:space="preserve"> 32</w:t>
      </w:r>
      <w:r>
        <w:rPr>
          <w:rFonts w:ascii="Arial" w:hAnsi="Arial" w:cs="Arial"/>
          <w:b/>
          <w:bCs/>
        </w:rPr>
        <w:t>,</w:t>
      </w:r>
      <w:r>
        <w:rPr>
          <w:rFonts w:ascii="Arial" w:hAnsi="Arial" w:cs="Arial"/>
        </w:rPr>
        <w:t xml:space="preserve"> 255-269.</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DOTTORI, F. &amp; TODINI, E. 2011. Developments of a flood inundation model based on the cellular automata approach: Testing different methods to improve model performance. </w:t>
      </w:r>
      <w:r>
        <w:rPr>
          <w:rFonts w:ascii="Arial" w:hAnsi="Arial" w:cs="Arial"/>
          <w:i/>
          <w:iCs/>
        </w:rPr>
        <w:t>Physics and Chemistry of the Earth,</w:t>
      </w:r>
      <w:r>
        <w:rPr>
          <w:rFonts w:ascii="Arial" w:hAnsi="Arial" w:cs="Arial"/>
        </w:rPr>
        <w:t xml:space="preserve"> 36</w:t>
      </w:r>
      <w:r>
        <w:rPr>
          <w:rFonts w:ascii="Arial" w:hAnsi="Arial" w:cs="Arial"/>
          <w:b/>
          <w:bCs/>
        </w:rPr>
        <w:t>,</w:t>
      </w:r>
      <w:r>
        <w:rPr>
          <w:rFonts w:ascii="Arial" w:hAnsi="Arial" w:cs="Arial"/>
        </w:rPr>
        <w:t xml:space="preserve"> 266-280.</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DURAND, M., ANDREADIS, K. M., ALSDORF, D. E., LETTENMAIER, D. P., MOLLER, D. &amp; WILSON, M. 2008. Estimation of bathymetric depth and slope from data assimilation of swath altimetry into a hydrodynamic model. </w:t>
      </w:r>
      <w:r>
        <w:rPr>
          <w:rFonts w:ascii="Arial" w:hAnsi="Arial" w:cs="Arial"/>
          <w:i/>
          <w:iCs/>
        </w:rPr>
        <w:t>Geophysical Research Letters,</w:t>
      </w:r>
      <w:r>
        <w:rPr>
          <w:rFonts w:ascii="Arial" w:hAnsi="Arial" w:cs="Arial"/>
        </w:rPr>
        <w:t xml:space="preserve"> 35.</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DURAND, M., RODRIGUEZ, E., ALSDORF, D. E. &amp; TRIGG, M. 2010. Estimating River Depth From Remote Sensing Swath Interferometry Measurements of River Height, Slope, and Width. </w:t>
      </w:r>
      <w:r>
        <w:rPr>
          <w:rFonts w:ascii="Arial" w:hAnsi="Arial" w:cs="Arial"/>
          <w:i/>
          <w:iCs/>
        </w:rPr>
        <w:t>IEEE Journal of Selected Topics in Applied Earth Observations and Remote Sensing,</w:t>
      </w:r>
      <w:r>
        <w:rPr>
          <w:rFonts w:ascii="Arial" w:hAnsi="Arial" w:cs="Arial"/>
        </w:rPr>
        <w:t xml:space="preserve"> 3</w:t>
      </w:r>
      <w:r>
        <w:rPr>
          <w:rFonts w:ascii="Arial" w:hAnsi="Arial" w:cs="Arial"/>
          <w:b/>
          <w:bCs/>
        </w:rPr>
        <w:t>,</w:t>
      </w:r>
      <w:r>
        <w:rPr>
          <w:rFonts w:ascii="Arial" w:hAnsi="Arial" w:cs="Arial"/>
        </w:rPr>
        <w:t xml:space="preserve"> 20-31.</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FEWTRELL, T. J., BATES, P. D., HORRITT, M. &amp; HUNTER, N. M. 2008. Evaluating the effect of scale in flood inundation modelling in urban environments. </w:t>
      </w:r>
      <w:r>
        <w:rPr>
          <w:rFonts w:ascii="Arial" w:hAnsi="Arial" w:cs="Arial"/>
          <w:i/>
          <w:iCs/>
        </w:rPr>
        <w:t>Hydrological Processes,</w:t>
      </w:r>
      <w:r>
        <w:rPr>
          <w:rFonts w:ascii="Arial" w:hAnsi="Arial" w:cs="Arial"/>
        </w:rPr>
        <w:t xml:space="preserve"> 22</w:t>
      </w:r>
      <w:r>
        <w:rPr>
          <w:rFonts w:ascii="Arial" w:hAnsi="Arial" w:cs="Arial"/>
          <w:b/>
          <w:bCs/>
        </w:rPr>
        <w:t>,</w:t>
      </w:r>
      <w:r>
        <w:rPr>
          <w:rFonts w:ascii="Arial" w:hAnsi="Arial" w:cs="Arial"/>
        </w:rPr>
        <w:t xml:space="preserve"> 5107-5118.</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FEWTRELL, T. J., DUNCAN, A., SAMPSON, C. C., NEAL, J. C. &amp; BATES, P. D. 2011. Benchmarking urban flood models of varying complexity and scale using high resolution terrestrial LiDAR data. </w:t>
      </w:r>
      <w:r>
        <w:rPr>
          <w:rFonts w:ascii="Arial" w:hAnsi="Arial" w:cs="Arial"/>
          <w:i/>
          <w:iCs/>
        </w:rPr>
        <w:t>Physics and Chemistry of the Earth,</w:t>
      </w:r>
      <w:r>
        <w:rPr>
          <w:rFonts w:ascii="Arial" w:hAnsi="Arial" w:cs="Arial"/>
        </w:rPr>
        <w:t xml:space="preserve"> 36</w:t>
      </w:r>
      <w:r>
        <w:rPr>
          <w:rFonts w:ascii="Arial" w:hAnsi="Arial" w:cs="Arial"/>
          <w:b/>
          <w:bCs/>
        </w:rPr>
        <w:t>,</w:t>
      </w:r>
      <w:r>
        <w:rPr>
          <w:rFonts w:ascii="Arial" w:hAnsi="Arial" w:cs="Arial"/>
        </w:rPr>
        <w:t xml:space="preserve"> 281-291.</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FEWTRELL, T. J., NEAL, J. C., BATES, P. D. &amp; HARRISON, P. J. 2011. Geometric and structural river channel complexity and the prediction of urban inundation. </w:t>
      </w:r>
      <w:r>
        <w:rPr>
          <w:rFonts w:ascii="Arial" w:hAnsi="Arial" w:cs="Arial"/>
          <w:i/>
          <w:iCs/>
        </w:rPr>
        <w:t>Hydrological Processes,</w:t>
      </w:r>
      <w:r>
        <w:rPr>
          <w:rFonts w:ascii="Arial" w:hAnsi="Arial" w:cs="Arial"/>
        </w:rPr>
        <w:t xml:space="preserve"> 25</w:t>
      </w:r>
      <w:r>
        <w:rPr>
          <w:rFonts w:ascii="Arial" w:hAnsi="Arial" w:cs="Arial"/>
          <w:b/>
          <w:bCs/>
        </w:rPr>
        <w:t>,</w:t>
      </w:r>
      <w:r>
        <w:rPr>
          <w:rFonts w:ascii="Arial" w:hAnsi="Arial" w:cs="Arial"/>
        </w:rPr>
        <w:t xml:space="preserve"> 3173-3186.</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FEYEN, L., BARREDO, J. I. &amp; DANKERS, R. 2009. </w:t>
      </w:r>
      <w:r>
        <w:rPr>
          <w:rFonts w:ascii="Arial" w:hAnsi="Arial" w:cs="Arial"/>
          <w:i/>
          <w:iCs/>
        </w:rPr>
        <w:t>Implications of global warming and urban land use change on flooding in Europe</w:t>
      </w:r>
      <w:r>
        <w:rPr>
          <w:rFonts w:ascii="Arial" w:hAnsi="Arial" w:cs="Arial"/>
        </w:rPr>
        <w:t>.</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lastRenderedPageBreak/>
        <w:t xml:space="preserve">FEYEN, L., KALAS, M. &amp; VRUGT, J. A. 2008. Semi-distributed parameter optimization and uncertainty assessment for large-scale streamflow simulation using global optimization. </w:t>
      </w:r>
      <w:r>
        <w:rPr>
          <w:rFonts w:ascii="Arial" w:hAnsi="Arial" w:cs="Arial"/>
          <w:i/>
          <w:iCs/>
        </w:rPr>
        <w:t>Hydrological Sciences Journal-Journal Des Sciences Hydrologiques,</w:t>
      </w:r>
      <w:r>
        <w:rPr>
          <w:rFonts w:ascii="Arial" w:hAnsi="Arial" w:cs="Arial"/>
        </w:rPr>
        <w:t xml:space="preserve"> 53</w:t>
      </w:r>
      <w:r>
        <w:rPr>
          <w:rFonts w:ascii="Arial" w:hAnsi="Arial" w:cs="Arial"/>
          <w:b/>
          <w:bCs/>
        </w:rPr>
        <w:t>,</w:t>
      </w:r>
      <w:r>
        <w:rPr>
          <w:rFonts w:ascii="Arial" w:hAnsi="Arial" w:cs="Arial"/>
        </w:rPr>
        <w:t xml:space="preserve"> 293-308.</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FEYEN, L., VRUGT, J. A., NUALLAIN, B. O., VAN DER KNIJFF, J. &amp; DE ROO, A. 2007. Parameter optimisation and uncertainty assessment for large-scale streamflow simulation with the LISFLOOD model. </w:t>
      </w:r>
      <w:r>
        <w:rPr>
          <w:rFonts w:ascii="Arial" w:hAnsi="Arial" w:cs="Arial"/>
          <w:i/>
          <w:iCs/>
        </w:rPr>
        <w:t>Journal of Hydrology,</w:t>
      </w:r>
      <w:r>
        <w:rPr>
          <w:rFonts w:ascii="Arial" w:hAnsi="Arial" w:cs="Arial"/>
        </w:rPr>
        <w:t xml:space="preserve"> 332</w:t>
      </w:r>
      <w:r>
        <w:rPr>
          <w:rFonts w:ascii="Arial" w:hAnsi="Arial" w:cs="Arial"/>
          <w:b/>
          <w:bCs/>
        </w:rPr>
        <w:t>,</w:t>
      </w:r>
      <w:r>
        <w:rPr>
          <w:rFonts w:ascii="Arial" w:hAnsi="Arial" w:cs="Arial"/>
        </w:rPr>
        <w:t xml:space="preserve"> 276-289.</w:t>
      </w:r>
    </w:p>
    <w:p w:rsidR="00B328B0" w:rsidRDefault="00B328B0" w:rsidP="00B328B0">
      <w:pPr>
        <w:widowControl w:val="0"/>
        <w:autoSpaceDE w:val="0"/>
        <w:autoSpaceDN w:val="0"/>
        <w:adjustRightInd w:val="0"/>
        <w:ind w:left="720" w:hanging="720"/>
        <w:rPr>
          <w:rFonts w:ascii="Arial" w:hAnsi="Arial" w:cs="Arial"/>
        </w:rPr>
      </w:pPr>
      <w:r>
        <w:rPr>
          <w:rFonts w:ascii="Arial" w:hAnsi="Arial" w:cs="Arial"/>
        </w:rPr>
        <w:t xml:space="preserve">GARCIA-PINTADO, J., NEAL, J. C., MASON, D. C., DANCE, S. L. &amp; BATES, P. D. 2013. Scheduling satellite-based SAR acquisition for sequential assimilation of water level observations into flood modelling. </w:t>
      </w:r>
      <w:r>
        <w:rPr>
          <w:rFonts w:ascii="Arial" w:hAnsi="Arial" w:cs="Arial"/>
          <w:i/>
          <w:iCs/>
        </w:rPr>
        <w:t>Journal of Hydrology,</w:t>
      </w:r>
      <w:r>
        <w:rPr>
          <w:rFonts w:ascii="Arial" w:hAnsi="Arial" w:cs="Arial"/>
        </w:rPr>
        <w:t xml:space="preserve"> 495</w:t>
      </w:r>
      <w:r>
        <w:rPr>
          <w:rFonts w:ascii="Arial" w:hAnsi="Arial" w:cs="Arial"/>
          <w:b/>
          <w:bCs/>
        </w:rPr>
        <w:t>,</w:t>
      </w:r>
      <w:r>
        <w:rPr>
          <w:rFonts w:ascii="Arial" w:hAnsi="Arial" w:cs="Arial"/>
        </w:rPr>
        <w:t xml:space="preserve"> 252-266.</w:t>
      </w:r>
    </w:p>
    <w:p w:rsidR="00C272A4" w:rsidRDefault="00C272A4" w:rsidP="00C272A4">
      <w:pPr>
        <w:widowControl w:val="0"/>
        <w:autoSpaceDE w:val="0"/>
        <w:autoSpaceDN w:val="0"/>
        <w:adjustRightInd w:val="0"/>
        <w:ind w:left="720" w:hanging="720"/>
        <w:rPr>
          <w:rFonts w:ascii="Arial" w:hAnsi="Arial" w:cs="Arial"/>
          <w:i/>
          <w:iCs/>
        </w:rPr>
      </w:pPr>
      <w:r>
        <w:rPr>
          <w:rFonts w:ascii="Arial" w:hAnsi="Arial" w:cs="Arial"/>
        </w:rPr>
        <w:t xml:space="preserve">GOUWELEEUW, B., THIELEN, J., DE ROO, A., CLOKE, H., VAN DER KNIJFF, J. &amp; FRANCHELLO, G. 2004. Evaluation of river flow in Europe over the last 4 decades using ERA40. </w:t>
      </w:r>
      <w:r>
        <w:rPr>
          <w:rFonts w:ascii="Arial" w:hAnsi="Arial" w:cs="Arial"/>
          <w:i/>
          <w:iCs/>
        </w:rPr>
        <w:t>In:</w:t>
      </w:r>
      <w:r>
        <w:rPr>
          <w:rFonts w:ascii="Arial" w:hAnsi="Arial" w:cs="Arial"/>
        </w:rPr>
        <w:t xml:space="preserve"> OWE, M., DURSO, G., GOUWELEEUW, B. T. &amp; JOCHUM, A. M. (eds.) </w:t>
      </w:r>
      <w:r>
        <w:rPr>
          <w:rFonts w:ascii="Arial" w:hAnsi="Arial" w:cs="Arial"/>
          <w:i/>
          <w:iCs/>
        </w:rPr>
        <w:t>Remote Sensing for Agriculture, Ecosystems, and Hydrology Vi.</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GOUWELEEUW, B. T., THIELEN, J., FRANCHELLO, G., DE ROO, A. P. J. &amp; BUIZZA, R. 2005. Flood forecasting using medium-range probabilistic weather prediction. </w:t>
      </w:r>
      <w:r>
        <w:rPr>
          <w:rFonts w:ascii="Arial" w:hAnsi="Arial" w:cs="Arial"/>
          <w:i/>
          <w:iCs/>
        </w:rPr>
        <w:t>Hydrology and Earth System Sciences,</w:t>
      </w:r>
      <w:r>
        <w:rPr>
          <w:rFonts w:ascii="Arial" w:hAnsi="Arial" w:cs="Arial"/>
        </w:rPr>
        <w:t xml:space="preserve"> 9</w:t>
      </w:r>
      <w:r>
        <w:rPr>
          <w:rFonts w:ascii="Arial" w:hAnsi="Arial" w:cs="Arial"/>
          <w:b/>
          <w:bCs/>
        </w:rPr>
        <w:t>,</w:t>
      </w:r>
      <w:r>
        <w:rPr>
          <w:rFonts w:ascii="Arial" w:hAnsi="Arial" w:cs="Arial"/>
        </w:rPr>
        <w:t xml:space="preserve"> 365-380.</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HALL, J. W., TARANTOLA, S., BATES, P. D. &amp; HORRITT, M. S. 2005. Distributed sensitivity analysis of flood inundation model calibration. </w:t>
      </w:r>
      <w:r>
        <w:rPr>
          <w:rFonts w:ascii="Arial" w:hAnsi="Arial" w:cs="Arial"/>
          <w:i/>
          <w:iCs/>
        </w:rPr>
        <w:t>Journal of Hydraulic Engineering-Asce,</w:t>
      </w:r>
      <w:r>
        <w:rPr>
          <w:rFonts w:ascii="Arial" w:hAnsi="Arial" w:cs="Arial"/>
        </w:rPr>
        <w:t xml:space="preserve"> 131</w:t>
      </w:r>
      <w:r>
        <w:rPr>
          <w:rFonts w:ascii="Arial" w:hAnsi="Arial" w:cs="Arial"/>
          <w:b/>
          <w:bCs/>
        </w:rPr>
        <w:t>,</w:t>
      </w:r>
      <w:r>
        <w:rPr>
          <w:rFonts w:ascii="Arial" w:hAnsi="Arial" w:cs="Arial"/>
        </w:rPr>
        <w:t xml:space="preserve"> 117-126.</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HAN, S. C., YEO, I. Y., ALSDORF, D., BATES, P., BOY, J. P., KIM, H., OKI, T. &amp; RODELL, M. 2010. Movement of Amazon surface water from time-variable satellite gravity measurements and implications for water cycle parameters in land surface models. </w:t>
      </w:r>
      <w:r>
        <w:rPr>
          <w:rFonts w:ascii="Arial" w:hAnsi="Arial" w:cs="Arial"/>
          <w:i/>
          <w:iCs/>
        </w:rPr>
        <w:t>Geochemistry Geophysics Geosystems,</w:t>
      </w:r>
      <w:r>
        <w:rPr>
          <w:rFonts w:ascii="Arial" w:hAnsi="Arial" w:cs="Arial"/>
        </w:rPr>
        <w:t xml:space="preserve"> 11.</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HE, Y., WETTERHALL, F., CLOKE, H. L., PAPPENBERGER, F., WILSON, M., FREER, J. &amp; MCGREGOR, G. 2009. Tracking the uncertainty in flood alerts driven by grand ensemble weather predictions. </w:t>
      </w:r>
      <w:r>
        <w:rPr>
          <w:rFonts w:ascii="Arial" w:hAnsi="Arial" w:cs="Arial"/>
          <w:i/>
          <w:iCs/>
        </w:rPr>
        <w:t>Meteorological Applications,</w:t>
      </w:r>
      <w:r>
        <w:rPr>
          <w:rFonts w:ascii="Arial" w:hAnsi="Arial" w:cs="Arial"/>
        </w:rPr>
        <w:t xml:space="preserve"> 16</w:t>
      </w:r>
      <w:r>
        <w:rPr>
          <w:rFonts w:ascii="Arial" w:hAnsi="Arial" w:cs="Arial"/>
          <w:b/>
          <w:bCs/>
        </w:rPr>
        <w:t>,</w:t>
      </w:r>
      <w:r>
        <w:rPr>
          <w:rFonts w:ascii="Arial" w:hAnsi="Arial" w:cs="Arial"/>
        </w:rPr>
        <w:t xml:space="preserve"> 91-101.</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HORRITT, M. S. &amp; BATES, P. D. 2001. Effects of spatial resolution on a raster based model of flood flow. </w:t>
      </w:r>
      <w:r>
        <w:rPr>
          <w:rFonts w:ascii="Arial" w:hAnsi="Arial" w:cs="Arial"/>
          <w:i/>
          <w:iCs/>
        </w:rPr>
        <w:t>Journal of Hydrology,</w:t>
      </w:r>
      <w:r>
        <w:rPr>
          <w:rFonts w:ascii="Arial" w:hAnsi="Arial" w:cs="Arial"/>
        </w:rPr>
        <w:t xml:space="preserve"> 253</w:t>
      </w:r>
      <w:r>
        <w:rPr>
          <w:rFonts w:ascii="Arial" w:hAnsi="Arial" w:cs="Arial"/>
          <w:b/>
          <w:bCs/>
        </w:rPr>
        <w:t>,</w:t>
      </w:r>
      <w:r>
        <w:rPr>
          <w:rFonts w:ascii="Arial" w:hAnsi="Arial" w:cs="Arial"/>
        </w:rPr>
        <w:t xml:space="preserve"> 239-249.</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HORRITT, M. S. &amp; BATES, P. D. 2001. Predicting floodplain inundation: raster-based modelling versus the finite-element approach. </w:t>
      </w:r>
      <w:r>
        <w:rPr>
          <w:rFonts w:ascii="Arial" w:hAnsi="Arial" w:cs="Arial"/>
          <w:i/>
          <w:iCs/>
        </w:rPr>
        <w:t>Hydrological Processes,</w:t>
      </w:r>
      <w:r>
        <w:rPr>
          <w:rFonts w:ascii="Arial" w:hAnsi="Arial" w:cs="Arial"/>
        </w:rPr>
        <w:t xml:space="preserve"> 15</w:t>
      </w:r>
      <w:r>
        <w:rPr>
          <w:rFonts w:ascii="Arial" w:hAnsi="Arial" w:cs="Arial"/>
          <w:b/>
          <w:bCs/>
        </w:rPr>
        <w:t>,</w:t>
      </w:r>
      <w:r>
        <w:rPr>
          <w:rFonts w:ascii="Arial" w:hAnsi="Arial" w:cs="Arial"/>
        </w:rPr>
        <w:t xml:space="preserve"> 825-842.</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HORRITT, M. S. &amp; BATES, P. D. 2002. Evaluation of 1D and 2D numerical models for predicting river flood inundation. </w:t>
      </w:r>
      <w:r>
        <w:rPr>
          <w:rFonts w:ascii="Arial" w:hAnsi="Arial" w:cs="Arial"/>
          <w:i/>
          <w:iCs/>
        </w:rPr>
        <w:t>Journal of Hydrology,</w:t>
      </w:r>
      <w:r>
        <w:rPr>
          <w:rFonts w:ascii="Arial" w:hAnsi="Arial" w:cs="Arial"/>
        </w:rPr>
        <w:t xml:space="preserve"> 268</w:t>
      </w:r>
      <w:r>
        <w:rPr>
          <w:rFonts w:ascii="Arial" w:hAnsi="Arial" w:cs="Arial"/>
          <w:b/>
          <w:bCs/>
        </w:rPr>
        <w:t>,</w:t>
      </w:r>
      <w:r>
        <w:rPr>
          <w:rFonts w:ascii="Arial" w:hAnsi="Arial" w:cs="Arial"/>
        </w:rPr>
        <w:t xml:space="preserve"> 87-99.</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HORRITT, M. S., BATES, P. D., FEWTRELL, T. J., MASON, D. C. &amp; WILSON, M. D. 2010. Modelling the hydraulics of the Carlisle 2005 flood event. </w:t>
      </w:r>
      <w:r>
        <w:rPr>
          <w:rFonts w:ascii="Arial" w:hAnsi="Arial" w:cs="Arial"/>
          <w:i/>
          <w:iCs/>
        </w:rPr>
        <w:t>Proceedings of the Institution of Civil Engineers-Water Management,</w:t>
      </w:r>
      <w:r>
        <w:rPr>
          <w:rFonts w:ascii="Arial" w:hAnsi="Arial" w:cs="Arial"/>
        </w:rPr>
        <w:t xml:space="preserve"> 163</w:t>
      </w:r>
      <w:r>
        <w:rPr>
          <w:rFonts w:ascii="Arial" w:hAnsi="Arial" w:cs="Arial"/>
          <w:b/>
          <w:bCs/>
        </w:rPr>
        <w:t>,</w:t>
      </w:r>
      <w:r>
        <w:rPr>
          <w:rFonts w:ascii="Arial" w:hAnsi="Arial" w:cs="Arial"/>
        </w:rPr>
        <w:t xml:space="preserve"> 273-281.</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HORSBURGH, K. &amp; HORRITT, M. 2007. The Bristol Channel floods of 1607 – reconstruction and analysis. </w:t>
      </w:r>
      <w:r>
        <w:rPr>
          <w:rFonts w:ascii="Arial" w:hAnsi="Arial" w:cs="Arial"/>
          <w:i/>
          <w:iCs/>
        </w:rPr>
        <w:t>Weather,</w:t>
      </w:r>
      <w:r>
        <w:rPr>
          <w:rFonts w:ascii="Arial" w:hAnsi="Arial" w:cs="Arial"/>
        </w:rPr>
        <w:t xml:space="preserve"> 61</w:t>
      </w:r>
      <w:r>
        <w:rPr>
          <w:rFonts w:ascii="Arial" w:hAnsi="Arial" w:cs="Arial"/>
          <w:b/>
          <w:bCs/>
        </w:rPr>
        <w:t>,</w:t>
      </w:r>
      <w:r>
        <w:rPr>
          <w:rFonts w:ascii="Arial" w:hAnsi="Arial" w:cs="Arial"/>
        </w:rPr>
        <w:t xml:space="preserve"> 272-277.</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HUNTER, N. M., BATES, P. D., HORRITT, M. S., DE ROO, P. J. &amp; WERNER, M. G. F. 2005. Utility of different data types for calibrating flood inundation models within a GLUE framework. </w:t>
      </w:r>
      <w:r>
        <w:rPr>
          <w:rFonts w:ascii="Arial" w:hAnsi="Arial" w:cs="Arial"/>
          <w:i/>
          <w:iCs/>
        </w:rPr>
        <w:t>Hydrology and Earth System Sciences,</w:t>
      </w:r>
      <w:r>
        <w:rPr>
          <w:rFonts w:ascii="Arial" w:hAnsi="Arial" w:cs="Arial"/>
        </w:rPr>
        <w:t xml:space="preserve"> 9</w:t>
      </w:r>
      <w:r>
        <w:rPr>
          <w:rFonts w:ascii="Arial" w:hAnsi="Arial" w:cs="Arial"/>
          <w:b/>
          <w:bCs/>
        </w:rPr>
        <w:t>,</w:t>
      </w:r>
      <w:r>
        <w:rPr>
          <w:rFonts w:ascii="Arial" w:hAnsi="Arial" w:cs="Arial"/>
        </w:rPr>
        <w:t xml:space="preserve"> 412-430.</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HUNTER, N. M., BATES, P. D., HORRITT, M. S. &amp; WILSON, M. D. 2006. </w:t>
      </w:r>
      <w:r>
        <w:rPr>
          <w:rFonts w:ascii="Arial" w:hAnsi="Arial" w:cs="Arial"/>
        </w:rPr>
        <w:lastRenderedPageBreak/>
        <w:t xml:space="preserve">Improved simulation of flood flows using storage cell models. </w:t>
      </w:r>
      <w:r>
        <w:rPr>
          <w:rFonts w:ascii="Arial" w:hAnsi="Arial" w:cs="Arial"/>
          <w:i/>
          <w:iCs/>
        </w:rPr>
        <w:t>Proceedings of the Institution of Civil Engineers-Water Management,</w:t>
      </w:r>
      <w:r>
        <w:rPr>
          <w:rFonts w:ascii="Arial" w:hAnsi="Arial" w:cs="Arial"/>
        </w:rPr>
        <w:t xml:space="preserve"> 159</w:t>
      </w:r>
      <w:r>
        <w:rPr>
          <w:rFonts w:ascii="Arial" w:hAnsi="Arial" w:cs="Arial"/>
          <w:b/>
          <w:bCs/>
        </w:rPr>
        <w:t>,</w:t>
      </w:r>
      <w:r>
        <w:rPr>
          <w:rFonts w:ascii="Arial" w:hAnsi="Arial" w:cs="Arial"/>
        </w:rPr>
        <w:t xml:space="preserve"> 9-18.</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HUNTER, N. M., BATES, P. D., HORRITT, M. S. &amp; WILSON, M. D. 2007. Simple spatially-distributed models for predicting flood inundation: A review. </w:t>
      </w:r>
      <w:r>
        <w:rPr>
          <w:rFonts w:ascii="Arial" w:hAnsi="Arial" w:cs="Arial"/>
          <w:i/>
          <w:iCs/>
        </w:rPr>
        <w:t>Geomorphology,</w:t>
      </w:r>
      <w:r>
        <w:rPr>
          <w:rFonts w:ascii="Arial" w:hAnsi="Arial" w:cs="Arial"/>
        </w:rPr>
        <w:t xml:space="preserve"> 90</w:t>
      </w:r>
      <w:r>
        <w:rPr>
          <w:rFonts w:ascii="Arial" w:hAnsi="Arial" w:cs="Arial"/>
          <w:b/>
          <w:bCs/>
        </w:rPr>
        <w:t>,</w:t>
      </w:r>
      <w:r>
        <w:rPr>
          <w:rFonts w:ascii="Arial" w:hAnsi="Arial" w:cs="Arial"/>
        </w:rPr>
        <w:t xml:space="preserve"> 208-225.</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HUNTER, N. M., BATES, P. D., NEELZ, S., PENDER, G., VILLANUEVA, I., WRIGHT, N. G., LIANG, D., FALCONER, R. A., LIN, B., WALLER, S., CROSSLEY, A. J. &amp; MASON, D. C. 2008. Benchmarking 2D hydraulic models for urban flooding. </w:t>
      </w:r>
      <w:r>
        <w:rPr>
          <w:rFonts w:ascii="Arial" w:hAnsi="Arial" w:cs="Arial"/>
          <w:i/>
          <w:iCs/>
        </w:rPr>
        <w:t>Proceedings of the Institution of Civil Engineers-Water Management,</w:t>
      </w:r>
      <w:r>
        <w:rPr>
          <w:rFonts w:ascii="Arial" w:hAnsi="Arial" w:cs="Arial"/>
        </w:rPr>
        <w:t xml:space="preserve"> 161</w:t>
      </w:r>
      <w:r>
        <w:rPr>
          <w:rFonts w:ascii="Arial" w:hAnsi="Arial" w:cs="Arial"/>
          <w:b/>
          <w:bCs/>
        </w:rPr>
        <w:t>,</w:t>
      </w:r>
      <w:r>
        <w:rPr>
          <w:rFonts w:ascii="Arial" w:hAnsi="Arial" w:cs="Arial"/>
        </w:rPr>
        <w:t xml:space="preserve"> 13-30.</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HUNTER, N. M., HORRITT, M. S., BATES, P. D., WILSON, M. D. &amp; WERNER, M. G. F. 2005. An adaptive time step solution for raster-based storage cell modelling of floodplain inundation. </w:t>
      </w:r>
      <w:r>
        <w:rPr>
          <w:rFonts w:ascii="Arial" w:hAnsi="Arial" w:cs="Arial"/>
          <w:i/>
          <w:iCs/>
        </w:rPr>
        <w:t>Advances in Water Resources,</w:t>
      </w:r>
      <w:r>
        <w:rPr>
          <w:rFonts w:ascii="Arial" w:hAnsi="Arial" w:cs="Arial"/>
        </w:rPr>
        <w:t xml:space="preserve"> 28</w:t>
      </w:r>
      <w:r>
        <w:rPr>
          <w:rFonts w:ascii="Arial" w:hAnsi="Arial" w:cs="Arial"/>
          <w:b/>
          <w:bCs/>
        </w:rPr>
        <w:t>,</w:t>
      </w:r>
      <w:r>
        <w:rPr>
          <w:rFonts w:ascii="Arial" w:hAnsi="Arial" w:cs="Arial"/>
        </w:rPr>
        <w:t xml:space="preserve"> 975-991.</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JUNG, H. C., JASINSKI, M., KIM, J.-W., SHUM, C. K., BATES, P., NEAL, J., LEE, H. &amp; ALSDORF, D. 2012. Calibration of two-dimensional floodplain modeling in the central Atchafalaya Basin Floodway System using SAR interferometry. </w:t>
      </w:r>
      <w:r>
        <w:rPr>
          <w:rFonts w:ascii="Arial" w:hAnsi="Arial" w:cs="Arial"/>
          <w:i/>
          <w:iCs/>
        </w:rPr>
        <w:t>Water Resources Research,</w:t>
      </w:r>
      <w:r>
        <w:rPr>
          <w:rFonts w:ascii="Arial" w:hAnsi="Arial" w:cs="Arial"/>
        </w:rPr>
        <w:t xml:space="preserve"> 48.</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KUIRY, S. N., SEN, D. &amp; BATES, P. D. 2010. Coupled 1D-Quasi-2D Flood Inundation Model with Unstructured Grids. </w:t>
      </w:r>
      <w:r>
        <w:rPr>
          <w:rFonts w:ascii="Arial" w:hAnsi="Arial" w:cs="Arial"/>
          <w:i/>
          <w:iCs/>
        </w:rPr>
        <w:t>Journal of Hydraulic Engineering-Asce,</w:t>
      </w:r>
      <w:r>
        <w:rPr>
          <w:rFonts w:ascii="Arial" w:hAnsi="Arial" w:cs="Arial"/>
        </w:rPr>
        <w:t xml:space="preserve"> 136</w:t>
      </w:r>
      <w:r>
        <w:rPr>
          <w:rFonts w:ascii="Arial" w:hAnsi="Arial" w:cs="Arial"/>
          <w:b/>
          <w:bCs/>
        </w:rPr>
        <w:t>,</w:t>
      </w:r>
      <w:r>
        <w:rPr>
          <w:rFonts w:ascii="Arial" w:hAnsi="Arial" w:cs="Arial"/>
        </w:rPr>
        <w:t xml:space="preserve"> 493-506.</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LAGUARDIA, G. &amp; NIEMEYER, S. 2008. On the comparison between the LISFLOOD modelled and the ERS/SCAT derived soil moisture estimates. </w:t>
      </w:r>
      <w:r>
        <w:rPr>
          <w:rFonts w:ascii="Arial" w:hAnsi="Arial" w:cs="Arial"/>
          <w:i/>
          <w:iCs/>
        </w:rPr>
        <w:t>Hydrology and Earth System Sciences,</w:t>
      </w:r>
      <w:r>
        <w:rPr>
          <w:rFonts w:ascii="Arial" w:hAnsi="Arial" w:cs="Arial"/>
        </w:rPr>
        <w:t xml:space="preserve"> 12</w:t>
      </w:r>
      <w:r>
        <w:rPr>
          <w:rFonts w:ascii="Arial" w:hAnsi="Arial" w:cs="Arial"/>
          <w:b/>
          <w:bCs/>
        </w:rPr>
        <w:t>,</w:t>
      </w:r>
      <w:r>
        <w:rPr>
          <w:rFonts w:ascii="Arial" w:hAnsi="Arial" w:cs="Arial"/>
        </w:rPr>
        <w:t xml:space="preserve"> 1339-1351.</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LEEDAL, D., NEAL, J., BEVEN, K., YOUNG, P. &amp; BATES, P. 2010. Visualization approaches for communicating real-time flood forecasting level and inundation information. </w:t>
      </w:r>
      <w:r>
        <w:rPr>
          <w:rFonts w:ascii="Arial" w:hAnsi="Arial" w:cs="Arial"/>
          <w:i/>
          <w:iCs/>
        </w:rPr>
        <w:t>Journal of Flood Risk Management,</w:t>
      </w:r>
      <w:r>
        <w:rPr>
          <w:rFonts w:ascii="Arial" w:hAnsi="Arial" w:cs="Arial"/>
        </w:rPr>
        <w:t xml:space="preserve"> 3</w:t>
      </w:r>
      <w:r>
        <w:rPr>
          <w:rFonts w:ascii="Arial" w:hAnsi="Arial" w:cs="Arial"/>
          <w:b/>
          <w:bCs/>
        </w:rPr>
        <w:t>,</w:t>
      </w:r>
      <w:r>
        <w:rPr>
          <w:rFonts w:ascii="Arial" w:hAnsi="Arial" w:cs="Arial"/>
        </w:rPr>
        <w:t xml:space="preserve"> 140-150.</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LEWIS, M., HORSBURGH, K., BATES, P. &amp; SMITH, R. 2011. Quantifying the Uncertainty in Future Coastal Flood Risk Estimates for the UK. </w:t>
      </w:r>
      <w:r>
        <w:rPr>
          <w:rFonts w:ascii="Arial" w:hAnsi="Arial" w:cs="Arial"/>
          <w:i/>
          <w:iCs/>
        </w:rPr>
        <w:t>Journal of Coastal Research,</w:t>
      </w:r>
      <w:r>
        <w:rPr>
          <w:rFonts w:ascii="Arial" w:hAnsi="Arial" w:cs="Arial"/>
        </w:rPr>
        <w:t xml:space="preserve"> 27</w:t>
      </w:r>
      <w:r>
        <w:rPr>
          <w:rFonts w:ascii="Arial" w:hAnsi="Arial" w:cs="Arial"/>
          <w:b/>
          <w:bCs/>
        </w:rPr>
        <w:t>,</w:t>
      </w:r>
      <w:r>
        <w:rPr>
          <w:rFonts w:ascii="Arial" w:hAnsi="Arial" w:cs="Arial"/>
        </w:rPr>
        <w:t xml:space="preserve"> 870-881.</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MASON, D. C., BATES, P. D. &amp; AMICO, J. T. D. 2009. Calibration of uncertain flood inundation models using remotely sensed water levels. </w:t>
      </w:r>
      <w:r>
        <w:rPr>
          <w:rFonts w:ascii="Arial" w:hAnsi="Arial" w:cs="Arial"/>
          <w:i/>
          <w:iCs/>
        </w:rPr>
        <w:t>Journal of Hydrology,</w:t>
      </w:r>
      <w:r>
        <w:rPr>
          <w:rFonts w:ascii="Arial" w:hAnsi="Arial" w:cs="Arial"/>
        </w:rPr>
        <w:t xml:space="preserve"> 368</w:t>
      </w:r>
      <w:r>
        <w:rPr>
          <w:rFonts w:ascii="Arial" w:hAnsi="Arial" w:cs="Arial"/>
          <w:b/>
          <w:bCs/>
        </w:rPr>
        <w:t>,</w:t>
      </w:r>
      <w:r>
        <w:rPr>
          <w:rFonts w:ascii="Arial" w:hAnsi="Arial" w:cs="Arial"/>
        </w:rPr>
        <w:t xml:space="preserve"> 224-236.</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MO, X., BEVEN, K. J., LIU, S., LESLIE, L. M. &amp; DE ROO, A. P. J. 2005. Long-term water budget estimation with the modified distributed model - LISFLOOD-WB over the Lushi basin, China. </w:t>
      </w:r>
      <w:r>
        <w:rPr>
          <w:rFonts w:ascii="Arial" w:hAnsi="Arial" w:cs="Arial"/>
          <w:i/>
          <w:iCs/>
        </w:rPr>
        <w:t>Meteorology and Atmospheric Physics,</w:t>
      </w:r>
      <w:r>
        <w:rPr>
          <w:rFonts w:ascii="Arial" w:hAnsi="Arial" w:cs="Arial"/>
        </w:rPr>
        <w:t xml:space="preserve"> 90</w:t>
      </w:r>
      <w:r>
        <w:rPr>
          <w:rFonts w:ascii="Arial" w:hAnsi="Arial" w:cs="Arial"/>
          <w:b/>
          <w:bCs/>
        </w:rPr>
        <w:t>,</w:t>
      </w:r>
      <w:r>
        <w:rPr>
          <w:rFonts w:ascii="Arial" w:hAnsi="Arial" w:cs="Arial"/>
        </w:rPr>
        <w:t xml:space="preserve"> 1-16.</w:t>
      </w:r>
    </w:p>
    <w:p w:rsidR="00C272A4" w:rsidRDefault="00C272A4" w:rsidP="00C272A4">
      <w:pPr>
        <w:widowControl w:val="0"/>
        <w:autoSpaceDE w:val="0"/>
        <w:autoSpaceDN w:val="0"/>
        <w:adjustRightInd w:val="0"/>
        <w:ind w:left="720" w:hanging="720"/>
        <w:rPr>
          <w:rFonts w:ascii="Arial" w:hAnsi="Arial" w:cs="Arial"/>
          <w:i/>
          <w:iCs/>
        </w:rPr>
      </w:pPr>
      <w:r>
        <w:rPr>
          <w:rFonts w:ascii="Arial" w:hAnsi="Arial" w:cs="Arial"/>
        </w:rPr>
        <w:t xml:space="preserve">MO, X. G., LIU, S. X., LIN, Z. G. &amp; ZHAO, W. M. 2003. Prediction of evapotranspiration and streamflow with a distributed model over the large Wuding River basin. </w:t>
      </w:r>
      <w:r>
        <w:rPr>
          <w:rFonts w:ascii="Arial" w:hAnsi="Arial" w:cs="Arial"/>
          <w:i/>
          <w:iCs/>
        </w:rPr>
        <w:t>In:</w:t>
      </w:r>
      <w:r>
        <w:rPr>
          <w:rFonts w:ascii="Arial" w:hAnsi="Arial" w:cs="Arial"/>
        </w:rPr>
        <w:t xml:space="preserve"> TACHIKAWA, Y., VIEUX, B. E., GEORGAKAKOS, K. P. &amp; NAKAKITA, E. (eds.) </w:t>
      </w:r>
      <w:r>
        <w:rPr>
          <w:rFonts w:ascii="Arial" w:hAnsi="Arial" w:cs="Arial"/>
          <w:i/>
          <w:iCs/>
        </w:rPr>
        <w:t>Weather Radar Information and Distributed Hydrological Modelling.</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MO, X. G., PAPPENBERGER, F., BEVEN, K., LIU, S. X., DE ROO, A. &amp; LIN, Z. H. 2006. Parameter conditioning and prediction uncertainties of the LISFLOOD-WB distributed hydrological model. </w:t>
      </w:r>
      <w:r>
        <w:rPr>
          <w:rFonts w:ascii="Arial" w:hAnsi="Arial" w:cs="Arial"/>
          <w:i/>
          <w:iCs/>
        </w:rPr>
        <w:t>Hydrological Sciences Journal-Journal Des Sciences Hydrologiques,</w:t>
      </w:r>
      <w:r>
        <w:rPr>
          <w:rFonts w:ascii="Arial" w:hAnsi="Arial" w:cs="Arial"/>
        </w:rPr>
        <w:t xml:space="preserve"> 51</w:t>
      </w:r>
      <w:r>
        <w:rPr>
          <w:rFonts w:ascii="Arial" w:hAnsi="Arial" w:cs="Arial"/>
          <w:b/>
          <w:bCs/>
        </w:rPr>
        <w:t>,</w:t>
      </w:r>
      <w:r>
        <w:rPr>
          <w:rFonts w:ascii="Arial" w:hAnsi="Arial" w:cs="Arial"/>
        </w:rPr>
        <w:t xml:space="preserve"> 45-65.</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NEAL, J., FEWTRELL, T. &amp; TRIGG, M. 2009. Parallelisation of storage cell flood models using OpenMP. </w:t>
      </w:r>
      <w:r>
        <w:rPr>
          <w:rFonts w:ascii="Arial" w:hAnsi="Arial" w:cs="Arial"/>
          <w:i/>
          <w:iCs/>
        </w:rPr>
        <w:t>Environmental Modelling &amp; Software,</w:t>
      </w:r>
      <w:r>
        <w:rPr>
          <w:rFonts w:ascii="Arial" w:hAnsi="Arial" w:cs="Arial"/>
        </w:rPr>
        <w:t xml:space="preserve"> 24</w:t>
      </w:r>
      <w:r>
        <w:rPr>
          <w:rFonts w:ascii="Arial" w:hAnsi="Arial" w:cs="Arial"/>
          <w:b/>
          <w:bCs/>
        </w:rPr>
        <w:t>,</w:t>
      </w:r>
      <w:r>
        <w:rPr>
          <w:rFonts w:ascii="Arial" w:hAnsi="Arial" w:cs="Arial"/>
        </w:rPr>
        <w:t xml:space="preserve"> 872-877.</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NEAL, J., SCHUMANN, G. &amp; BATES, P. 2012. A subgrid channel model for simulating river hydraulics and floodplain inundation over large and data </w:t>
      </w:r>
      <w:r>
        <w:rPr>
          <w:rFonts w:ascii="Arial" w:hAnsi="Arial" w:cs="Arial"/>
        </w:rPr>
        <w:lastRenderedPageBreak/>
        <w:t xml:space="preserve">sparse areas. </w:t>
      </w:r>
      <w:r>
        <w:rPr>
          <w:rFonts w:ascii="Arial" w:hAnsi="Arial" w:cs="Arial"/>
          <w:i/>
          <w:iCs/>
        </w:rPr>
        <w:t>Water Resources Research,</w:t>
      </w:r>
      <w:r>
        <w:rPr>
          <w:rFonts w:ascii="Arial" w:hAnsi="Arial" w:cs="Arial"/>
        </w:rPr>
        <w:t xml:space="preserve"> 48.</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NEAL, J., SCHUMANN, G., BATES, P., BUYTAERT, W., MATGEN, P. &amp; PAPPENBERGER, F. 2009. A data assimilation approach to discharge estimation from space. </w:t>
      </w:r>
      <w:r>
        <w:rPr>
          <w:rFonts w:ascii="Arial" w:hAnsi="Arial" w:cs="Arial"/>
          <w:i/>
          <w:iCs/>
        </w:rPr>
        <w:t>Hydrological Processes,</w:t>
      </w:r>
      <w:r>
        <w:rPr>
          <w:rFonts w:ascii="Arial" w:hAnsi="Arial" w:cs="Arial"/>
        </w:rPr>
        <w:t xml:space="preserve"> 23</w:t>
      </w:r>
      <w:r>
        <w:rPr>
          <w:rFonts w:ascii="Arial" w:hAnsi="Arial" w:cs="Arial"/>
          <w:b/>
          <w:bCs/>
        </w:rPr>
        <w:t>,</w:t>
      </w:r>
      <w:r>
        <w:rPr>
          <w:rFonts w:ascii="Arial" w:hAnsi="Arial" w:cs="Arial"/>
        </w:rPr>
        <w:t xml:space="preserve"> 3641-3649.</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NEAL, J., SCHUMANN, G., FEWTRELL, T., BUDIMIR, M., BATES, P. &amp; MASON, D. 2011. Evaluating a new LISFLOOD-FP formulation with data from the summer 2007 floods in Tewkesbury, UK. </w:t>
      </w:r>
      <w:r>
        <w:rPr>
          <w:rFonts w:ascii="Arial" w:hAnsi="Arial" w:cs="Arial"/>
          <w:i/>
          <w:iCs/>
        </w:rPr>
        <w:t>Journal of Flood Risk Management,</w:t>
      </w:r>
      <w:r>
        <w:rPr>
          <w:rFonts w:ascii="Arial" w:hAnsi="Arial" w:cs="Arial"/>
        </w:rPr>
        <w:t xml:space="preserve"> 4</w:t>
      </w:r>
      <w:r>
        <w:rPr>
          <w:rFonts w:ascii="Arial" w:hAnsi="Arial" w:cs="Arial"/>
          <w:b/>
          <w:bCs/>
        </w:rPr>
        <w:t>,</w:t>
      </w:r>
      <w:r>
        <w:rPr>
          <w:rFonts w:ascii="Arial" w:hAnsi="Arial" w:cs="Arial"/>
        </w:rPr>
        <w:t xml:space="preserve"> 88-95.</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NEAL, J. C., BATES, P. D., FEWTRELL, T. J., HUNTER, N. M., WILSON, M. D. &amp; HORRITT, M. S. 2009. Distributed whole city water level measurements from the Carlisle 2005 urban flood event and comparison with hydraulic model simulations. </w:t>
      </w:r>
      <w:r>
        <w:rPr>
          <w:rFonts w:ascii="Arial" w:hAnsi="Arial" w:cs="Arial"/>
          <w:i/>
          <w:iCs/>
        </w:rPr>
        <w:t>Journal of Hydrology,</w:t>
      </w:r>
      <w:r>
        <w:rPr>
          <w:rFonts w:ascii="Arial" w:hAnsi="Arial" w:cs="Arial"/>
        </w:rPr>
        <w:t xml:space="preserve"> 368</w:t>
      </w:r>
      <w:r>
        <w:rPr>
          <w:rFonts w:ascii="Arial" w:hAnsi="Arial" w:cs="Arial"/>
          <w:b/>
          <w:bCs/>
        </w:rPr>
        <w:t>,</w:t>
      </w:r>
      <w:r>
        <w:rPr>
          <w:rFonts w:ascii="Arial" w:hAnsi="Arial" w:cs="Arial"/>
        </w:rPr>
        <w:t xml:space="preserve"> 42-55.</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NEAL, J. C., FEWTRELL, T. J., BATES, P. D. &amp; WRIGHT, N. G. 2010. A comparison of three parallelisation methods for 2D flood inundation models. </w:t>
      </w:r>
      <w:r>
        <w:rPr>
          <w:rFonts w:ascii="Arial" w:hAnsi="Arial" w:cs="Arial"/>
          <w:i/>
          <w:iCs/>
        </w:rPr>
        <w:t>Environmental Modelling &amp; Software,</w:t>
      </w:r>
      <w:r>
        <w:rPr>
          <w:rFonts w:ascii="Arial" w:hAnsi="Arial" w:cs="Arial"/>
        </w:rPr>
        <w:t xml:space="preserve"> 25</w:t>
      </w:r>
      <w:r>
        <w:rPr>
          <w:rFonts w:ascii="Arial" w:hAnsi="Arial" w:cs="Arial"/>
          <w:b/>
          <w:bCs/>
        </w:rPr>
        <w:t>,</w:t>
      </w:r>
      <w:r>
        <w:rPr>
          <w:rFonts w:ascii="Arial" w:hAnsi="Arial" w:cs="Arial"/>
        </w:rPr>
        <w:t xml:space="preserve"> 398-411.</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NEELZ, S., PENDER, G., VILLANUEVA, I., WILSON, M., WRIGHT, N. G., BATES, P., MASON, D. &amp; WHITLOW, C. 2006. Using remotely sensed data to support flood modelling. </w:t>
      </w:r>
      <w:r>
        <w:rPr>
          <w:rFonts w:ascii="Arial" w:hAnsi="Arial" w:cs="Arial"/>
          <w:i/>
          <w:iCs/>
        </w:rPr>
        <w:t>Proceedings of the Institution of Civil Engineers-Water Management,</w:t>
      </w:r>
      <w:r>
        <w:rPr>
          <w:rFonts w:ascii="Arial" w:hAnsi="Arial" w:cs="Arial"/>
        </w:rPr>
        <w:t xml:space="preserve"> 159</w:t>
      </w:r>
      <w:r>
        <w:rPr>
          <w:rFonts w:ascii="Arial" w:hAnsi="Arial" w:cs="Arial"/>
          <w:b/>
          <w:bCs/>
        </w:rPr>
        <w:t>,</w:t>
      </w:r>
      <w:r>
        <w:rPr>
          <w:rFonts w:ascii="Arial" w:hAnsi="Arial" w:cs="Arial"/>
        </w:rPr>
        <w:t xml:space="preserve"> 35-43.</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PAPPENBERGER, F., BEVEN, K., FRODSHAM, K., ROMANOWICZ, R. &amp; MATGEN, P. 2007. Grasping the unavoidable subjectivity in calibration of flood inundation models: A vulnerability weighted approach. </w:t>
      </w:r>
      <w:r>
        <w:rPr>
          <w:rFonts w:ascii="Arial" w:hAnsi="Arial" w:cs="Arial"/>
          <w:i/>
          <w:iCs/>
        </w:rPr>
        <w:t>Journal of Hydrology,</w:t>
      </w:r>
      <w:r>
        <w:rPr>
          <w:rFonts w:ascii="Arial" w:hAnsi="Arial" w:cs="Arial"/>
        </w:rPr>
        <w:t xml:space="preserve"> 333</w:t>
      </w:r>
      <w:r>
        <w:rPr>
          <w:rFonts w:ascii="Arial" w:hAnsi="Arial" w:cs="Arial"/>
          <w:b/>
          <w:bCs/>
        </w:rPr>
        <w:t>,</w:t>
      </w:r>
      <w:r>
        <w:rPr>
          <w:rFonts w:ascii="Arial" w:hAnsi="Arial" w:cs="Arial"/>
        </w:rPr>
        <w:t xml:space="preserve"> 275-287.</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PAPPENBERGER, F., BEVEN, K. J., HUNTER, N. M., BATES, P. D., GOUWELEEUW, B. T., THIELEN, J. &amp; DE ROO, A. P. J. 2005. Cascading model uncertainty from medium range weather forecasts (10 days) through a rainfall-runoff model to flood inundation predictions within the European Flood Forecasting System (EFFS). </w:t>
      </w:r>
      <w:r>
        <w:rPr>
          <w:rFonts w:ascii="Arial" w:hAnsi="Arial" w:cs="Arial"/>
          <w:i/>
          <w:iCs/>
        </w:rPr>
        <w:t>Hydrology and Earth System Sciences,</w:t>
      </w:r>
      <w:r>
        <w:rPr>
          <w:rFonts w:ascii="Arial" w:hAnsi="Arial" w:cs="Arial"/>
        </w:rPr>
        <w:t xml:space="preserve"> 9</w:t>
      </w:r>
      <w:r>
        <w:rPr>
          <w:rFonts w:ascii="Arial" w:hAnsi="Arial" w:cs="Arial"/>
          <w:b/>
          <w:bCs/>
        </w:rPr>
        <w:t>,</w:t>
      </w:r>
      <w:r>
        <w:rPr>
          <w:rFonts w:ascii="Arial" w:hAnsi="Arial" w:cs="Arial"/>
        </w:rPr>
        <w:t xml:space="preserve"> 381-393.</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PAPPENBERGER, F., FRODSHAM, K., BEVEN, K., ROMANOWICZ, R. &amp; MATGEN, P. 2007. Fuzzy set approach to calibrating distributed flood inundation models using remote sensing observations. </w:t>
      </w:r>
      <w:r>
        <w:rPr>
          <w:rFonts w:ascii="Arial" w:hAnsi="Arial" w:cs="Arial"/>
          <w:i/>
          <w:iCs/>
        </w:rPr>
        <w:t>Hydrology and Earth System Sciences,</w:t>
      </w:r>
      <w:r>
        <w:rPr>
          <w:rFonts w:ascii="Arial" w:hAnsi="Arial" w:cs="Arial"/>
        </w:rPr>
        <w:t xml:space="preserve"> 11</w:t>
      </w:r>
      <w:r>
        <w:rPr>
          <w:rFonts w:ascii="Arial" w:hAnsi="Arial" w:cs="Arial"/>
          <w:b/>
          <w:bCs/>
        </w:rPr>
        <w:t>,</w:t>
      </w:r>
      <w:r>
        <w:rPr>
          <w:rFonts w:ascii="Arial" w:hAnsi="Arial" w:cs="Arial"/>
        </w:rPr>
        <w:t xml:space="preserve"> 739-752.</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PARKES, B. L., WETTERHALL, F., PAPPENBERGER, F., HE, Y., MALAMUD, B. D. &amp; CLOKE, H. L. 2013. Assessment of a 1-hour gridded precipitation dataset to drive a hydrological model: a case study of the summer 2007 floods in the Upper Severn, UK. </w:t>
      </w:r>
      <w:r>
        <w:rPr>
          <w:rFonts w:ascii="Arial" w:hAnsi="Arial" w:cs="Arial"/>
          <w:i/>
          <w:iCs/>
        </w:rPr>
        <w:t>Hydrology Research,</w:t>
      </w:r>
      <w:r>
        <w:rPr>
          <w:rFonts w:ascii="Arial" w:hAnsi="Arial" w:cs="Arial"/>
        </w:rPr>
        <w:t xml:space="preserve"> 44</w:t>
      </w:r>
      <w:r>
        <w:rPr>
          <w:rFonts w:ascii="Arial" w:hAnsi="Arial" w:cs="Arial"/>
          <w:b/>
          <w:bCs/>
        </w:rPr>
        <w:t>,</w:t>
      </w:r>
      <w:r>
        <w:rPr>
          <w:rFonts w:ascii="Arial" w:hAnsi="Arial" w:cs="Arial"/>
        </w:rPr>
        <w:t xml:space="preserve"> 89-105.</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PURVIS, M. J., BATES, P. D. &amp; HAYES, C. M. 2008. A probabilistic methodology to estimate future coastal flood risk due to sea level rise. </w:t>
      </w:r>
      <w:r>
        <w:rPr>
          <w:rFonts w:ascii="Arial" w:hAnsi="Arial" w:cs="Arial"/>
          <w:i/>
          <w:iCs/>
        </w:rPr>
        <w:t>Coastal Engineering,</w:t>
      </w:r>
      <w:r>
        <w:rPr>
          <w:rFonts w:ascii="Arial" w:hAnsi="Arial" w:cs="Arial"/>
        </w:rPr>
        <w:t xml:space="preserve"> 55</w:t>
      </w:r>
      <w:r>
        <w:rPr>
          <w:rFonts w:ascii="Arial" w:hAnsi="Arial" w:cs="Arial"/>
          <w:b/>
          <w:bCs/>
        </w:rPr>
        <w:t>,</w:t>
      </w:r>
      <w:r>
        <w:rPr>
          <w:rFonts w:ascii="Arial" w:hAnsi="Arial" w:cs="Arial"/>
        </w:rPr>
        <w:t xml:space="preserve"> 1062-1073.</w:t>
      </w:r>
    </w:p>
    <w:p w:rsidR="00C272A4" w:rsidRDefault="00C272A4" w:rsidP="00C272A4">
      <w:pPr>
        <w:widowControl w:val="0"/>
        <w:autoSpaceDE w:val="0"/>
        <w:autoSpaceDN w:val="0"/>
        <w:adjustRightInd w:val="0"/>
        <w:ind w:left="720" w:hanging="720"/>
        <w:rPr>
          <w:rFonts w:ascii="Arial" w:hAnsi="Arial" w:cs="Arial"/>
          <w:i/>
          <w:iCs/>
        </w:rPr>
      </w:pPr>
      <w:r>
        <w:rPr>
          <w:rFonts w:ascii="Arial" w:hAnsi="Arial" w:cs="Arial"/>
        </w:rPr>
        <w:t xml:space="preserve">RIDOLFI, E., YAN, K., ALFONSO, L., DI BALDASSARRE, G., NAPOLITANO, F., RUSSO, F. &amp; BATES, P. D. 2012. An Entropy Method for Floodplain Monitoring Network Design. </w:t>
      </w:r>
      <w:r>
        <w:rPr>
          <w:rFonts w:ascii="Arial" w:hAnsi="Arial" w:cs="Arial"/>
          <w:i/>
          <w:iCs/>
        </w:rPr>
        <w:t>In:</w:t>
      </w:r>
      <w:r>
        <w:rPr>
          <w:rFonts w:ascii="Arial" w:hAnsi="Arial" w:cs="Arial"/>
        </w:rPr>
        <w:t xml:space="preserve"> SIMOS, T. E., PSIHOYIOS, G., TSITOURAS, C. &amp; ANASTASSI, Z. (eds.) </w:t>
      </w:r>
      <w:r>
        <w:rPr>
          <w:rFonts w:ascii="Arial" w:hAnsi="Arial" w:cs="Arial"/>
          <w:i/>
          <w:iCs/>
        </w:rPr>
        <w:t>Numerical Analysis and Applied Mathematics.</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ROJAS, R., FEYEN, L., BIANCHI, A. &amp; DOSIO, A. 2012. Assessment of future flood hazard in Europe using a large ensemble of bias-corrected regional climate simulations. </w:t>
      </w:r>
      <w:r>
        <w:rPr>
          <w:rFonts w:ascii="Arial" w:hAnsi="Arial" w:cs="Arial"/>
          <w:i/>
          <w:iCs/>
        </w:rPr>
        <w:t>Journal of Geophysical Research-Atmospheres,</w:t>
      </w:r>
      <w:r>
        <w:rPr>
          <w:rFonts w:ascii="Arial" w:hAnsi="Arial" w:cs="Arial"/>
        </w:rPr>
        <w:t xml:space="preserve"> 117.</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SALAMON, P. &amp; FEYEN, L. 2009. Assessing parameter, precipitation, and predictive uncertainty in a distributed hydrological model using sequential </w:t>
      </w:r>
      <w:r>
        <w:rPr>
          <w:rFonts w:ascii="Arial" w:hAnsi="Arial" w:cs="Arial"/>
        </w:rPr>
        <w:lastRenderedPageBreak/>
        <w:t xml:space="preserve">data assimilation with the particle filter. </w:t>
      </w:r>
      <w:r>
        <w:rPr>
          <w:rFonts w:ascii="Arial" w:hAnsi="Arial" w:cs="Arial"/>
          <w:i/>
          <w:iCs/>
        </w:rPr>
        <w:t>Journal of Hydrology,</w:t>
      </w:r>
      <w:r>
        <w:rPr>
          <w:rFonts w:ascii="Arial" w:hAnsi="Arial" w:cs="Arial"/>
        </w:rPr>
        <w:t xml:space="preserve"> 376</w:t>
      </w:r>
      <w:r>
        <w:rPr>
          <w:rFonts w:ascii="Arial" w:hAnsi="Arial" w:cs="Arial"/>
          <w:b/>
          <w:bCs/>
        </w:rPr>
        <w:t>,</w:t>
      </w:r>
      <w:r>
        <w:rPr>
          <w:rFonts w:ascii="Arial" w:hAnsi="Arial" w:cs="Arial"/>
        </w:rPr>
        <w:t xml:space="preserve"> 428-442.</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SAMPSON, C. C., BATES, P. D., NEAL, J. C. &amp; HORRITT, M. S. 2013. An automated routing methodology to enable direct rainfall in high resolution shallow water models. </w:t>
      </w:r>
      <w:r>
        <w:rPr>
          <w:rFonts w:ascii="Arial" w:hAnsi="Arial" w:cs="Arial"/>
          <w:i/>
          <w:iCs/>
        </w:rPr>
        <w:t>Hydrological Processes,</w:t>
      </w:r>
      <w:r>
        <w:rPr>
          <w:rFonts w:ascii="Arial" w:hAnsi="Arial" w:cs="Arial"/>
        </w:rPr>
        <w:t xml:space="preserve"> 27</w:t>
      </w:r>
      <w:r>
        <w:rPr>
          <w:rFonts w:ascii="Arial" w:hAnsi="Arial" w:cs="Arial"/>
          <w:b/>
          <w:bCs/>
        </w:rPr>
        <w:t>,</w:t>
      </w:r>
      <w:r>
        <w:rPr>
          <w:rFonts w:ascii="Arial" w:hAnsi="Arial" w:cs="Arial"/>
        </w:rPr>
        <w:t xml:space="preserve"> 467-476.</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SAMPSON, C. C., FEWTRELL, T. J., DUNCAN, A., SHAAD, K., HORRITT, M. S. &amp; BATES, P. D. 2012. Use of terrestrial laser scanning data to drive decimetric resolution urban inundation models. </w:t>
      </w:r>
      <w:r>
        <w:rPr>
          <w:rFonts w:ascii="Arial" w:hAnsi="Arial" w:cs="Arial"/>
          <w:i/>
          <w:iCs/>
        </w:rPr>
        <w:t>Advances in Water Resources,</w:t>
      </w:r>
      <w:r>
        <w:rPr>
          <w:rFonts w:ascii="Arial" w:hAnsi="Arial" w:cs="Arial"/>
        </w:rPr>
        <w:t xml:space="preserve"> 41</w:t>
      </w:r>
      <w:r>
        <w:rPr>
          <w:rFonts w:ascii="Arial" w:hAnsi="Arial" w:cs="Arial"/>
          <w:b/>
          <w:bCs/>
        </w:rPr>
        <w:t>,</w:t>
      </w:r>
      <w:r>
        <w:rPr>
          <w:rFonts w:ascii="Arial" w:hAnsi="Arial" w:cs="Arial"/>
        </w:rPr>
        <w:t xml:space="preserve"> 1-17.</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SANYAL, J., CARBONNEAU, P. &amp; DENSMORE, A. L. 2013. Hydraulic routing of extreme floods in a large ungauged river and the estimation of associated uncertainties: a case study of the Damodar River, India. </w:t>
      </w:r>
      <w:r>
        <w:rPr>
          <w:rFonts w:ascii="Arial" w:hAnsi="Arial" w:cs="Arial"/>
          <w:i/>
          <w:iCs/>
        </w:rPr>
        <w:t>Natural Hazards,</w:t>
      </w:r>
      <w:r>
        <w:rPr>
          <w:rFonts w:ascii="Arial" w:hAnsi="Arial" w:cs="Arial"/>
        </w:rPr>
        <w:t xml:space="preserve"> 66</w:t>
      </w:r>
      <w:r>
        <w:rPr>
          <w:rFonts w:ascii="Arial" w:hAnsi="Arial" w:cs="Arial"/>
          <w:b/>
          <w:bCs/>
        </w:rPr>
        <w:t>,</w:t>
      </w:r>
      <w:r>
        <w:rPr>
          <w:rFonts w:ascii="Arial" w:hAnsi="Arial" w:cs="Arial"/>
        </w:rPr>
        <w:t xml:space="preserve"> 1153-1177.</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SCHUMANN, G., DI BALDASSARRE, G., ALSDORF, D. &amp; BATES, P. D. 2010. Near real-time flood wave approximation on large rivers from space: Application to the River Po, Italy. </w:t>
      </w:r>
      <w:r>
        <w:rPr>
          <w:rFonts w:ascii="Arial" w:hAnsi="Arial" w:cs="Arial"/>
          <w:i/>
          <w:iCs/>
        </w:rPr>
        <w:t>Water Resources Research,</w:t>
      </w:r>
      <w:r>
        <w:rPr>
          <w:rFonts w:ascii="Arial" w:hAnsi="Arial" w:cs="Arial"/>
        </w:rPr>
        <w:t xml:space="preserve"> 46.</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STEPHENS, E. M., BATES, P. D., FREER, J. E. &amp; MASON, D. C. 2012. The impact of uncertainty in satellite data on the assessment of flood inundation models. </w:t>
      </w:r>
      <w:r>
        <w:rPr>
          <w:rFonts w:ascii="Arial" w:hAnsi="Arial" w:cs="Arial"/>
          <w:i/>
          <w:iCs/>
        </w:rPr>
        <w:t>Journal of Hydrology,</w:t>
      </w:r>
      <w:r>
        <w:rPr>
          <w:rFonts w:ascii="Arial" w:hAnsi="Arial" w:cs="Arial"/>
        </w:rPr>
        <w:t xml:space="preserve"> 414</w:t>
      </w:r>
      <w:r>
        <w:rPr>
          <w:rFonts w:ascii="Arial" w:hAnsi="Arial" w:cs="Arial"/>
          <w:b/>
          <w:bCs/>
        </w:rPr>
        <w:t>,</w:t>
      </w:r>
      <w:r>
        <w:rPr>
          <w:rFonts w:ascii="Arial" w:hAnsi="Arial" w:cs="Arial"/>
        </w:rPr>
        <w:t xml:space="preserve"> 162-173.</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THIEMIG, V., PAPPENBERGER, F., THIELEN, J., GADAIN, H., DE ROO, A., BODIS, K., DEL MEDICO, M. &amp; MUTHUSI, F. 2010. Ensemble flood forecasting in Africa: a feasibility study in the Juba-Shabelle river basin. </w:t>
      </w:r>
      <w:r>
        <w:rPr>
          <w:rFonts w:ascii="Arial" w:hAnsi="Arial" w:cs="Arial"/>
          <w:i/>
          <w:iCs/>
        </w:rPr>
        <w:t>Atmospheric Science Letters,</w:t>
      </w:r>
      <w:r>
        <w:rPr>
          <w:rFonts w:ascii="Arial" w:hAnsi="Arial" w:cs="Arial"/>
        </w:rPr>
        <w:t xml:space="preserve"> 11</w:t>
      </w:r>
      <w:r>
        <w:rPr>
          <w:rFonts w:ascii="Arial" w:hAnsi="Arial" w:cs="Arial"/>
          <w:b/>
          <w:bCs/>
        </w:rPr>
        <w:t>,</w:t>
      </w:r>
      <w:r>
        <w:rPr>
          <w:rFonts w:ascii="Arial" w:hAnsi="Arial" w:cs="Arial"/>
        </w:rPr>
        <w:t xml:space="preserve"> 123-131.</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THIREL, G., NOTARNICOLA, C., KALAS, M., ZEBISCH, M., SCHELLENBERGER, T., TETZLAFF, A., DUGUAY, M., MOELG, N., BUREK, P. &amp; DE ROO, A. 2012. Assessing the quality of a real-time Snow Cover Area product for hydrological applications. </w:t>
      </w:r>
      <w:r>
        <w:rPr>
          <w:rFonts w:ascii="Arial" w:hAnsi="Arial" w:cs="Arial"/>
          <w:i/>
          <w:iCs/>
        </w:rPr>
        <w:t>Remote Sensing of Environment,</w:t>
      </w:r>
      <w:r>
        <w:rPr>
          <w:rFonts w:ascii="Arial" w:hAnsi="Arial" w:cs="Arial"/>
        </w:rPr>
        <w:t xml:space="preserve"> 127</w:t>
      </w:r>
      <w:r>
        <w:rPr>
          <w:rFonts w:ascii="Arial" w:hAnsi="Arial" w:cs="Arial"/>
          <w:b/>
          <w:bCs/>
        </w:rPr>
        <w:t>,</w:t>
      </w:r>
      <w:r>
        <w:rPr>
          <w:rFonts w:ascii="Arial" w:hAnsi="Arial" w:cs="Arial"/>
        </w:rPr>
        <w:t xml:space="preserve"> 271-287.</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TRIGG, M. A., WILSON, M. D., BATES, P. D., HORRITT, M. S., ALSDORF, D. E., FORSBERG, B. R. &amp; VEGA, M. C. 2009. Amazon flood wave hydraulics. </w:t>
      </w:r>
      <w:r>
        <w:rPr>
          <w:rFonts w:ascii="Arial" w:hAnsi="Arial" w:cs="Arial"/>
          <w:i/>
          <w:iCs/>
        </w:rPr>
        <w:t>Journal of Hydrology,</w:t>
      </w:r>
      <w:r>
        <w:rPr>
          <w:rFonts w:ascii="Arial" w:hAnsi="Arial" w:cs="Arial"/>
        </w:rPr>
        <w:t xml:space="preserve"> 374</w:t>
      </w:r>
      <w:r>
        <w:rPr>
          <w:rFonts w:ascii="Arial" w:hAnsi="Arial" w:cs="Arial"/>
          <w:b/>
          <w:bCs/>
        </w:rPr>
        <w:t>,</w:t>
      </w:r>
      <w:r>
        <w:rPr>
          <w:rFonts w:ascii="Arial" w:hAnsi="Arial" w:cs="Arial"/>
        </w:rPr>
        <w:t xml:space="preserve"> 92-105.</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VAN DER KNIJFF, J. M., YOUNIS, J. &amp; DE ROO, A. P. J. 2010. LISFLOOD: a GIS-based distributed model for river basin scale water balance and flood simulation. </w:t>
      </w:r>
      <w:r>
        <w:rPr>
          <w:rFonts w:ascii="Arial" w:hAnsi="Arial" w:cs="Arial"/>
          <w:i/>
          <w:iCs/>
        </w:rPr>
        <w:t>International Journal of Geographical Information Science,</w:t>
      </w:r>
      <w:r>
        <w:rPr>
          <w:rFonts w:ascii="Arial" w:hAnsi="Arial" w:cs="Arial"/>
        </w:rPr>
        <w:t xml:space="preserve"> 24</w:t>
      </w:r>
      <w:r>
        <w:rPr>
          <w:rFonts w:ascii="Arial" w:hAnsi="Arial" w:cs="Arial"/>
          <w:b/>
          <w:bCs/>
        </w:rPr>
        <w:t>,</w:t>
      </w:r>
      <w:r>
        <w:rPr>
          <w:rFonts w:ascii="Arial" w:hAnsi="Arial" w:cs="Arial"/>
        </w:rPr>
        <w:t xml:space="preserve"> 189-212.</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VILLANUEVA, I. &amp; WRIGHT, N. G. 2006. Linking Riemann and storage cell models for flood prediction. </w:t>
      </w:r>
      <w:r>
        <w:rPr>
          <w:rFonts w:ascii="Arial" w:hAnsi="Arial" w:cs="Arial"/>
          <w:i/>
          <w:iCs/>
        </w:rPr>
        <w:t>Proceedings of the Institution of Civil Engineers-Water Management,</w:t>
      </w:r>
      <w:r>
        <w:rPr>
          <w:rFonts w:ascii="Arial" w:hAnsi="Arial" w:cs="Arial"/>
        </w:rPr>
        <w:t xml:space="preserve"> 159</w:t>
      </w:r>
      <w:r>
        <w:rPr>
          <w:rFonts w:ascii="Arial" w:hAnsi="Arial" w:cs="Arial"/>
          <w:b/>
          <w:bCs/>
        </w:rPr>
        <w:t>,</w:t>
      </w:r>
      <w:r>
        <w:rPr>
          <w:rFonts w:ascii="Arial" w:hAnsi="Arial" w:cs="Arial"/>
        </w:rPr>
        <w:t xml:space="preserve"> 27-33.</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WERNER, M. G. F., HUNTER, N. M. &amp; BATES, P. D. 2005. Identifiability of distributed floodplain roughness values in flood extent estimation. </w:t>
      </w:r>
      <w:r>
        <w:rPr>
          <w:rFonts w:ascii="Arial" w:hAnsi="Arial" w:cs="Arial"/>
          <w:i/>
          <w:iCs/>
        </w:rPr>
        <w:t>Journal of Hydrology,</w:t>
      </w:r>
      <w:r>
        <w:rPr>
          <w:rFonts w:ascii="Arial" w:hAnsi="Arial" w:cs="Arial"/>
        </w:rPr>
        <w:t xml:space="preserve"> 314</w:t>
      </w:r>
      <w:r>
        <w:rPr>
          <w:rFonts w:ascii="Arial" w:hAnsi="Arial" w:cs="Arial"/>
          <w:b/>
          <w:bCs/>
        </w:rPr>
        <w:t>,</w:t>
      </w:r>
      <w:r>
        <w:rPr>
          <w:rFonts w:ascii="Arial" w:hAnsi="Arial" w:cs="Arial"/>
        </w:rPr>
        <w:t xml:space="preserve"> 139-157.</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WERNER, M. G. F. &amp; LAMBERT, M. F. 2007. Comparison of modelling approaches used in practical flood extent modelling. </w:t>
      </w:r>
      <w:r>
        <w:rPr>
          <w:rFonts w:ascii="Arial" w:hAnsi="Arial" w:cs="Arial"/>
          <w:i/>
          <w:iCs/>
        </w:rPr>
        <w:t>Journal of Hydraulic Research,</w:t>
      </w:r>
      <w:r>
        <w:rPr>
          <w:rFonts w:ascii="Arial" w:hAnsi="Arial" w:cs="Arial"/>
        </w:rPr>
        <w:t xml:space="preserve"> 45</w:t>
      </w:r>
      <w:r>
        <w:rPr>
          <w:rFonts w:ascii="Arial" w:hAnsi="Arial" w:cs="Arial"/>
          <w:b/>
          <w:bCs/>
        </w:rPr>
        <w:t>,</w:t>
      </w:r>
      <w:r>
        <w:rPr>
          <w:rFonts w:ascii="Arial" w:hAnsi="Arial" w:cs="Arial"/>
        </w:rPr>
        <w:t xml:space="preserve"> 202-215.</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WILSON, M., BATES, P., ALSDORF, D., FORSBERG, B., HORRITT, M., MELACK, J., FRAPPART, F. &amp; FAMIGLIETTI, J. 2007. Modeling large-scale inundation of Amazonian seasonally flooded wetlands. </w:t>
      </w:r>
      <w:r>
        <w:rPr>
          <w:rFonts w:ascii="Arial" w:hAnsi="Arial" w:cs="Arial"/>
          <w:i/>
          <w:iCs/>
        </w:rPr>
        <w:t>Geophysical Research Letters,</w:t>
      </w:r>
      <w:r>
        <w:rPr>
          <w:rFonts w:ascii="Arial" w:hAnsi="Arial" w:cs="Arial"/>
        </w:rPr>
        <w:t xml:space="preserve"> 34.</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WILSON, M. D. &amp; ATKINSON, P. M. 2007. The use of remotely sensed land cover to derive floodplain friction coefficients for flood inundation </w:t>
      </w:r>
      <w:r>
        <w:rPr>
          <w:rFonts w:ascii="Arial" w:hAnsi="Arial" w:cs="Arial"/>
        </w:rPr>
        <w:lastRenderedPageBreak/>
        <w:t xml:space="preserve">modelling. </w:t>
      </w:r>
      <w:r>
        <w:rPr>
          <w:rFonts w:ascii="Arial" w:hAnsi="Arial" w:cs="Arial"/>
          <w:i/>
          <w:iCs/>
        </w:rPr>
        <w:t>Hydrological Processes,</w:t>
      </w:r>
      <w:r>
        <w:rPr>
          <w:rFonts w:ascii="Arial" w:hAnsi="Arial" w:cs="Arial"/>
        </w:rPr>
        <w:t xml:space="preserve"> 21</w:t>
      </w:r>
      <w:r>
        <w:rPr>
          <w:rFonts w:ascii="Arial" w:hAnsi="Arial" w:cs="Arial"/>
          <w:b/>
          <w:bCs/>
        </w:rPr>
        <w:t>,</w:t>
      </w:r>
      <w:r>
        <w:rPr>
          <w:rFonts w:ascii="Arial" w:hAnsi="Arial" w:cs="Arial"/>
        </w:rPr>
        <w:t xml:space="preserve"> 3576-3586.</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WILSON, M. D., ATKINSON, P. M. &amp; IEEE; IEEE, I. 2003. </w:t>
      </w:r>
      <w:r>
        <w:rPr>
          <w:rFonts w:ascii="Arial" w:hAnsi="Arial" w:cs="Arial"/>
          <w:i/>
          <w:iCs/>
        </w:rPr>
        <w:t>Sensitivity of a flood inundation model to spatially-distributed friction</w:t>
      </w:r>
      <w:r>
        <w:rPr>
          <w:rFonts w:ascii="Arial" w:hAnsi="Arial" w:cs="Arial"/>
        </w:rPr>
        <w:t>.</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WRIGHT, N. G., ASCE, M., VILLANUEVA, I., BATES, P. D., MASON, D. C., WILSON, M. D., PENDER, G. &amp; NEELZ, S. 2008. Case study of the use of remotely sensed data for modeling flood inundation on the River Severn, UK. </w:t>
      </w:r>
      <w:r>
        <w:rPr>
          <w:rFonts w:ascii="Arial" w:hAnsi="Arial" w:cs="Arial"/>
          <w:i/>
          <w:iCs/>
        </w:rPr>
        <w:t>Journal of Hydraulic Engineering-Asce,</w:t>
      </w:r>
      <w:r>
        <w:rPr>
          <w:rFonts w:ascii="Arial" w:hAnsi="Arial" w:cs="Arial"/>
        </w:rPr>
        <w:t xml:space="preserve"> 134</w:t>
      </w:r>
      <w:r>
        <w:rPr>
          <w:rFonts w:ascii="Arial" w:hAnsi="Arial" w:cs="Arial"/>
          <w:b/>
          <w:bCs/>
        </w:rPr>
        <w:t>,</w:t>
      </w:r>
      <w:r>
        <w:rPr>
          <w:rFonts w:ascii="Arial" w:hAnsi="Arial" w:cs="Arial"/>
        </w:rPr>
        <w:t xml:space="preserve"> 533-540.</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YAMAZAKI, D., BAUGH, C. A., BATES, P. D., KANAE, S., ALSDORF, D. E. &amp; OKI, T. 2012. Adjustment of a spaceborne DEM for use in floodplain hydrodynamic modeling. </w:t>
      </w:r>
      <w:r>
        <w:rPr>
          <w:rFonts w:ascii="Arial" w:hAnsi="Arial" w:cs="Arial"/>
          <w:i/>
          <w:iCs/>
        </w:rPr>
        <w:t>Journal of Hydrology,</w:t>
      </w:r>
      <w:r>
        <w:rPr>
          <w:rFonts w:ascii="Arial" w:hAnsi="Arial" w:cs="Arial"/>
        </w:rPr>
        <w:t xml:space="preserve"> 436</w:t>
      </w:r>
      <w:r>
        <w:rPr>
          <w:rFonts w:ascii="Arial" w:hAnsi="Arial" w:cs="Arial"/>
          <w:b/>
          <w:bCs/>
        </w:rPr>
        <w:t>,</w:t>
      </w:r>
      <w:r>
        <w:rPr>
          <w:rFonts w:ascii="Arial" w:hAnsi="Arial" w:cs="Arial"/>
        </w:rPr>
        <w:t xml:space="preserve"> 81-91.</w:t>
      </w:r>
    </w:p>
    <w:p w:rsidR="00B328B0" w:rsidRDefault="00B328B0" w:rsidP="00B328B0">
      <w:pPr>
        <w:widowControl w:val="0"/>
        <w:autoSpaceDE w:val="0"/>
        <w:autoSpaceDN w:val="0"/>
        <w:adjustRightInd w:val="0"/>
        <w:ind w:left="720" w:hanging="720"/>
        <w:rPr>
          <w:rFonts w:ascii="Arial" w:hAnsi="Arial" w:cs="Arial"/>
        </w:rPr>
      </w:pPr>
      <w:r>
        <w:rPr>
          <w:rFonts w:ascii="Arial" w:hAnsi="Arial" w:cs="Arial"/>
        </w:rPr>
        <w:t xml:space="preserve">YOON, Y., DURAND, M., MERRY, C. J. &amp; RODRIGUEZ, E. 2013. Improving Temporal Coverage of the SWOT Mission Using Spatiotemporal Kriging. </w:t>
      </w:r>
      <w:r>
        <w:rPr>
          <w:rFonts w:ascii="Arial" w:hAnsi="Arial" w:cs="Arial"/>
          <w:i/>
          <w:iCs/>
        </w:rPr>
        <w:t>IEEE Journal of Selected Topics in Applied Earth Observations and Remote Sensing,</w:t>
      </w:r>
      <w:r>
        <w:rPr>
          <w:rFonts w:ascii="Arial" w:hAnsi="Arial" w:cs="Arial"/>
        </w:rPr>
        <w:t xml:space="preserve"> 6</w:t>
      </w:r>
      <w:r>
        <w:rPr>
          <w:rFonts w:ascii="Arial" w:hAnsi="Arial" w:cs="Arial"/>
          <w:b/>
          <w:bCs/>
        </w:rPr>
        <w:t>,</w:t>
      </w:r>
      <w:r>
        <w:rPr>
          <w:rFonts w:ascii="Arial" w:hAnsi="Arial" w:cs="Arial"/>
        </w:rPr>
        <w:t xml:space="preserve"> 1719-1729.</w:t>
      </w:r>
    </w:p>
    <w:p w:rsidR="00C272A4" w:rsidRDefault="00C272A4" w:rsidP="00C272A4">
      <w:pPr>
        <w:widowControl w:val="0"/>
        <w:autoSpaceDE w:val="0"/>
        <w:autoSpaceDN w:val="0"/>
        <w:adjustRightInd w:val="0"/>
        <w:ind w:left="720" w:hanging="720"/>
        <w:rPr>
          <w:rFonts w:ascii="Arial" w:hAnsi="Arial" w:cs="Arial"/>
        </w:rPr>
      </w:pPr>
      <w:r>
        <w:rPr>
          <w:rFonts w:ascii="Arial" w:hAnsi="Arial" w:cs="Arial"/>
        </w:rPr>
        <w:t xml:space="preserve">YOON, Y., DURAND, M., MERRY, C. J., CLARK, E. A., ANDREADIS, K. M. &amp; ALSDORF, D. E. 2012. Estimating river bathymetry from data assimilation of synthetic SWOT measurements. </w:t>
      </w:r>
      <w:r>
        <w:rPr>
          <w:rFonts w:ascii="Arial" w:hAnsi="Arial" w:cs="Arial"/>
          <w:i/>
          <w:iCs/>
        </w:rPr>
        <w:t>Journal of Hydrology,</w:t>
      </w:r>
      <w:r>
        <w:rPr>
          <w:rFonts w:ascii="Arial" w:hAnsi="Arial" w:cs="Arial"/>
        </w:rPr>
        <w:t xml:space="preserve"> 464</w:t>
      </w:r>
      <w:r>
        <w:rPr>
          <w:rFonts w:ascii="Arial" w:hAnsi="Arial" w:cs="Arial"/>
          <w:b/>
          <w:bCs/>
        </w:rPr>
        <w:t>,</w:t>
      </w:r>
      <w:r>
        <w:rPr>
          <w:rFonts w:ascii="Arial" w:hAnsi="Arial" w:cs="Arial"/>
        </w:rPr>
        <w:t xml:space="preserve"> 363-375.</w:t>
      </w:r>
    </w:p>
    <w:p w:rsidR="00A4337E" w:rsidRDefault="00C272A4">
      <w:pPr>
        <w:widowControl w:val="0"/>
        <w:autoSpaceDE w:val="0"/>
        <w:autoSpaceDN w:val="0"/>
        <w:adjustRightInd w:val="0"/>
        <w:ind w:left="720" w:hanging="720"/>
      </w:pPr>
      <w:r>
        <w:rPr>
          <w:rFonts w:ascii="Arial" w:hAnsi="Arial" w:cs="Arial"/>
        </w:rPr>
        <w:t xml:space="preserve">YOUNIS, J., ANQUETIN, S. &amp; THIELEN, J. 2008. The benefit of high-resolution operational weather forecasts for flash flood warning. </w:t>
      </w:r>
      <w:r>
        <w:rPr>
          <w:rFonts w:ascii="Arial" w:hAnsi="Arial" w:cs="Arial"/>
          <w:i/>
          <w:iCs/>
        </w:rPr>
        <w:t>Hydrology and Earth System Sciences,</w:t>
      </w:r>
      <w:r>
        <w:rPr>
          <w:rFonts w:ascii="Arial" w:hAnsi="Arial" w:cs="Arial"/>
        </w:rPr>
        <w:t xml:space="preserve"> 12</w:t>
      </w:r>
      <w:r>
        <w:rPr>
          <w:rFonts w:ascii="Arial" w:hAnsi="Arial" w:cs="Arial"/>
          <w:b/>
          <w:bCs/>
        </w:rPr>
        <w:t>,</w:t>
      </w:r>
      <w:r>
        <w:rPr>
          <w:rFonts w:ascii="Arial" w:hAnsi="Arial" w:cs="Arial"/>
        </w:rPr>
        <w:t xml:space="preserve"> 1039-1051.</w:t>
      </w:r>
    </w:p>
    <w:sectPr w:rsidR="00A4337E" w:rsidSect="00D37AB5">
      <w:headerReference w:type="default" r:id="rId12"/>
      <w:footerReference w:type="default" r:id="rId13"/>
      <w:pgSz w:w="11906" w:h="16838"/>
      <w:pgMar w:top="1440" w:right="1440"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440" w:rsidRDefault="002C5440">
      <w:r>
        <w:separator/>
      </w:r>
    </w:p>
  </w:endnote>
  <w:endnote w:type="continuationSeparator" w:id="0">
    <w:p w:rsidR="002C5440" w:rsidRDefault="002C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5B2" w:rsidRDefault="006455B2">
    <w:pPr>
      <w:pStyle w:val="Footer"/>
      <w:rPr>
        <w:sz w:val="20"/>
      </w:rPr>
    </w:pPr>
    <w:r>
      <w:tab/>
    </w:r>
    <w:r>
      <w:rPr>
        <w:rStyle w:val="PageNumber"/>
        <w:sz w:val="20"/>
      </w:rPr>
      <w:fldChar w:fldCharType="begin"/>
    </w:r>
    <w:r>
      <w:rPr>
        <w:rStyle w:val="PageNumber"/>
        <w:sz w:val="20"/>
      </w:rPr>
      <w:instrText xml:space="preserve"> PAGE </w:instrText>
    </w:r>
    <w:r>
      <w:rPr>
        <w:rStyle w:val="PageNumber"/>
        <w:sz w:val="20"/>
      </w:rPr>
      <w:fldChar w:fldCharType="separate"/>
    </w:r>
    <w:r w:rsidR="0079677D">
      <w:rPr>
        <w:rStyle w:val="PageNumber"/>
        <w:noProof/>
        <w:sz w:val="20"/>
      </w:rPr>
      <w:t>10</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440" w:rsidRDefault="002C5440">
      <w:r>
        <w:separator/>
      </w:r>
    </w:p>
  </w:footnote>
  <w:footnote w:type="continuationSeparator" w:id="0">
    <w:p w:rsidR="002C5440" w:rsidRDefault="002C5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5B2" w:rsidRPr="007036BF" w:rsidRDefault="002C5440">
    <w:pPr>
      <w:pStyle w:val="Header"/>
      <w:tabs>
        <w:tab w:val="clear" w:pos="8306"/>
        <w:tab w:val="right" w:pos="8647"/>
      </w:tabs>
      <w:rPr>
        <w:i/>
        <w:color w:val="FF0000"/>
        <w:sz w:val="20"/>
      </w:rPr>
    </w:pPr>
    <w:r>
      <w:fldChar w:fldCharType="begin"/>
    </w:r>
    <w:r>
      <w:instrText xml:space="preserve"> TITLE  "LISFLOOD-FP User Manual"  \* MERGEFORMAT </w:instrText>
    </w:r>
    <w:r>
      <w:fldChar w:fldCharType="separate"/>
    </w:r>
    <w:r w:rsidR="006455B2">
      <w:t>LISFLOOD-FP User Manual</w:t>
    </w:r>
    <w:r>
      <w:fldChar w:fldCharType="end"/>
    </w:r>
    <w:r w:rsidR="006455B2">
      <w:rPr>
        <w:i/>
        <w:sz w:val="20"/>
      </w:rPr>
      <w:tab/>
    </w:r>
    <w:r w:rsidR="006455B2">
      <w:rPr>
        <w:i/>
        <w:sz w:val="20"/>
      </w:rPr>
      <w:tab/>
      <w:t>Code release 5.9.6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EDCF89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50221D"/>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01A40E93"/>
    <w:multiLevelType w:val="hybridMultilevel"/>
    <w:tmpl w:val="8A5E9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E2B09"/>
    <w:multiLevelType w:val="hybridMultilevel"/>
    <w:tmpl w:val="4418DA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964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2D2080"/>
    <w:multiLevelType w:val="multilevel"/>
    <w:tmpl w:val="8AC2D52A"/>
    <w:lvl w:ilvl="0">
      <w:start w:val="1"/>
      <w:numFmt w:val="decimal"/>
      <w:lvlText w:val="Part %1."/>
      <w:lvlJc w:val="left"/>
      <w:pPr>
        <w:tabs>
          <w:tab w:val="num" w:pos="108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ADA06E8"/>
    <w:multiLevelType w:val="hybridMultilevel"/>
    <w:tmpl w:val="6922C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48581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D32EE1"/>
    <w:multiLevelType w:val="hybridMultilevel"/>
    <w:tmpl w:val="ECCCF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F510ED"/>
    <w:multiLevelType w:val="hybridMultilevel"/>
    <w:tmpl w:val="FB347E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192333"/>
    <w:multiLevelType w:val="hybridMultilevel"/>
    <w:tmpl w:val="4AEA5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702877"/>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233A1D04"/>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44A697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A85364"/>
    <w:multiLevelType w:val="multilevel"/>
    <w:tmpl w:val="CCFA0B40"/>
    <w:lvl w:ilvl="0">
      <w:start w:val="1"/>
      <w:numFmt w:val="decimal"/>
      <w:lvlText w:val="Part %1."/>
      <w:lvlJc w:val="left"/>
      <w:pPr>
        <w:tabs>
          <w:tab w:val="num" w:pos="1080"/>
        </w:tabs>
        <w:ind w:left="360" w:hanging="360"/>
      </w:pPr>
    </w:lvl>
    <w:lvl w:ilvl="1">
      <w:start w:val="1"/>
      <w:numFmt w:val="decimal"/>
      <w:lvlText w:val="%1.%2."/>
      <w:lvlJc w:val="left"/>
      <w:pPr>
        <w:tabs>
          <w:tab w:val="num" w:pos="1077"/>
        </w:tabs>
        <w:ind w:left="1077" w:hanging="1077"/>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28045EDE"/>
    <w:multiLevelType w:val="singleLevel"/>
    <w:tmpl w:val="E4F650CC"/>
    <w:lvl w:ilvl="0">
      <w:start w:val="1"/>
      <w:numFmt w:val="decimal"/>
      <w:lvlText w:val="%1."/>
      <w:lvlJc w:val="left"/>
      <w:pPr>
        <w:tabs>
          <w:tab w:val="num" w:pos="720"/>
        </w:tabs>
        <w:ind w:left="720" w:hanging="720"/>
      </w:pPr>
    </w:lvl>
  </w:abstractNum>
  <w:abstractNum w:abstractNumId="16" w15:restartNumberingAfterBreak="0">
    <w:nsid w:val="28DA7239"/>
    <w:multiLevelType w:val="hybridMultilevel"/>
    <w:tmpl w:val="9FFE6D8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121CB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CF065D"/>
    <w:multiLevelType w:val="hybridMultilevel"/>
    <w:tmpl w:val="842E5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525BD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197522A"/>
    <w:multiLevelType w:val="multilevel"/>
    <w:tmpl w:val="3B604536"/>
    <w:lvl w:ilvl="0">
      <w:start w:val="2"/>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3DC6C79"/>
    <w:multiLevelType w:val="hybridMultilevel"/>
    <w:tmpl w:val="7A128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E7DDA"/>
    <w:multiLevelType w:val="multilevel"/>
    <w:tmpl w:val="CA9C818E"/>
    <w:lvl w:ilvl="0">
      <w:start w:val="1"/>
      <w:numFmt w:val="decimal"/>
      <w:lvlText w:val="Part %1."/>
      <w:lvlJc w:val="left"/>
      <w:pPr>
        <w:tabs>
          <w:tab w:val="num" w:pos="108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7A77066"/>
    <w:multiLevelType w:val="hybridMultilevel"/>
    <w:tmpl w:val="AD2CF9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967A95"/>
    <w:multiLevelType w:val="multilevel"/>
    <w:tmpl w:val="CAD4B190"/>
    <w:lvl w:ilvl="0">
      <w:start w:val="1"/>
      <w:numFmt w:val="decimal"/>
      <w:lvlText w:val="Part %1."/>
      <w:lvlJc w:val="left"/>
      <w:pPr>
        <w:tabs>
          <w:tab w:val="num" w:pos="108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5B423EEB"/>
    <w:multiLevelType w:val="singleLevel"/>
    <w:tmpl w:val="0809000F"/>
    <w:lvl w:ilvl="0">
      <w:start w:val="1"/>
      <w:numFmt w:val="decimal"/>
      <w:lvlText w:val="%1."/>
      <w:lvlJc w:val="left"/>
      <w:pPr>
        <w:tabs>
          <w:tab w:val="num" w:pos="360"/>
        </w:tabs>
        <w:ind w:left="360" w:hanging="360"/>
      </w:pPr>
    </w:lvl>
  </w:abstractNum>
  <w:abstractNum w:abstractNumId="26" w15:restartNumberingAfterBreak="0">
    <w:nsid w:val="5F7712E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F7E2FBE"/>
    <w:multiLevelType w:val="hybridMultilevel"/>
    <w:tmpl w:val="76D67F1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6803A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9373145"/>
    <w:multiLevelType w:val="hybridMultilevel"/>
    <w:tmpl w:val="9D9E4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0D2D4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DE66B34"/>
    <w:multiLevelType w:val="multilevel"/>
    <w:tmpl w:val="005E588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1432"/>
        </w:tabs>
        <w:ind w:left="1432"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15F12E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14730"/>
    <w:multiLevelType w:val="hybridMultilevel"/>
    <w:tmpl w:val="DBCE0FAC"/>
    <w:lvl w:ilvl="0" w:tplc="961AE056">
      <w:numFmt w:val="bullet"/>
      <w:lvlText w:val="-"/>
      <w:lvlJc w:val="left"/>
      <w:pPr>
        <w:ind w:left="405" w:hanging="360"/>
      </w:pPr>
      <w:rPr>
        <w:rFonts w:ascii="Times New Roman" w:eastAsia="Times New Roman" w:hAnsi="Times New Roman"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4" w15:restartNumberingAfterBreak="0">
    <w:nsid w:val="784413AD"/>
    <w:multiLevelType w:val="hybridMultilevel"/>
    <w:tmpl w:val="F648A9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6B05FF"/>
    <w:multiLevelType w:val="hybridMultilevel"/>
    <w:tmpl w:val="7A128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4"/>
  </w:num>
  <w:num w:numId="3">
    <w:abstractNumId w:val="5"/>
  </w:num>
  <w:num w:numId="4">
    <w:abstractNumId w:val="24"/>
  </w:num>
  <w:num w:numId="5">
    <w:abstractNumId w:val="17"/>
  </w:num>
  <w:num w:numId="6">
    <w:abstractNumId w:val="7"/>
  </w:num>
  <w:num w:numId="7">
    <w:abstractNumId w:val="20"/>
  </w:num>
  <w:num w:numId="8">
    <w:abstractNumId w:val="26"/>
  </w:num>
  <w:num w:numId="9">
    <w:abstractNumId w:val="30"/>
  </w:num>
  <w:num w:numId="10">
    <w:abstractNumId w:val="32"/>
  </w:num>
  <w:num w:numId="11">
    <w:abstractNumId w:val="31"/>
  </w:num>
  <w:num w:numId="12">
    <w:abstractNumId w:val="19"/>
  </w:num>
  <w:num w:numId="13">
    <w:abstractNumId w:val="28"/>
  </w:num>
  <w:num w:numId="14">
    <w:abstractNumId w:val="4"/>
  </w:num>
  <w:num w:numId="15">
    <w:abstractNumId w:val="13"/>
  </w:num>
  <w:num w:numId="16">
    <w:abstractNumId w:val="11"/>
  </w:num>
  <w:num w:numId="17">
    <w:abstractNumId w:val="0"/>
  </w:num>
  <w:num w:numId="18">
    <w:abstractNumId w:val="12"/>
  </w:num>
  <w:num w:numId="19">
    <w:abstractNumId w:val="25"/>
  </w:num>
  <w:num w:numId="20">
    <w:abstractNumId w:val="1"/>
  </w:num>
  <w:num w:numId="21">
    <w:abstractNumId w:val="29"/>
  </w:num>
  <w:num w:numId="22">
    <w:abstractNumId w:val="34"/>
  </w:num>
  <w:num w:numId="23">
    <w:abstractNumId w:val="23"/>
  </w:num>
  <w:num w:numId="24">
    <w:abstractNumId w:val="15"/>
    <w:lvlOverride w:ilvl="0">
      <w:lvl w:ilvl="0">
        <w:start w:val="1"/>
        <w:numFmt w:val="decimal"/>
        <w:lvlText w:val="%1."/>
        <w:legacy w:legacy="1" w:legacySpace="0" w:legacyIndent="720"/>
        <w:lvlJc w:val="left"/>
        <w:pPr>
          <w:ind w:left="720" w:hanging="720"/>
        </w:pPr>
      </w:lvl>
    </w:lvlOverride>
  </w:num>
  <w:num w:numId="25">
    <w:abstractNumId w:val="3"/>
  </w:num>
  <w:num w:numId="26">
    <w:abstractNumId w:val="6"/>
  </w:num>
  <w:num w:numId="27">
    <w:abstractNumId w:val="8"/>
  </w:num>
  <w:num w:numId="28">
    <w:abstractNumId w:val="18"/>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21"/>
  </w:num>
  <w:num w:numId="33">
    <w:abstractNumId w:val="33"/>
  </w:num>
  <w:num w:numId="34">
    <w:abstractNumId w:val="27"/>
  </w:num>
  <w:num w:numId="35">
    <w:abstractNumId w:val="16"/>
  </w:num>
  <w:num w:numId="36">
    <w:abstractNumId w:val="9"/>
  </w:num>
  <w:num w:numId="37">
    <w:abstractNumId w:val="10"/>
  </w:num>
  <w:num w:numId="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Shaw">
    <w15:presenceInfo w15:providerId="Windows Live" w15:userId="2e54384bcea2b2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oNotDisplayPageBoundaries/>
  <w:embedSystemFonts/>
  <w:activeWritingStyle w:appName="MSWord" w:lang="en-GB" w:vendorID="64" w:dllVersion="131078"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51FCA"/>
    <w:rsid w:val="00001C92"/>
    <w:rsid w:val="000025A4"/>
    <w:rsid w:val="00003583"/>
    <w:rsid w:val="00003F2A"/>
    <w:rsid w:val="00005A80"/>
    <w:rsid w:val="00006AFE"/>
    <w:rsid w:val="00007B79"/>
    <w:rsid w:val="000114E7"/>
    <w:rsid w:val="00012775"/>
    <w:rsid w:val="00014340"/>
    <w:rsid w:val="00014E92"/>
    <w:rsid w:val="000172F8"/>
    <w:rsid w:val="0002129C"/>
    <w:rsid w:val="00023D6D"/>
    <w:rsid w:val="000249C6"/>
    <w:rsid w:val="000313FA"/>
    <w:rsid w:val="00031F8F"/>
    <w:rsid w:val="00033283"/>
    <w:rsid w:val="00041ABA"/>
    <w:rsid w:val="00041FDF"/>
    <w:rsid w:val="000424C4"/>
    <w:rsid w:val="0004365D"/>
    <w:rsid w:val="00044F62"/>
    <w:rsid w:val="000453C6"/>
    <w:rsid w:val="00045A75"/>
    <w:rsid w:val="00047DC5"/>
    <w:rsid w:val="00050722"/>
    <w:rsid w:val="00050837"/>
    <w:rsid w:val="00051419"/>
    <w:rsid w:val="0005359E"/>
    <w:rsid w:val="00053EA4"/>
    <w:rsid w:val="000544CE"/>
    <w:rsid w:val="00055242"/>
    <w:rsid w:val="00057AB5"/>
    <w:rsid w:val="00060735"/>
    <w:rsid w:val="00061A48"/>
    <w:rsid w:val="0006239E"/>
    <w:rsid w:val="00063D46"/>
    <w:rsid w:val="00067FE6"/>
    <w:rsid w:val="0007000A"/>
    <w:rsid w:val="00070D56"/>
    <w:rsid w:val="000718C9"/>
    <w:rsid w:val="00071B29"/>
    <w:rsid w:val="0007268F"/>
    <w:rsid w:val="00072A4C"/>
    <w:rsid w:val="00073572"/>
    <w:rsid w:val="00076389"/>
    <w:rsid w:val="00077FE1"/>
    <w:rsid w:val="00081165"/>
    <w:rsid w:val="000845D6"/>
    <w:rsid w:val="00084656"/>
    <w:rsid w:val="00085DB4"/>
    <w:rsid w:val="00086B79"/>
    <w:rsid w:val="000873E1"/>
    <w:rsid w:val="0009153A"/>
    <w:rsid w:val="00092B0D"/>
    <w:rsid w:val="0009798D"/>
    <w:rsid w:val="000A05A4"/>
    <w:rsid w:val="000A05F5"/>
    <w:rsid w:val="000A14E4"/>
    <w:rsid w:val="000A2894"/>
    <w:rsid w:val="000A4D97"/>
    <w:rsid w:val="000B0599"/>
    <w:rsid w:val="000B065F"/>
    <w:rsid w:val="000B20F9"/>
    <w:rsid w:val="000B2637"/>
    <w:rsid w:val="000B2731"/>
    <w:rsid w:val="000B7EB2"/>
    <w:rsid w:val="000C083C"/>
    <w:rsid w:val="000C13A5"/>
    <w:rsid w:val="000C3D5A"/>
    <w:rsid w:val="000C46EA"/>
    <w:rsid w:val="000C5A87"/>
    <w:rsid w:val="000C5BBC"/>
    <w:rsid w:val="000C6964"/>
    <w:rsid w:val="000C6BE8"/>
    <w:rsid w:val="000C6C6C"/>
    <w:rsid w:val="000D058C"/>
    <w:rsid w:val="000D1B2B"/>
    <w:rsid w:val="000D3617"/>
    <w:rsid w:val="000D37F7"/>
    <w:rsid w:val="000D642A"/>
    <w:rsid w:val="000D69F0"/>
    <w:rsid w:val="000E3BBA"/>
    <w:rsid w:val="000E3ED3"/>
    <w:rsid w:val="000E3F1E"/>
    <w:rsid w:val="000E42AE"/>
    <w:rsid w:val="000E4E31"/>
    <w:rsid w:val="000F0FD0"/>
    <w:rsid w:val="000F15D8"/>
    <w:rsid w:val="000F3757"/>
    <w:rsid w:val="000F416E"/>
    <w:rsid w:val="000F600D"/>
    <w:rsid w:val="000F6DDB"/>
    <w:rsid w:val="0010309E"/>
    <w:rsid w:val="00103887"/>
    <w:rsid w:val="00103A60"/>
    <w:rsid w:val="0010406C"/>
    <w:rsid w:val="0010479C"/>
    <w:rsid w:val="0010720A"/>
    <w:rsid w:val="00111742"/>
    <w:rsid w:val="00111CE6"/>
    <w:rsid w:val="00112056"/>
    <w:rsid w:val="00112446"/>
    <w:rsid w:val="00113A27"/>
    <w:rsid w:val="00113A8F"/>
    <w:rsid w:val="00115FFA"/>
    <w:rsid w:val="00117EB0"/>
    <w:rsid w:val="00117F99"/>
    <w:rsid w:val="001313E6"/>
    <w:rsid w:val="00132F6B"/>
    <w:rsid w:val="001335DC"/>
    <w:rsid w:val="00133D2F"/>
    <w:rsid w:val="00135C28"/>
    <w:rsid w:val="00136AD3"/>
    <w:rsid w:val="00140A9E"/>
    <w:rsid w:val="00140C35"/>
    <w:rsid w:val="00143806"/>
    <w:rsid w:val="0014579A"/>
    <w:rsid w:val="0014688A"/>
    <w:rsid w:val="00146A2F"/>
    <w:rsid w:val="001609CA"/>
    <w:rsid w:val="00164478"/>
    <w:rsid w:val="00164A39"/>
    <w:rsid w:val="001660A7"/>
    <w:rsid w:val="001679C4"/>
    <w:rsid w:val="0017088C"/>
    <w:rsid w:val="0017539A"/>
    <w:rsid w:val="001756E2"/>
    <w:rsid w:val="00175AE6"/>
    <w:rsid w:val="00176392"/>
    <w:rsid w:val="00176A45"/>
    <w:rsid w:val="001834BE"/>
    <w:rsid w:val="00183665"/>
    <w:rsid w:val="001861DA"/>
    <w:rsid w:val="00186219"/>
    <w:rsid w:val="00190A9A"/>
    <w:rsid w:val="00191CD0"/>
    <w:rsid w:val="00192033"/>
    <w:rsid w:val="00197699"/>
    <w:rsid w:val="00197780"/>
    <w:rsid w:val="001979CD"/>
    <w:rsid w:val="001A0F3E"/>
    <w:rsid w:val="001A1B26"/>
    <w:rsid w:val="001A1E9C"/>
    <w:rsid w:val="001A5B47"/>
    <w:rsid w:val="001B28A5"/>
    <w:rsid w:val="001B2CE3"/>
    <w:rsid w:val="001B3F19"/>
    <w:rsid w:val="001B595A"/>
    <w:rsid w:val="001D2D0B"/>
    <w:rsid w:val="001D39BD"/>
    <w:rsid w:val="001D42CF"/>
    <w:rsid w:val="001D455D"/>
    <w:rsid w:val="001D5EBE"/>
    <w:rsid w:val="001E06B6"/>
    <w:rsid w:val="001E113F"/>
    <w:rsid w:val="001E1A50"/>
    <w:rsid w:val="001F00C7"/>
    <w:rsid w:val="001F0459"/>
    <w:rsid w:val="001F0B35"/>
    <w:rsid w:val="001F191D"/>
    <w:rsid w:val="001F4642"/>
    <w:rsid w:val="001F72C1"/>
    <w:rsid w:val="002015F4"/>
    <w:rsid w:val="00201849"/>
    <w:rsid w:val="002034E5"/>
    <w:rsid w:val="00204654"/>
    <w:rsid w:val="00204C95"/>
    <w:rsid w:val="00205D6B"/>
    <w:rsid w:val="00210753"/>
    <w:rsid w:val="002131A4"/>
    <w:rsid w:val="00213909"/>
    <w:rsid w:val="00216FD2"/>
    <w:rsid w:val="00224E94"/>
    <w:rsid w:val="00225130"/>
    <w:rsid w:val="0022676D"/>
    <w:rsid w:val="00230D63"/>
    <w:rsid w:val="00240E0E"/>
    <w:rsid w:val="0024202F"/>
    <w:rsid w:val="00243CD3"/>
    <w:rsid w:val="00245C61"/>
    <w:rsid w:val="002472BB"/>
    <w:rsid w:val="00252A77"/>
    <w:rsid w:val="002542EB"/>
    <w:rsid w:val="00254FA6"/>
    <w:rsid w:val="00255151"/>
    <w:rsid w:val="00262B7C"/>
    <w:rsid w:val="00265094"/>
    <w:rsid w:val="002667F6"/>
    <w:rsid w:val="002677DD"/>
    <w:rsid w:val="002678FC"/>
    <w:rsid w:val="00267A46"/>
    <w:rsid w:val="00270026"/>
    <w:rsid w:val="002732B2"/>
    <w:rsid w:val="0027523F"/>
    <w:rsid w:val="002836E7"/>
    <w:rsid w:val="0028519D"/>
    <w:rsid w:val="002851C0"/>
    <w:rsid w:val="00290707"/>
    <w:rsid w:val="00293462"/>
    <w:rsid w:val="00293943"/>
    <w:rsid w:val="00294A50"/>
    <w:rsid w:val="00296230"/>
    <w:rsid w:val="002A1755"/>
    <w:rsid w:val="002A291B"/>
    <w:rsid w:val="002A29F5"/>
    <w:rsid w:val="002A5474"/>
    <w:rsid w:val="002B09AD"/>
    <w:rsid w:val="002B0A7C"/>
    <w:rsid w:val="002B644D"/>
    <w:rsid w:val="002B7583"/>
    <w:rsid w:val="002B7A78"/>
    <w:rsid w:val="002B7D01"/>
    <w:rsid w:val="002C163E"/>
    <w:rsid w:val="002C496C"/>
    <w:rsid w:val="002C5440"/>
    <w:rsid w:val="002D0950"/>
    <w:rsid w:val="002D354E"/>
    <w:rsid w:val="002D38E2"/>
    <w:rsid w:val="002D4DBB"/>
    <w:rsid w:val="002D6B0D"/>
    <w:rsid w:val="002E044D"/>
    <w:rsid w:val="002E4A9C"/>
    <w:rsid w:val="002E4F22"/>
    <w:rsid w:val="002E5AD9"/>
    <w:rsid w:val="002F0E65"/>
    <w:rsid w:val="002F1C45"/>
    <w:rsid w:val="002F33A2"/>
    <w:rsid w:val="002F3728"/>
    <w:rsid w:val="002F5987"/>
    <w:rsid w:val="002F6CEF"/>
    <w:rsid w:val="00301F75"/>
    <w:rsid w:val="0030324D"/>
    <w:rsid w:val="003057A5"/>
    <w:rsid w:val="00305C8E"/>
    <w:rsid w:val="00306597"/>
    <w:rsid w:val="00307738"/>
    <w:rsid w:val="00307CD9"/>
    <w:rsid w:val="00310BE1"/>
    <w:rsid w:val="00311DF4"/>
    <w:rsid w:val="00313482"/>
    <w:rsid w:val="00313DF4"/>
    <w:rsid w:val="00314814"/>
    <w:rsid w:val="00316AD6"/>
    <w:rsid w:val="0031722F"/>
    <w:rsid w:val="00321D6A"/>
    <w:rsid w:val="00322530"/>
    <w:rsid w:val="00324A3D"/>
    <w:rsid w:val="00325CB4"/>
    <w:rsid w:val="003272D8"/>
    <w:rsid w:val="00327A9D"/>
    <w:rsid w:val="00334CF1"/>
    <w:rsid w:val="00334D48"/>
    <w:rsid w:val="00335B8B"/>
    <w:rsid w:val="0033754B"/>
    <w:rsid w:val="00341179"/>
    <w:rsid w:val="00345B06"/>
    <w:rsid w:val="003463FF"/>
    <w:rsid w:val="00350339"/>
    <w:rsid w:val="003509E6"/>
    <w:rsid w:val="00352BE5"/>
    <w:rsid w:val="00352FB9"/>
    <w:rsid w:val="0035542E"/>
    <w:rsid w:val="003558F0"/>
    <w:rsid w:val="00357C95"/>
    <w:rsid w:val="00361498"/>
    <w:rsid w:val="00364D95"/>
    <w:rsid w:val="00364DA3"/>
    <w:rsid w:val="00366584"/>
    <w:rsid w:val="003720DE"/>
    <w:rsid w:val="00381227"/>
    <w:rsid w:val="003817EC"/>
    <w:rsid w:val="0038205F"/>
    <w:rsid w:val="00384A5B"/>
    <w:rsid w:val="0038507E"/>
    <w:rsid w:val="00387EF0"/>
    <w:rsid w:val="00390278"/>
    <w:rsid w:val="00390789"/>
    <w:rsid w:val="00391ECE"/>
    <w:rsid w:val="00394D4F"/>
    <w:rsid w:val="0039763A"/>
    <w:rsid w:val="00397D06"/>
    <w:rsid w:val="003A0BD0"/>
    <w:rsid w:val="003A1E75"/>
    <w:rsid w:val="003A2D77"/>
    <w:rsid w:val="003A4369"/>
    <w:rsid w:val="003A717C"/>
    <w:rsid w:val="003B00F3"/>
    <w:rsid w:val="003B2B94"/>
    <w:rsid w:val="003B2E38"/>
    <w:rsid w:val="003B34A5"/>
    <w:rsid w:val="003B603C"/>
    <w:rsid w:val="003C1F0C"/>
    <w:rsid w:val="003D030C"/>
    <w:rsid w:val="003D0A3E"/>
    <w:rsid w:val="003D0B1D"/>
    <w:rsid w:val="003D1C1C"/>
    <w:rsid w:val="003D1DA1"/>
    <w:rsid w:val="003D2370"/>
    <w:rsid w:val="003D274C"/>
    <w:rsid w:val="003D45D0"/>
    <w:rsid w:val="003D536B"/>
    <w:rsid w:val="003E14AF"/>
    <w:rsid w:val="003E1DDE"/>
    <w:rsid w:val="003E229D"/>
    <w:rsid w:val="003E25D3"/>
    <w:rsid w:val="003E2BFA"/>
    <w:rsid w:val="003E3DA3"/>
    <w:rsid w:val="003E43CC"/>
    <w:rsid w:val="003E7FDE"/>
    <w:rsid w:val="003F0A3A"/>
    <w:rsid w:val="003F3C82"/>
    <w:rsid w:val="003F64AA"/>
    <w:rsid w:val="0040150D"/>
    <w:rsid w:val="00401B89"/>
    <w:rsid w:val="00401E2F"/>
    <w:rsid w:val="00402722"/>
    <w:rsid w:val="004033E7"/>
    <w:rsid w:val="0040420D"/>
    <w:rsid w:val="00407BA4"/>
    <w:rsid w:val="00416F93"/>
    <w:rsid w:val="0041785C"/>
    <w:rsid w:val="00420D1D"/>
    <w:rsid w:val="00420FE3"/>
    <w:rsid w:val="00425AC2"/>
    <w:rsid w:val="00427D83"/>
    <w:rsid w:val="0043181F"/>
    <w:rsid w:val="00431CA8"/>
    <w:rsid w:val="0043205F"/>
    <w:rsid w:val="00433720"/>
    <w:rsid w:val="00434D03"/>
    <w:rsid w:val="00434E68"/>
    <w:rsid w:val="00440AB3"/>
    <w:rsid w:val="004466CE"/>
    <w:rsid w:val="00450931"/>
    <w:rsid w:val="00451413"/>
    <w:rsid w:val="0045230D"/>
    <w:rsid w:val="00452391"/>
    <w:rsid w:val="004549F9"/>
    <w:rsid w:val="0045610F"/>
    <w:rsid w:val="00456915"/>
    <w:rsid w:val="004626A2"/>
    <w:rsid w:val="004643B6"/>
    <w:rsid w:val="00466B01"/>
    <w:rsid w:val="00467F22"/>
    <w:rsid w:val="0047071E"/>
    <w:rsid w:val="0047110A"/>
    <w:rsid w:val="00471B4F"/>
    <w:rsid w:val="00473BF0"/>
    <w:rsid w:val="00474CF2"/>
    <w:rsid w:val="00480AA8"/>
    <w:rsid w:val="0048111C"/>
    <w:rsid w:val="00483F9F"/>
    <w:rsid w:val="00487A22"/>
    <w:rsid w:val="00490578"/>
    <w:rsid w:val="004913CC"/>
    <w:rsid w:val="00491CB2"/>
    <w:rsid w:val="00491E1F"/>
    <w:rsid w:val="00492488"/>
    <w:rsid w:val="00492793"/>
    <w:rsid w:val="0049338E"/>
    <w:rsid w:val="00495FF4"/>
    <w:rsid w:val="004976DE"/>
    <w:rsid w:val="004A0857"/>
    <w:rsid w:val="004A0924"/>
    <w:rsid w:val="004A0980"/>
    <w:rsid w:val="004A1AE7"/>
    <w:rsid w:val="004A3D6E"/>
    <w:rsid w:val="004A7E24"/>
    <w:rsid w:val="004B191B"/>
    <w:rsid w:val="004B2EB9"/>
    <w:rsid w:val="004B2F04"/>
    <w:rsid w:val="004B74F9"/>
    <w:rsid w:val="004B7A6B"/>
    <w:rsid w:val="004C06B1"/>
    <w:rsid w:val="004C08D1"/>
    <w:rsid w:val="004C111C"/>
    <w:rsid w:val="004C2767"/>
    <w:rsid w:val="004C3E9B"/>
    <w:rsid w:val="004C476F"/>
    <w:rsid w:val="004C5257"/>
    <w:rsid w:val="004C5A2A"/>
    <w:rsid w:val="004C664B"/>
    <w:rsid w:val="004D10D1"/>
    <w:rsid w:val="004D231D"/>
    <w:rsid w:val="004D546C"/>
    <w:rsid w:val="004D6C7D"/>
    <w:rsid w:val="004D6D1F"/>
    <w:rsid w:val="004E0F76"/>
    <w:rsid w:val="004E12CA"/>
    <w:rsid w:val="004E2BA0"/>
    <w:rsid w:val="004E6C91"/>
    <w:rsid w:val="004F226B"/>
    <w:rsid w:val="004F386C"/>
    <w:rsid w:val="004F54DB"/>
    <w:rsid w:val="00504F82"/>
    <w:rsid w:val="0050579C"/>
    <w:rsid w:val="00506C76"/>
    <w:rsid w:val="00507881"/>
    <w:rsid w:val="0050796C"/>
    <w:rsid w:val="00507CC1"/>
    <w:rsid w:val="00511037"/>
    <w:rsid w:val="00511FC4"/>
    <w:rsid w:val="00514B95"/>
    <w:rsid w:val="0052023D"/>
    <w:rsid w:val="00521986"/>
    <w:rsid w:val="00521A63"/>
    <w:rsid w:val="00522FBC"/>
    <w:rsid w:val="0052344A"/>
    <w:rsid w:val="00523544"/>
    <w:rsid w:val="00523943"/>
    <w:rsid w:val="00523DF6"/>
    <w:rsid w:val="0052485E"/>
    <w:rsid w:val="00524B0C"/>
    <w:rsid w:val="00524DD6"/>
    <w:rsid w:val="00524DDA"/>
    <w:rsid w:val="00526024"/>
    <w:rsid w:val="00526D79"/>
    <w:rsid w:val="005279F4"/>
    <w:rsid w:val="00527E62"/>
    <w:rsid w:val="005346E9"/>
    <w:rsid w:val="00535DE5"/>
    <w:rsid w:val="005364C1"/>
    <w:rsid w:val="00536C3A"/>
    <w:rsid w:val="00537BD8"/>
    <w:rsid w:val="00541A1D"/>
    <w:rsid w:val="00541E0D"/>
    <w:rsid w:val="00543473"/>
    <w:rsid w:val="00543F12"/>
    <w:rsid w:val="00544596"/>
    <w:rsid w:val="00544E21"/>
    <w:rsid w:val="005476F9"/>
    <w:rsid w:val="00550728"/>
    <w:rsid w:val="00551B65"/>
    <w:rsid w:val="00551BE5"/>
    <w:rsid w:val="00554F30"/>
    <w:rsid w:val="0055525A"/>
    <w:rsid w:val="00560169"/>
    <w:rsid w:val="005608C1"/>
    <w:rsid w:val="00561CED"/>
    <w:rsid w:val="0056236F"/>
    <w:rsid w:val="00562CDB"/>
    <w:rsid w:val="0056339B"/>
    <w:rsid w:val="005638FC"/>
    <w:rsid w:val="00563CB4"/>
    <w:rsid w:val="005735AB"/>
    <w:rsid w:val="00575441"/>
    <w:rsid w:val="00580B21"/>
    <w:rsid w:val="005818E1"/>
    <w:rsid w:val="005820A7"/>
    <w:rsid w:val="00582C11"/>
    <w:rsid w:val="00583E99"/>
    <w:rsid w:val="00586B52"/>
    <w:rsid w:val="00586FD5"/>
    <w:rsid w:val="0059620F"/>
    <w:rsid w:val="00597917"/>
    <w:rsid w:val="005A00D0"/>
    <w:rsid w:val="005A0A6F"/>
    <w:rsid w:val="005A0C02"/>
    <w:rsid w:val="005A1621"/>
    <w:rsid w:val="005A16EE"/>
    <w:rsid w:val="005A1758"/>
    <w:rsid w:val="005A453C"/>
    <w:rsid w:val="005A4BA3"/>
    <w:rsid w:val="005A56F8"/>
    <w:rsid w:val="005B0918"/>
    <w:rsid w:val="005B15BF"/>
    <w:rsid w:val="005B312D"/>
    <w:rsid w:val="005B4ED5"/>
    <w:rsid w:val="005B7B1A"/>
    <w:rsid w:val="005C0148"/>
    <w:rsid w:val="005C0340"/>
    <w:rsid w:val="005C1255"/>
    <w:rsid w:val="005C4146"/>
    <w:rsid w:val="005C7CD1"/>
    <w:rsid w:val="005D2E13"/>
    <w:rsid w:val="005D37D6"/>
    <w:rsid w:val="005D79F5"/>
    <w:rsid w:val="005E021C"/>
    <w:rsid w:val="005E4A6E"/>
    <w:rsid w:val="005E54FD"/>
    <w:rsid w:val="005E628F"/>
    <w:rsid w:val="005F0A99"/>
    <w:rsid w:val="005F189F"/>
    <w:rsid w:val="005F1912"/>
    <w:rsid w:val="005F1E9B"/>
    <w:rsid w:val="005F6F36"/>
    <w:rsid w:val="00600078"/>
    <w:rsid w:val="006025E9"/>
    <w:rsid w:val="00605E91"/>
    <w:rsid w:val="00606481"/>
    <w:rsid w:val="006079D7"/>
    <w:rsid w:val="00612D25"/>
    <w:rsid w:val="00613F40"/>
    <w:rsid w:val="00614158"/>
    <w:rsid w:val="00614B82"/>
    <w:rsid w:val="00620444"/>
    <w:rsid w:val="006215B6"/>
    <w:rsid w:val="00622315"/>
    <w:rsid w:val="00622DD1"/>
    <w:rsid w:val="006239F9"/>
    <w:rsid w:val="00623D28"/>
    <w:rsid w:val="0062554B"/>
    <w:rsid w:val="00630270"/>
    <w:rsid w:val="00630DDD"/>
    <w:rsid w:val="006319CE"/>
    <w:rsid w:val="00633472"/>
    <w:rsid w:val="00634968"/>
    <w:rsid w:val="006434B7"/>
    <w:rsid w:val="006455B2"/>
    <w:rsid w:val="00646F77"/>
    <w:rsid w:val="00651FCA"/>
    <w:rsid w:val="006521D9"/>
    <w:rsid w:val="0065316F"/>
    <w:rsid w:val="00655805"/>
    <w:rsid w:val="006568AD"/>
    <w:rsid w:val="00656BFF"/>
    <w:rsid w:val="0065772A"/>
    <w:rsid w:val="00661167"/>
    <w:rsid w:val="0066297F"/>
    <w:rsid w:val="00664F32"/>
    <w:rsid w:val="00665D8B"/>
    <w:rsid w:val="0067034B"/>
    <w:rsid w:val="0067084A"/>
    <w:rsid w:val="006716FE"/>
    <w:rsid w:val="00673F4E"/>
    <w:rsid w:val="00677008"/>
    <w:rsid w:val="006770AD"/>
    <w:rsid w:val="0068213D"/>
    <w:rsid w:val="00683456"/>
    <w:rsid w:val="00684C6E"/>
    <w:rsid w:val="00685499"/>
    <w:rsid w:val="006862FC"/>
    <w:rsid w:val="00691E3F"/>
    <w:rsid w:val="006A1727"/>
    <w:rsid w:val="006A4886"/>
    <w:rsid w:val="006A5A26"/>
    <w:rsid w:val="006A7973"/>
    <w:rsid w:val="006B08E3"/>
    <w:rsid w:val="006B3C47"/>
    <w:rsid w:val="006B7A8A"/>
    <w:rsid w:val="006C47A4"/>
    <w:rsid w:val="006C70ED"/>
    <w:rsid w:val="006D5C0A"/>
    <w:rsid w:val="006D66E3"/>
    <w:rsid w:val="006D7825"/>
    <w:rsid w:val="006E23FF"/>
    <w:rsid w:val="006F0C21"/>
    <w:rsid w:val="006F0F55"/>
    <w:rsid w:val="006F2873"/>
    <w:rsid w:val="006F582C"/>
    <w:rsid w:val="006F71B9"/>
    <w:rsid w:val="006F7F8E"/>
    <w:rsid w:val="00700224"/>
    <w:rsid w:val="00700CA8"/>
    <w:rsid w:val="00702F8B"/>
    <w:rsid w:val="007036BF"/>
    <w:rsid w:val="00704802"/>
    <w:rsid w:val="00704A9F"/>
    <w:rsid w:val="00706298"/>
    <w:rsid w:val="0071100A"/>
    <w:rsid w:val="0071311C"/>
    <w:rsid w:val="00716325"/>
    <w:rsid w:val="007165AB"/>
    <w:rsid w:val="007177DB"/>
    <w:rsid w:val="0072379F"/>
    <w:rsid w:val="00723B46"/>
    <w:rsid w:val="007240B3"/>
    <w:rsid w:val="0072569D"/>
    <w:rsid w:val="0072656F"/>
    <w:rsid w:val="00726645"/>
    <w:rsid w:val="00727729"/>
    <w:rsid w:val="00731422"/>
    <w:rsid w:val="007322D4"/>
    <w:rsid w:val="007329FA"/>
    <w:rsid w:val="00732FA4"/>
    <w:rsid w:val="00734F57"/>
    <w:rsid w:val="00735D67"/>
    <w:rsid w:val="00736918"/>
    <w:rsid w:val="007377AD"/>
    <w:rsid w:val="007440F0"/>
    <w:rsid w:val="00747904"/>
    <w:rsid w:val="00747EFF"/>
    <w:rsid w:val="0075152A"/>
    <w:rsid w:val="00751D02"/>
    <w:rsid w:val="00751F92"/>
    <w:rsid w:val="00752E03"/>
    <w:rsid w:val="0075548F"/>
    <w:rsid w:val="00761B75"/>
    <w:rsid w:val="00765E53"/>
    <w:rsid w:val="00767B76"/>
    <w:rsid w:val="0077047A"/>
    <w:rsid w:val="00770BF3"/>
    <w:rsid w:val="0077326D"/>
    <w:rsid w:val="0077458D"/>
    <w:rsid w:val="00776A6A"/>
    <w:rsid w:val="007773A1"/>
    <w:rsid w:val="00780A4B"/>
    <w:rsid w:val="007866C6"/>
    <w:rsid w:val="00795558"/>
    <w:rsid w:val="0079677D"/>
    <w:rsid w:val="007970D6"/>
    <w:rsid w:val="0079720E"/>
    <w:rsid w:val="007A08F5"/>
    <w:rsid w:val="007A0AEE"/>
    <w:rsid w:val="007A2750"/>
    <w:rsid w:val="007A3F4F"/>
    <w:rsid w:val="007A422F"/>
    <w:rsid w:val="007B05C3"/>
    <w:rsid w:val="007B12F7"/>
    <w:rsid w:val="007B2E5C"/>
    <w:rsid w:val="007B47B2"/>
    <w:rsid w:val="007C02A7"/>
    <w:rsid w:val="007C0EBE"/>
    <w:rsid w:val="007C4292"/>
    <w:rsid w:val="007C6B95"/>
    <w:rsid w:val="007C7ECA"/>
    <w:rsid w:val="007D46DB"/>
    <w:rsid w:val="007D4C7C"/>
    <w:rsid w:val="007E26F0"/>
    <w:rsid w:val="007E2F32"/>
    <w:rsid w:val="007E3348"/>
    <w:rsid w:val="007E544C"/>
    <w:rsid w:val="007E6872"/>
    <w:rsid w:val="007F088F"/>
    <w:rsid w:val="007F09EE"/>
    <w:rsid w:val="007F11A8"/>
    <w:rsid w:val="007F141E"/>
    <w:rsid w:val="007F1F9D"/>
    <w:rsid w:val="007F3413"/>
    <w:rsid w:val="007F4643"/>
    <w:rsid w:val="007F4F79"/>
    <w:rsid w:val="007F6E0C"/>
    <w:rsid w:val="0080300A"/>
    <w:rsid w:val="00803350"/>
    <w:rsid w:val="00803448"/>
    <w:rsid w:val="00804FA6"/>
    <w:rsid w:val="0080682C"/>
    <w:rsid w:val="008073C1"/>
    <w:rsid w:val="00807543"/>
    <w:rsid w:val="0081090F"/>
    <w:rsid w:val="00811D4A"/>
    <w:rsid w:val="008128E6"/>
    <w:rsid w:val="00813837"/>
    <w:rsid w:val="00820270"/>
    <w:rsid w:val="00820BEE"/>
    <w:rsid w:val="00823FBF"/>
    <w:rsid w:val="0082421E"/>
    <w:rsid w:val="00824DBF"/>
    <w:rsid w:val="00826537"/>
    <w:rsid w:val="00827B6E"/>
    <w:rsid w:val="0083032B"/>
    <w:rsid w:val="00834E9D"/>
    <w:rsid w:val="008358AF"/>
    <w:rsid w:val="00840FB7"/>
    <w:rsid w:val="00841FCF"/>
    <w:rsid w:val="00842017"/>
    <w:rsid w:val="0084361E"/>
    <w:rsid w:val="008438D4"/>
    <w:rsid w:val="008450AE"/>
    <w:rsid w:val="00845596"/>
    <w:rsid w:val="0085171A"/>
    <w:rsid w:val="008542D7"/>
    <w:rsid w:val="00854A0D"/>
    <w:rsid w:val="00857A1F"/>
    <w:rsid w:val="008624A9"/>
    <w:rsid w:val="00862DCE"/>
    <w:rsid w:val="008640F5"/>
    <w:rsid w:val="008644EE"/>
    <w:rsid w:val="00864EAF"/>
    <w:rsid w:val="00867359"/>
    <w:rsid w:val="00867A33"/>
    <w:rsid w:val="008717F7"/>
    <w:rsid w:val="008736FB"/>
    <w:rsid w:val="00874443"/>
    <w:rsid w:val="00875510"/>
    <w:rsid w:val="0087783C"/>
    <w:rsid w:val="0088047C"/>
    <w:rsid w:val="0088082A"/>
    <w:rsid w:val="008821A1"/>
    <w:rsid w:val="008828B3"/>
    <w:rsid w:val="00884547"/>
    <w:rsid w:val="008845F1"/>
    <w:rsid w:val="00885EEC"/>
    <w:rsid w:val="008874EF"/>
    <w:rsid w:val="00887BBB"/>
    <w:rsid w:val="00892677"/>
    <w:rsid w:val="008A1FDC"/>
    <w:rsid w:val="008A36FE"/>
    <w:rsid w:val="008A4185"/>
    <w:rsid w:val="008A5566"/>
    <w:rsid w:val="008B4979"/>
    <w:rsid w:val="008B4B7C"/>
    <w:rsid w:val="008B6978"/>
    <w:rsid w:val="008C1EC1"/>
    <w:rsid w:val="008C201A"/>
    <w:rsid w:val="008C22AF"/>
    <w:rsid w:val="008D253A"/>
    <w:rsid w:val="008D31E0"/>
    <w:rsid w:val="008D3869"/>
    <w:rsid w:val="008E268B"/>
    <w:rsid w:val="008E2801"/>
    <w:rsid w:val="008E2D94"/>
    <w:rsid w:val="008E4A3A"/>
    <w:rsid w:val="008E69BF"/>
    <w:rsid w:val="008E6A80"/>
    <w:rsid w:val="008F0D18"/>
    <w:rsid w:val="008F2044"/>
    <w:rsid w:val="008F3831"/>
    <w:rsid w:val="008F4FAD"/>
    <w:rsid w:val="008F612D"/>
    <w:rsid w:val="008F7B3A"/>
    <w:rsid w:val="008F7E00"/>
    <w:rsid w:val="00900766"/>
    <w:rsid w:val="009076E7"/>
    <w:rsid w:val="00907F01"/>
    <w:rsid w:val="00910407"/>
    <w:rsid w:val="00911B97"/>
    <w:rsid w:val="00913402"/>
    <w:rsid w:val="00916FD7"/>
    <w:rsid w:val="00917F10"/>
    <w:rsid w:val="00921668"/>
    <w:rsid w:val="00922714"/>
    <w:rsid w:val="009233F1"/>
    <w:rsid w:val="00925BEF"/>
    <w:rsid w:val="00932BB6"/>
    <w:rsid w:val="0094180C"/>
    <w:rsid w:val="00942FD3"/>
    <w:rsid w:val="0094423D"/>
    <w:rsid w:val="00947948"/>
    <w:rsid w:val="009509C9"/>
    <w:rsid w:val="00950FA5"/>
    <w:rsid w:val="009521E6"/>
    <w:rsid w:val="00952676"/>
    <w:rsid w:val="00952E11"/>
    <w:rsid w:val="00954866"/>
    <w:rsid w:val="00956098"/>
    <w:rsid w:val="00956B13"/>
    <w:rsid w:val="00956BFF"/>
    <w:rsid w:val="009600D2"/>
    <w:rsid w:val="00961096"/>
    <w:rsid w:val="00964861"/>
    <w:rsid w:val="00964A3D"/>
    <w:rsid w:val="00967D2F"/>
    <w:rsid w:val="00971131"/>
    <w:rsid w:val="00976D70"/>
    <w:rsid w:val="00980739"/>
    <w:rsid w:val="00980ACE"/>
    <w:rsid w:val="009839D3"/>
    <w:rsid w:val="00984818"/>
    <w:rsid w:val="0098691B"/>
    <w:rsid w:val="009877D0"/>
    <w:rsid w:val="00987814"/>
    <w:rsid w:val="00992171"/>
    <w:rsid w:val="009958F0"/>
    <w:rsid w:val="0099598E"/>
    <w:rsid w:val="009962F2"/>
    <w:rsid w:val="009A0B72"/>
    <w:rsid w:val="009A35FF"/>
    <w:rsid w:val="009A488B"/>
    <w:rsid w:val="009A4D28"/>
    <w:rsid w:val="009A790E"/>
    <w:rsid w:val="009B1B21"/>
    <w:rsid w:val="009B2BCD"/>
    <w:rsid w:val="009B35D7"/>
    <w:rsid w:val="009B6F71"/>
    <w:rsid w:val="009C32B1"/>
    <w:rsid w:val="009C38F4"/>
    <w:rsid w:val="009C4B6A"/>
    <w:rsid w:val="009D21F4"/>
    <w:rsid w:val="009D3489"/>
    <w:rsid w:val="009D4B91"/>
    <w:rsid w:val="009E3495"/>
    <w:rsid w:val="009E6EA2"/>
    <w:rsid w:val="009F18C2"/>
    <w:rsid w:val="009F1AA5"/>
    <w:rsid w:val="009F2987"/>
    <w:rsid w:val="009F7CAF"/>
    <w:rsid w:val="00A007B6"/>
    <w:rsid w:val="00A008BA"/>
    <w:rsid w:val="00A040F1"/>
    <w:rsid w:val="00A0488C"/>
    <w:rsid w:val="00A0500F"/>
    <w:rsid w:val="00A0552B"/>
    <w:rsid w:val="00A07385"/>
    <w:rsid w:val="00A10FDB"/>
    <w:rsid w:val="00A143DC"/>
    <w:rsid w:val="00A14F97"/>
    <w:rsid w:val="00A15E6E"/>
    <w:rsid w:val="00A16446"/>
    <w:rsid w:val="00A168CC"/>
    <w:rsid w:val="00A174DF"/>
    <w:rsid w:val="00A2073E"/>
    <w:rsid w:val="00A22785"/>
    <w:rsid w:val="00A231E5"/>
    <w:rsid w:val="00A23A3A"/>
    <w:rsid w:val="00A23CDA"/>
    <w:rsid w:val="00A257D4"/>
    <w:rsid w:val="00A25872"/>
    <w:rsid w:val="00A25B47"/>
    <w:rsid w:val="00A32553"/>
    <w:rsid w:val="00A326B6"/>
    <w:rsid w:val="00A34597"/>
    <w:rsid w:val="00A37378"/>
    <w:rsid w:val="00A4337E"/>
    <w:rsid w:val="00A43ADC"/>
    <w:rsid w:val="00A46ADD"/>
    <w:rsid w:val="00A47F55"/>
    <w:rsid w:val="00A51FF8"/>
    <w:rsid w:val="00A569DD"/>
    <w:rsid w:val="00A600DB"/>
    <w:rsid w:val="00A60D50"/>
    <w:rsid w:val="00A6425E"/>
    <w:rsid w:val="00A6648A"/>
    <w:rsid w:val="00A6674D"/>
    <w:rsid w:val="00A66F59"/>
    <w:rsid w:val="00A735D7"/>
    <w:rsid w:val="00A73BB3"/>
    <w:rsid w:val="00A75225"/>
    <w:rsid w:val="00A80AFE"/>
    <w:rsid w:val="00A82163"/>
    <w:rsid w:val="00A916E4"/>
    <w:rsid w:val="00A923B6"/>
    <w:rsid w:val="00A9258E"/>
    <w:rsid w:val="00A934F7"/>
    <w:rsid w:val="00A95CD7"/>
    <w:rsid w:val="00A96259"/>
    <w:rsid w:val="00A969E6"/>
    <w:rsid w:val="00AA0C4C"/>
    <w:rsid w:val="00AA1A30"/>
    <w:rsid w:val="00AA2F94"/>
    <w:rsid w:val="00AA5EBD"/>
    <w:rsid w:val="00AB1701"/>
    <w:rsid w:val="00AB470F"/>
    <w:rsid w:val="00AB5190"/>
    <w:rsid w:val="00AB59E4"/>
    <w:rsid w:val="00AB5E84"/>
    <w:rsid w:val="00AB6911"/>
    <w:rsid w:val="00AC05C4"/>
    <w:rsid w:val="00AC0BD1"/>
    <w:rsid w:val="00AC1086"/>
    <w:rsid w:val="00AC2CA5"/>
    <w:rsid w:val="00AC3AB4"/>
    <w:rsid w:val="00AD1414"/>
    <w:rsid w:val="00AD7E12"/>
    <w:rsid w:val="00AE1B40"/>
    <w:rsid w:val="00AE32B0"/>
    <w:rsid w:val="00AF02CB"/>
    <w:rsid w:val="00AF034C"/>
    <w:rsid w:val="00AF55BD"/>
    <w:rsid w:val="00B014D7"/>
    <w:rsid w:val="00B017F7"/>
    <w:rsid w:val="00B0366F"/>
    <w:rsid w:val="00B04764"/>
    <w:rsid w:val="00B05955"/>
    <w:rsid w:val="00B0607A"/>
    <w:rsid w:val="00B06D86"/>
    <w:rsid w:val="00B11364"/>
    <w:rsid w:val="00B20726"/>
    <w:rsid w:val="00B20F5E"/>
    <w:rsid w:val="00B21A19"/>
    <w:rsid w:val="00B22F30"/>
    <w:rsid w:val="00B233F9"/>
    <w:rsid w:val="00B24192"/>
    <w:rsid w:val="00B268B0"/>
    <w:rsid w:val="00B26E0E"/>
    <w:rsid w:val="00B27EAA"/>
    <w:rsid w:val="00B31468"/>
    <w:rsid w:val="00B3191E"/>
    <w:rsid w:val="00B32088"/>
    <w:rsid w:val="00B32127"/>
    <w:rsid w:val="00B328B0"/>
    <w:rsid w:val="00B358B4"/>
    <w:rsid w:val="00B36916"/>
    <w:rsid w:val="00B41687"/>
    <w:rsid w:val="00B44664"/>
    <w:rsid w:val="00B54A00"/>
    <w:rsid w:val="00B56512"/>
    <w:rsid w:val="00B57C0B"/>
    <w:rsid w:val="00B60660"/>
    <w:rsid w:val="00B612D7"/>
    <w:rsid w:val="00B612DE"/>
    <w:rsid w:val="00B642D0"/>
    <w:rsid w:val="00B643CA"/>
    <w:rsid w:val="00B6777F"/>
    <w:rsid w:val="00B75E76"/>
    <w:rsid w:val="00B7633A"/>
    <w:rsid w:val="00B813C3"/>
    <w:rsid w:val="00B87C2F"/>
    <w:rsid w:val="00B9179D"/>
    <w:rsid w:val="00B95339"/>
    <w:rsid w:val="00B95346"/>
    <w:rsid w:val="00BA0EEA"/>
    <w:rsid w:val="00BA13EB"/>
    <w:rsid w:val="00BA3CBA"/>
    <w:rsid w:val="00BA5D92"/>
    <w:rsid w:val="00BA65F8"/>
    <w:rsid w:val="00BA7CA0"/>
    <w:rsid w:val="00BB07FB"/>
    <w:rsid w:val="00BB0EC4"/>
    <w:rsid w:val="00BB1978"/>
    <w:rsid w:val="00BB32DB"/>
    <w:rsid w:val="00BB37F3"/>
    <w:rsid w:val="00BB6B41"/>
    <w:rsid w:val="00BB6F1A"/>
    <w:rsid w:val="00BB7663"/>
    <w:rsid w:val="00BC3AD9"/>
    <w:rsid w:val="00BC5CE2"/>
    <w:rsid w:val="00BC7B5C"/>
    <w:rsid w:val="00BD002C"/>
    <w:rsid w:val="00BD21A2"/>
    <w:rsid w:val="00BD42F0"/>
    <w:rsid w:val="00BE0527"/>
    <w:rsid w:val="00BE16CF"/>
    <w:rsid w:val="00BE16DE"/>
    <w:rsid w:val="00BE16EE"/>
    <w:rsid w:val="00BE4FFE"/>
    <w:rsid w:val="00C009C6"/>
    <w:rsid w:val="00C03262"/>
    <w:rsid w:val="00C05055"/>
    <w:rsid w:val="00C0560C"/>
    <w:rsid w:val="00C10E0D"/>
    <w:rsid w:val="00C1164C"/>
    <w:rsid w:val="00C13703"/>
    <w:rsid w:val="00C15BC4"/>
    <w:rsid w:val="00C2062F"/>
    <w:rsid w:val="00C20E67"/>
    <w:rsid w:val="00C2127B"/>
    <w:rsid w:val="00C2318E"/>
    <w:rsid w:val="00C23941"/>
    <w:rsid w:val="00C24DF7"/>
    <w:rsid w:val="00C25A25"/>
    <w:rsid w:val="00C25D00"/>
    <w:rsid w:val="00C25E58"/>
    <w:rsid w:val="00C26A38"/>
    <w:rsid w:val="00C272A4"/>
    <w:rsid w:val="00C273F5"/>
    <w:rsid w:val="00C27D86"/>
    <w:rsid w:val="00C31CB9"/>
    <w:rsid w:val="00C31E5F"/>
    <w:rsid w:val="00C33A37"/>
    <w:rsid w:val="00C342A6"/>
    <w:rsid w:val="00C355C3"/>
    <w:rsid w:val="00C35813"/>
    <w:rsid w:val="00C36CD1"/>
    <w:rsid w:val="00C37A33"/>
    <w:rsid w:val="00C447E4"/>
    <w:rsid w:val="00C5153F"/>
    <w:rsid w:val="00C51809"/>
    <w:rsid w:val="00C53F01"/>
    <w:rsid w:val="00C558A3"/>
    <w:rsid w:val="00C61E8B"/>
    <w:rsid w:val="00C62A99"/>
    <w:rsid w:val="00C63C90"/>
    <w:rsid w:val="00C63DFE"/>
    <w:rsid w:val="00C65B03"/>
    <w:rsid w:val="00C66E56"/>
    <w:rsid w:val="00C670B4"/>
    <w:rsid w:val="00C6798B"/>
    <w:rsid w:val="00C7060F"/>
    <w:rsid w:val="00C70B99"/>
    <w:rsid w:val="00C70DA7"/>
    <w:rsid w:val="00C70E29"/>
    <w:rsid w:val="00C71486"/>
    <w:rsid w:val="00C71B05"/>
    <w:rsid w:val="00C758A9"/>
    <w:rsid w:val="00C80647"/>
    <w:rsid w:val="00C81653"/>
    <w:rsid w:val="00C83F2E"/>
    <w:rsid w:val="00C875E4"/>
    <w:rsid w:val="00C87A3C"/>
    <w:rsid w:val="00C902A3"/>
    <w:rsid w:val="00C9032A"/>
    <w:rsid w:val="00C95A17"/>
    <w:rsid w:val="00C97411"/>
    <w:rsid w:val="00CA2AF4"/>
    <w:rsid w:val="00CA2D2C"/>
    <w:rsid w:val="00CA3F02"/>
    <w:rsid w:val="00CA7793"/>
    <w:rsid w:val="00CB0BEF"/>
    <w:rsid w:val="00CB1FE6"/>
    <w:rsid w:val="00CB2266"/>
    <w:rsid w:val="00CB2B3F"/>
    <w:rsid w:val="00CB4370"/>
    <w:rsid w:val="00CB4AAD"/>
    <w:rsid w:val="00CB559A"/>
    <w:rsid w:val="00CB73E2"/>
    <w:rsid w:val="00CC0BE5"/>
    <w:rsid w:val="00CC1086"/>
    <w:rsid w:val="00CC18E9"/>
    <w:rsid w:val="00CC2C3E"/>
    <w:rsid w:val="00CC5BEE"/>
    <w:rsid w:val="00CD0E4A"/>
    <w:rsid w:val="00CD131F"/>
    <w:rsid w:val="00CD1D59"/>
    <w:rsid w:val="00CD21E5"/>
    <w:rsid w:val="00CD7D88"/>
    <w:rsid w:val="00CE453A"/>
    <w:rsid w:val="00CF2F09"/>
    <w:rsid w:val="00D00AA6"/>
    <w:rsid w:val="00D010D9"/>
    <w:rsid w:val="00D028CE"/>
    <w:rsid w:val="00D0342E"/>
    <w:rsid w:val="00D03479"/>
    <w:rsid w:val="00D0742B"/>
    <w:rsid w:val="00D07594"/>
    <w:rsid w:val="00D100FC"/>
    <w:rsid w:val="00D101F3"/>
    <w:rsid w:val="00D12117"/>
    <w:rsid w:val="00D15215"/>
    <w:rsid w:val="00D15B28"/>
    <w:rsid w:val="00D17762"/>
    <w:rsid w:val="00D17C77"/>
    <w:rsid w:val="00D2602D"/>
    <w:rsid w:val="00D27B09"/>
    <w:rsid w:val="00D32645"/>
    <w:rsid w:val="00D33C38"/>
    <w:rsid w:val="00D34E14"/>
    <w:rsid w:val="00D34ED1"/>
    <w:rsid w:val="00D37AB5"/>
    <w:rsid w:val="00D40CE0"/>
    <w:rsid w:val="00D42E52"/>
    <w:rsid w:val="00D458DA"/>
    <w:rsid w:val="00D465E5"/>
    <w:rsid w:val="00D473D3"/>
    <w:rsid w:val="00D502E1"/>
    <w:rsid w:val="00D52B64"/>
    <w:rsid w:val="00D532D2"/>
    <w:rsid w:val="00D5614E"/>
    <w:rsid w:val="00D63089"/>
    <w:rsid w:val="00D6318C"/>
    <w:rsid w:val="00D64327"/>
    <w:rsid w:val="00D64609"/>
    <w:rsid w:val="00D65F10"/>
    <w:rsid w:val="00D66712"/>
    <w:rsid w:val="00D66B73"/>
    <w:rsid w:val="00D67A4F"/>
    <w:rsid w:val="00D67F5F"/>
    <w:rsid w:val="00D72B9F"/>
    <w:rsid w:val="00D733B9"/>
    <w:rsid w:val="00D73B24"/>
    <w:rsid w:val="00D755C3"/>
    <w:rsid w:val="00D760E4"/>
    <w:rsid w:val="00D77857"/>
    <w:rsid w:val="00D77BC9"/>
    <w:rsid w:val="00D83029"/>
    <w:rsid w:val="00D839D1"/>
    <w:rsid w:val="00D85406"/>
    <w:rsid w:val="00D909E3"/>
    <w:rsid w:val="00D911A6"/>
    <w:rsid w:val="00D91B7E"/>
    <w:rsid w:val="00D921F1"/>
    <w:rsid w:val="00D93BDC"/>
    <w:rsid w:val="00D943E6"/>
    <w:rsid w:val="00D95834"/>
    <w:rsid w:val="00DA0E54"/>
    <w:rsid w:val="00DA1FF4"/>
    <w:rsid w:val="00DA2052"/>
    <w:rsid w:val="00DA523F"/>
    <w:rsid w:val="00DA52C8"/>
    <w:rsid w:val="00DA5A12"/>
    <w:rsid w:val="00DA5C7F"/>
    <w:rsid w:val="00DA6F98"/>
    <w:rsid w:val="00DA7904"/>
    <w:rsid w:val="00DB4EB1"/>
    <w:rsid w:val="00DB50E9"/>
    <w:rsid w:val="00DB58D9"/>
    <w:rsid w:val="00DB5C24"/>
    <w:rsid w:val="00DC00E7"/>
    <w:rsid w:val="00DC21B7"/>
    <w:rsid w:val="00DC27D7"/>
    <w:rsid w:val="00DC50B8"/>
    <w:rsid w:val="00DC6527"/>
    <w:rsid w:val="00DC68C1"/>
    <w:rsid w:val="00DC79A0"/>
    <w:rsid w:val="00DD04D8"/>
    <w:rsid w:val="00DD377F"/>
    <w:rsid w:val="00DD540D"/>
    <w:rsid w:val="00DD57FC"/>
    <w:rsid w:val="00DD6BD7"/>
    <w:rsid w:val="00DE231F"/>
    <w:rsid w:val="00DE3CE8"/>
    <w:rsid w:val="00DE54B9"/>
    <w:rsid w:val="00DE63C3"/>
    <w:rsid w:val="00DE6D04"/>
    <w:rsid w:val="00DE7CBF"/>
    <w:rsid w:val="00DF34B3"/>
    <w:rsid w:val="00DF4076"/>
    <w:rsid w:val="00DF5D92"/>
    <w:rsid w:val="00DF7AA5"/>
    <w:rsid w:val="00E0352A"/>
    <w:rsid w:val="00E05085"/>
    <w:rsid w:val="00E06386"/>
    <w:rsid w:val="00E07D0F"/>
    <w:rsid w:val="00E13363"/>
    <w:rsid w:val="00E1558F"/>
    <w:rsid w:val="00E1739D"/>
    <w:rsid w:val="00E17EF9"/>
    <w:rsid w:val="00E2304D"/>
    <w:rsid w:val="00E235A0"/>
    <w:rsid w:val="00E25D6D"/>
    <w:rsid w:val="00E303F3"/>
    <w:rsid w:val="00E3327C"/>
    <w:rsid w:val="00E3354E"/>
    <w:rsid w:val="00E344B4"/>
    <w:rsid w:val="00E359CA"/>
    <w:rsid w:val="00E36284"/>
    <w:rsid w:val="00E40EA2"/>
    <w:rsid w:val="00E420C7"/>
    <w:rsid w:val="00E42979"/>
    <w:rsid w:val="00E430E9"/>
    <w:rsid w:val="00E431A2"/>
    <w:rsid w:val="00E43B6E"/>
    <w:rsid w:val="00E469B9"/>
    <w:rsid w:val="00E532E8"/>
    <w:rsid w:val="00E533C9"/>
    <w:rsid w:val="00E53AE4"/>
    <w:rsid w:val="00E5542B"/>
    <w:rsid w:val="00E5641B"/>
    <w:rsid w:val="00E57DF4"/>
    <w:rsid w:val="00E634B2"/>
    <w:rsid w:val="00E642DC"/>
    <w:rsid w:val="00E66968"/>
    <w:rsid w:val="00E67532"/>
    <w:rsid w:val="00E70585"/>
    <w:rsid w:val="00E70EC5"/>
    <w:rsid w:val="00E71184"/>
    <w:rsid w:val="00E72148"/>
    <w:rsid w:val="00E74C95"/>
    <w:rsid w:val="00E77724"/>
    <w:rsid w:val="00E77A25"/>
    <w:rsid w:val="00E77CC8"/>
    <w:rsid w:val="00E80F95"/>
    <w:rsid w:val="00E82D6E"/>
    <w:rsid w:val="00E82E83"/>
    <w:rsid w:val="00E83BEF"/>
    <w:rsid w:val="00E8701D"/>
    <w:rsid w:val="00E8713B"/>
    <w:rsid w:val="00E904A2"/>
    <w:rsid w:val="00E909BC"/>
    <w:rsid w:val="00E92274"/>
    <w:rsid w:val="00E938C2"/>
    <w:rsid w:val="00E96A04"/>
    <w:rsid w:val="00EA3966"/>
    <w:rsid w:val="00EA39B3"/>
    <w:rsid w:val="00EA3EEC"/>
    <w:rsid w:val="00EA4CAC"/>
    <w:rsid w:val="00EA5256"/>
    <w:rsid w:val="00EA5636"/>
    <w:rsid w:val="00EA6836"/>
    <w:rsid w:val="00EB03DE"/>
    <w:rsid w:val="00EB31AF"/>
    <w:rsid w:val="00EB625B"/>
    <w:rsid w:val="00EC0565"/>
    <w:rsid w:val="00EC10F8"/>
    <w:rsid w:val="00EC141A"/>
    <w:rsid w:val="00EC2249"/>
    <w:rsid w:val="00EC2845"/>
    <w:rsid w:val="00EC2C9E"/>
    <w:rsid w:val="00EC2FCA"/>
    <w:rsid w:val="00EC3D60"/>
    <w:rsid w:val="00EC4662"/>
    <w:rsid w:val="00EC6052"/>
    <w:rsid w:val="00EC6F4A"/>
    <w:rsid w:val="00ED0995"/>
    <w:rsid w:val="00ED0B71"/>
    <w:rsid w:val="00ED47CF"/>
    <w:rsid w:val="00ED514D"/>
    <w:rsid w:val="00ED59CC"/>
    <w:rsid w:val="00ED70D5"/>
    <w:rsid w:val="00EE2DC5"/>
    <w:rsid w:val="00EE4941"/>
    <w:rsid w:val="00EE760B"/>
    <w:rsid w:val="00EE76C7"/>
    <w:rsid w:val="00EF1869"/>
    <w:rsid w:val="00EF26B1"/>
    <w:rsid w:val="00EF3D2F"/>
    <w:rsid w:val="00EF4E30"/>
    <w:rsid w:val="00EF52E2"/>
    <w:rsid w:val="00EF562B"/>
    <w:rsid w:val="00EF6A0F"/>
    <w:rsid w:val="00EF6DB2"/>
    <w:rsid w:val="00F024E4"/>
    <w:rsid w:val="00F050EC"/>
    <w:rsid w:val="00F0675C"/>
    <w:rsid w:val="00F06926"/>
    <w:rsid w:val="00F102DC"/>
    <w:rsid w:val="00F10A6A"/>
    <w:rsid w:val="00F1358A"/>
    <w:rsid w:val="00F14E65"/>
    <w:rsid w:val="00F167FB"/>
    <w:rsid w:val="00F22777"/>
    <w:rsid w:val="00F23F79"/>
    <w:rsid w:val="00F2766E"/>
    <w:rsid w:val="00F31364"/>
    <w:rsid w:val="00F36ADD"/>
    <w:rsid w:val="00F411F1"/>
    <w:rsid w:val="00F43739"/>
    <w:rsid w:val="00F44EC8"/>
    <w:rsid w:val="00F46888"/>
    <w:rsid w:val="00F5216F"/>
    <w:rsid w:val="00F526AB"/>
    <w:rsid w:val="00F53874"/>
    <w:rsid w:val="00F54391"/>
    <w:rsid w:val="00F60B36"/>
    <w:rsid w:val="00F60F19"/>
    <w:rsid w:val="00F66BC1"/>
    <w:rsid w:val="00F72D83"/>
    <w:rsid w:val="00F72FF7"/>
    <w:rsid w:val="00F76F54"/>
    <w:rsid w:val="00F8230E"/>
    <w:rsid w:val="00F829D4"/>
    <w:rsid w:val="00F83439"/>
    <w:rsid w:val="00F85741"/>
    <w:rsid w:val="00F91EA8"/>
    <w:rsid w:val="00F91F7E"/>
    <w:rsid w:val="00F948E7"/>
    <w:rsid w:val="00F97CD7"/>
    <w:rsid w:val="00FA396F"/>
    <w:rsid w:val="00FA435A"/>
    <w:rsid w:val="00FA6375"/>
    <w:rsid w:val="00FA791C"/>
    <w:rsid w:val="00FB54AF"/>
    <w:rsid w:val="00FC27C3"/>
    <w:rsid w:val="00FC27F2"/>
    <w:rsid w:val="00FC4E1B"/>
    <w:rsid w:val="00FD5572"/>
    <w:rsid w:val="00FE2490"/>
    <w:rsid w:val="00FE3CDD"/>
    <w:rsid w:val="00FE3F4F"/>
    <w:rsid w:val="00FF3044"/>
    <w:rsid w:val="00FF4592"/>
    <w:rsid w:val="00FF6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80DEC3C"/>
  <w15:docId w15:val="{EA3AD756-2CED-4EC7-A9D2-93A5CBC0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AB5"/>
    <w:pPr>
      <w:jc w:val="both"/>
    </w:pPr>
    <w:rPr>
      <w:sz w:val="24"/>
      <w:szCs w:val="24"/>
      <w:lang w:eastAsia="en-US"/>
    </w:rPr>
  </w:style>
  <w:style w:type="paragraph" w:styleId="Heading1">
    <w:name w:val="heading 1"/>
    <w:basedOn w:val="Normal"/>
    <w:next w:val="Normal"/>
    <w:qFormat/>
    <w:rsid w:val="00D37AB5"/>
    <w:pPr>
      <w:keepNext/>
      <w:numPr>
        <w:numId w:val="11"/>
      </w:numPr>
      <w:spacing w:after="480"/>
      <w:jc w:val="center"/>
      <w:outlineLvl w:val="0"/>
    </w:pPr>
    <w:rPr>
      <w:rFonts w:ascii="Arial" w:hAnsi="Arial" w:cs="Arial"/>
      <w:b/>
      <w:bCs/>
      <w:sz w:val="32"/>
      <w:szCs w:val="32"/>
    </w:rPr>
  </w:style>
  <w:style w:type="paragraph" w:styleId="Heading2">
    <w:name w:val="heading 2"/>
    <w:basedOn w:val="Normal"/>
    <w:next w:val="Normal"/>
    <w:link w:val="Heading2Char"/>
    <w:qFormat/>
    <w:rsid w:val="00D37AB5"/>
    <w:pPr>
      <w:keepNext/>
      <w:numPr>
        <w:ilvl w:val="1"/>
        <w:numId w:val="11"/>
      </w:numPr>
      <w:spacing w:before="240" w:after="240"/>
      <w:outlineLvl w:val="1"/>
    </w:pPr>
    <w:rPr>
      <w:rFonts w:ascii="Arial" w:hAnsi="Arial" w:cs="Arial"/>
      <w:b/>
      <w:bCs/>
      <w:sz w:val="28"/>
      <w:szCs w:val="28"/>
    </w:rPr>
  </w:style>
  <w:style w:type="paragraph" w:styleId="Heading3">
    <w:name w:val="heading 3"/>
    <w:basedOn w:val="Normal"/>
    <w:next w:val="Normal"/>
    <w:link w:val="Heading3Char"/>
    <w:qFormat/>
    <w:rsid w:val="00D37AB5"/>
    <w:pPr>
      <w:keepNext/>
      <w:numPr>
        <w:ilvl w:val="2"/>
        <w:numId w:val="11"/>
      </w:numPr>
      <w:spacing w:before="120" w:after="120"/>
      <w:outlineLvl w:val="2"/>
    </w:pPr>
    <w:rPr>
      <w:rFonts w:ascii="Arial" w:hAnsi="Arial" w:cs="Arial"/>
      <w:b/>
      <w:bCs/>
      <w:i/>
      <w:iCs/>
    </w:rPr>
  </w:style>
  <w:style w:type="paragraph" w:styleId="Heading4">
    <w:name w:val="heading 4"/>
    <w:basedOn w:val="Normal"/>
    <w:next w:val="Normal"/>
    <w:link w:val="Heading4Char"/>
    <w:qFormat/>
    <w:rsid w:val="00D37AB5"/>
    <w:pPr>
      <w:keepNext/>
      <w:numPr>
        <w:ilvl w:val="3"/>
        <w:numId w:val="11"/>
      </w:numPr>
      <w:tabs>
        <w:tab w:val="clear" w:pos="1432"/>
        <w:tab w:val="num" w:pos="1006"/>
      </w:tabs>
      <w:spacing w:before="240" w:after="60"/>
      <w:ind w:left="1006"/>
      <w:outlineLvl w:val="3"/>
    </w:pPr>
    <w:rPr>
      <w:rFonts w:ascii="Arial" w:hAnsi="Arial" w:cs="Arial"/>
    </w:rPr>
  </w:style>
  <w:style w:type="paragraph" w:styleId="Heading5">
    <w:name w:val="heading 5"/>
    <w:basedOn w:val="Normal"/>
    <w:next w:val="Normal"/>
    <w:qFormat/>
    <w:rsid w:val="00D37AB5"/>
    <w:pPr>
      <w:numPr>
        <w:ilvl w:val="4"/>
        <w:numId w:val="11"/>
      </w:numPr>
      <w:spacing w:before="240" w:after="60"/>
      <w:outlineLvl w:val="4"/>
    </w:pPr>
    <w:rPr>
      <w:rFonts w:ascii="Arial" w:hAnsi="Arial" w:cs="Arial"/>
      <w:sz w:val="22"/>
      <w:szCs w:val="22"/>
    </w:rPr>
  </w:style>
  <w:style w:type="paragraph" w:styleId="Heading6">
    <w:name w:val="heading 6"/>
    <w:basedOn w:val="Normal"/>
    <w:next w:val="Normal"/>
    <w:qFormat/>
    <w:rsid w:val="00D37AB5"/>
    <w:pPr>
      <w:numPr>
        <w:ilvl w:val="5"/>
        <w:numId w:val="11"/>
      </w:numPr>
      <w:spacing w:before="240" w:after="60"/>
      <w:outlineLvl w:val="5"/>
    </w:pPr>
    <w:rPr>
      <w:i/>
      <w:iCs/>
      <w:sz w:val="22"/>
      <w:szCs w:val="22"/>
    </w:rPr>
  </w:style>
  <w:style w:type="paragraph" w:styleId="Heading7">
    <w:name w:val="heading 7"/>
    <w:basedOn w:val="Normal"/>
    <w:next w:val="Normal"/>
    <w:qFormat/>
    <w:rsid w:val="00D37AB5"/>
    <w:pPr>
      <w:numPr>
        <w:ilvl w:val="6"/>
        <w:numId w:val="11"/>
      </w:numPr>
      <w:spacing w:before="240" w:after="60"/>
      <w:outlineLvl w:val="6"/>
    </w:pPr>
    <w:rPr>
      <w:rFonts w:ascii="Arial" w:hAnsi="Arial" w:cs="Arial"/>
      <w:sz w:val="20"/>
      <w:szCs w:val="20"/>
    </w:rPr>
  </w:style>
  <w:style w:type="paragraph" w:styleId="Heading8">
    <w:name w:val="heading 8"/>
    <w:basedOn w:val="Normal"/>
    <w:next w:val="Normal"/>
    <w:qFormat/>
    <w:rsid w:val="00D37AB5"/>
    <w:pPr>
      <w:numPr>
        <w:ilvl w:val="7"/>
        <w:numId w:val="11"/>
      </w:numPr>
      <w:spacing w:before="240" w:after="60"/>
      <w:outlineLvl w:val="7"/>
    </w:pPr>
    <w:rPr>
      <w:rFonts w:ascii="Arial" w:hAnsi="Arial" w:cs="Arial"/>
      <w:i/>
      <w:iCs/>
      <w:sz w:val="20"/>
      <w:szCs w:val="20"/>
    </w:rPr>
  </w:style>
  <w:style w:type="paragraph" w:styleId="Heading9">
    <w:name w:val="heading 9"/>
    <w:basedOn w:val="Normal"/>
    <w:next w:val="Normal"/>
    <w:qFormat/>
    <w:rsid w:val="00D37AB5"/>
    <w:pPr>
      <w:numPr>
        <w:ilvl w:val="8"/>
        <w:numId w:val="1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37AB5"/>
    <w:pPr>
      <w:spacing w:after="120"/>
    </w:pPr>
    <w:rPr>
      <w:rFonts w:ascii="Arial" w:hAnsi="Arial" w:cs="Arial"/>
      <w:sz w:val="20"/>
      <w:szCs w:val="20"/>
    </w:rPr>
  </w:style>
  <w:style w:type="character" w:styleId="Hyperlink">
    <w:name w:val="Hyperlink"/>
    <w:basedOn w:val="DefaultParagraphFont"/>
    <w:rsid w:val="00D37AB5"/>
    <w:rPr>
      <w:color w:val="0000FF"/>
      <w:u w:val="single"/>
    </w:rPr>
  </w:style>
  <w:style w:type="character" w:styleId="FootnoteReference">
    <w:name w:val="footnote reference"/>
    <w:basedOn w:val="DefaultParagraphFont"/>
    <w:semiHidden/>
    <w:rsid w:val="00D37AB5"/>
    <w:rPr>
      <w:vertAlign w:val="superscript"/>
    </w:rPr>
  </w:style>
  <w:style w:type="paragraph" w:styleId="Title">
    <w:name w:val="Title"/>
    <w:basedOn w:val="Normal"/>
    <w:qFormat/>
    <w:rsid w:val="00D37AB5"/>
    <w:pPr>
      <w:spacing w:before="240" w:after="60"/>
      <w:jc w:val="center"/>
      <w:outlineLvl w:val="0"/>
    </w:pPr>
    <w:rPr>
      <w:rFonts w:ascii="Arial" w:hAnsi="Arial" w:cs="Arial"/>
      <w:b/>
      <w:bCs/>
      <w:kern w:val="28"/>
      <w:sz w:val="48"/>
      <w:szCs w:val="48"/>
    </w:rPr>
  </w:style>
  <w:style w:type="paragraph" w:customStyle="1" w:styleId="sidehead">
    <w:name w:val="side head"/>
    <w:basedOn w:val="Heading1"/>
    <w:rsid w:val="00D37AB5"/>
    <w:pPr>
      <w:numPr>
        <w:numId w:val="0"/>
      </w:numPr>
      <w:jc w:val="both"/>
    </w:pPr>
  </w:style>
  <w:style w:type="paragraph" w:styleId="Header">
    <w:name w:val="header"/>
    <w:basedOn w:val="Normal"/>
    <w:rsid w:val="00D37AB5"/>
    <w:pPr>
      <w:tabs>
        <w:tab w:val="center" w:pos="4153"/>
        <w:tab w:val="right" w:pos="8306"/>
      </w:tabs>
    </w:pPr>
  </w:style>
  <w:style w:type="paragraph" w:styleId="Footer">
    <w:name w:val="footer"/>
    <w:basedOn w:val="Normal"/>
    <w:rsid w:val="00D37AB5"/>
    <w:pPr>
      <w:tabs>
        <w:tab w:val="center" w:pos="4153"/>
        <w:tab w:val="right" w:pos="8306"/>
      </w:tabs>
    </w:pPr>
  </w:style>
  <w:style w:type="character" w:styleId="PageNumber">
    <w:name w:val="page number"/>
    <w:basedOn w:val="DefaultParagraphFont"/>
    <w:rsid w:val="00D37AB5"/>
  </w:style>
  <w:style w:type="paragraph" w:styleId="BodyText">
    <w:name w:val="Body Text"/>
    <w:basedOn w:val="Normal"/>
    <w:rsid w:val="00D37AB5"/>
    <w:pPr>
      <w:spacing w:before="120" w:after="120"/>
    </w:pPr>
  </w:style>
  <w:style w:type="paragraph" w:customStyle="1" w:styleId="Equation">
    <w:name w:val="Equation"/>
    <w:basedOn w:val="Normal"/>
    <w:rsid w:val="002667F6"/>
    <w:pPr>
      <w:tabs>
        <w:tab w:val="left" w:pos="709"/>
        <w:tab w:val="right" w:pos="8647"/>
      </w:tabs>
      <w:spacing w:before="120" w:after="120"/>
    </w:pPr>
    <w:rPr>
      <w:rFonts w:ascii="Arial" w:hAnsi="Arial"/>
    </w:rPr>
  </w:style>
  <w:style w:type="paragraph" w:styleId="TOC1">
    <w:name w:val="toc 1"/>
    <w:basedOn w:val="Normal"/>
    <w:next w:val="Normal"/>
    <w:autoRedefine/>
    <w:uiPriority w:val="39"/>
    <w:rsid w:val="00D37AB5"/>
    <w:pPr>
      <w:tabs>
        <w:tab w:val="left" w:pos="1134"/>
        <w:tab w:val="right" w:pos="8302"/>
      </w:tabs>
      <w:spacing w:before="360"/>
      <w:jc w:val="left"/>
    </w:pPr>
    <w:rPr>
      <w:rFonts w:ascii="Arial" w:hAnsi="Arial" w:cs="Arial"/>
      <w:b/>
      <w:bCs/>
      <w:caps/>
      <w:noProof/>
    </w:rPr>
  </w:style>
  <w:style w:type="paragraph" w:styleId="TOC2">
    <w:name w:val="toc 2"/>
    <w:basedOn w:val="Normal"/>
    <w:next w:val="Normal"/>
    <w:autoRedefine/>
    <w:uiPriority w:val="39"/>
    <w:rsid w:val="00D37AB5"/>
    <w:pPr>
      <w:tabs>
        <w:tab w:val="right" w:pos="8301"/>
      </w:tabs>
      <w:spacing w:before="240"/>
      <w:jc w:val="left"/>
    </w:pPr>
    <w:rPr>
      <w:rFonts w:ascii="Arial" w:hAnsi="Arial" w:cs="Arial"/>
      <w:b/>
      <w:bCs/>
      <w:sz w:val="20"/>
      <w:szCs w:val="20"/>
    </w:rPr>
  </w:style>
  <w:style w:type="paragraph" w:styleId="TOC3">
    <w:name w:val="toc 3"/>
    <w:basedOn w:val="Normal"/>
    <w:next w:val="Normal"/>
    <w:autoRedefine/>
    <w:uiPriority w:val="39"/>
    <w:rsid w:val="00D37AB5"/>
    <w:pPr>
      <w:tabs>
        <w:tab w:val="right" w:pos="8301"/>
      </w:tabs>
      <w:ind w:left="240"/>
      <w:jc w:val="left"/>
    </w:pPr>
    <w:rPr>
      <w:rFonts w:ascii="Arial" w:hAnsi="Arial" w:cs="Arial"/>
      <w:i/>
      <w:iCs/>
      <w:sz w:val="20"/>
      <w:szCs w:val="20"/>
    </w:rPr>
  </w:style>
  <w:style w:type="paragraph" w:styleId="TOC4">
    <w:name w:val="toc 4"/>
    <w:basedOn w:val="Normal"/>
    <w:next w:val="Normal"/>
    <w:autoRedefine/>
    <w:uiPriority w:val="39"/>
    <w:rsid w:val="00D37AB5"/>
    <w:pPr>
      <w:tabs>
        <w:tab w:val="right" w:pos="8301"/>
      </w:tabs>
      <w:ind w:left="480"/>
      <w:jc w:val="left"/>
    </w:pPr>
    <w:rPr>
      <w:rFonts w:ascii="Arial" w:hAnsi="Arial" w:cs="Arial"/>
      <w:noProof/>
      <w:sz w:val="20"/>
      <w:szCs w:val="20"/>
    </w:rPr>
  </w:style>
  <w:style w:type="paragraph" w:styleId="TOC5">
    <w:name w:val="toc 5"/>
    <w:basedOn w:val="Normal"/>
    <w:next w:val="Normal"/>
    <w:autoRedefine/>
    <w:semiHidden/>
    <w:rsid w:val="00D37AB5"/>
    <w:pPr>
      <w:ind w:left="720"/>
      <w:jc w:val="left"/>
    </w:pPr>
    <w:rPr>
      <w:sz w:val="20"/>
      <w:szCs w:val="20"/>
    </w:rPr>
  </w:style>
  <w:style w:type="paragraph" w:styleId="TOC6">
    <w:name w:val="toc 6"/>
    <w:basedOn w:val="Normal"/>
    <w:next w:val="Normal"/>
    <w:autoRedefine/>
    <w:semiHidden/>
    <w:rsid w:val="00D37AB5"/>
    <w:pPr>
      <w:ind w:left="960"/>
      <w:jc w:val="left"/>
    </w:pPr>
    <w:rPr>
      <w:sz w:val="20"/>
      <w:szCs w:val="20"/>
    </w:rPr>
  </w:style>
  <w:style w:type="paragraph" w:styleId="TOC7">
    <w:name w:val="toc 7"/>
    <w:basedOn w:val="Normal"/>
    <w:next w:val="Normal"/>
    <w:autoRedefine/>
    <w:semiHidden/>
    <w:rsid w:val="00D37AB5"/>
    <w:pPr>
      <w:ind w:left="1200"/>
      <w:jc w:val="left"/>
    </w:pPr>
    <w:rPr>
      <w:sz w:val="20"/>
      <w:szCs w:val="20"/>
    </w:rPr>
  </w:style>
  <w:style w:type="paragraph" w:styleId="TOC8">
    <w:name w:val="toc 8"/>
    <w:basedOn w:val="Normal"/>
    <w:next w:val="Normal"/>
    <w:autoRedefine/>
    <w:semiHidden/>
    <w:rsid w:val="00D37AB5"/>
    <w:pPr>
      <w:ind w:left="1440"/>
      <w:jc w:val="left"/>
    </w:pPr>
    <w:rPr>
      <w:sz w:val="20"/>
      <w:szCs w:val="20"/>
    </w:rPr>
  </w:style>
  <w:style w:type="paragraph" w:styleId="TOC9">
    <w:name w:val="toc 9"/>
    <w:basedOn w:val="Normal"/>
    <w:next w:val="Normal"/>
    <w:autoRedefine/>
    <w:semiHidden/>
    <w:rsid w:val="00D37AB5"/>
    <w:pPr>
      <w:ind w:left="1680"/>
      <w:jc w:val="left"/>
    </w:pPr>
    <w:rPr>
      <w:sz w:val="20"/>
      <w:szCs w:val="20"/>
    </w:rPr>
  </w:style>
  <w:style w:type="paragraph" w:styleId="FootnoteText">
    <w:name w:val="footnote text"/>
    <w:basedOn w:val="Normal"/>
    <w:semiHidden/>
    <w:rsid w:val="00D37AB5"/>
    <w:rPr>
      <w:sz w:val="20"/>
      <w:szCs w:val="20"/>
    </w:rPr>
  </w:style>
  <w:style w:type="paragraph" w:styleId="Caption">
    <w:name w:val="caption"/>
    <w:basedOn w:val="Normal"/>
    <w:next w:val="Normal"/>
    <w:uiPriority w:val="35"/>
    <w:qFormat/>
    <w:rsid w:val="00D37AB5"/>
    <w:pPr>
      <w:spacing w:before="120" w:after="360"/>
      <w:jc w:val="center"/>
    </w:pPr>
    <w:rPr>
      <w:rFonts w:ascii="Arial" w:hAnsi="Arial" w:cs="Arial"/>
      <w:i/>
      <w:iCs/>
      <w:sz w:val="20"/>
      <w:szCs w:val="20"/>
    </w:rPr>
  </w:style>
  <w:style w:type="paragraph" w:styleId="BodyText3">
    <w:name w:val="Body Text 3"/>
    <w:basedOn w:val="Normal"/>
    <w:link w:val="BodyText3Char"/>
    <w:rsid w:val="00D37AB5"/>
    <w:pPr>
      <w:spacing w:before="40" w:after="40"/>
    </w:pPr>
    <w:rPr>
      <w:rFonts w:ascii="Arial" w:hAnsi="Arial" w:cs="Arial"/>
      <w:sz w:val="16"/>
      <w:szCs w:val="16"/>
    </w:rPr>
  </w:style>
  <w:style w:type="paragraph" w:styleId="NormalIndent">
    <w:name w:val="Normal Indent"/>
    <w:basedOn w:val="Normal"/>
    <w:rsid w:val="00D37AB5"/>
    <w:pPr>
      <w:spacing w:before="120" w:after="120"/>
      <w:ind w:left="709"/>
    </w:pPr>
    <w:rPr>
      <w:rFonts w:ascii="Courier New" w:hAnsi="Courier New" w:cs="Tahoma"/>
      <w:sz w:val="20"/>
      <w:szCs w:val="20"/>
    </w:rPr>
  </w:style>
  <w:style w:type="paragraph" w:styleId="TableofFigures">
    <w:name w:val="table of figures"/>
    <w:basedOn w:val="Normal"/>
    <w:next w:val="Normal"/>
    <w:uiPriority w:val="99"/>
    <w:rsid w:val="00D37AB5"/>
    <w:pPr>
      <w:spacing w:before="120" w:after="120"/>
      <w:ind w:left="794" w:right="680" w:hanging="794"/>
      <w:jc w:val="left"/>
    </w:pPr>
    <w:rPr>
      <w:rFonts w:ascii="Arial" w:hAnsi="Arial" w:cs="Arial"/>
      <w:i/>
      <w:iCs/>
      <w:sz w:val="20"/>
      <w:szCs w:val="20"/>
    </w:rPr>
  </w:style>
  <w:style w:type="paragraph" w:styleId="PlainText">
    <w:name w:val="Plain Text"/>
    <w:basedOn w:val="Normal"/>
    <w:rsid w:val="00D37AB5"/>
    <w:rPr>
      <w:rFonts w:ascii="Courier New" w:hAnsi="Courier New" w:cs="Tahoma"/>
      <w:sz w:val="20"/>
      <w:szCs w:val="20"/>
    </w:rPr>
  </w:style>
  <w:style w:type="paragraph" w:styleId="BodyTextIndent">
    <w:name w:val="Body Text Indent"/>
    <w:basedOn w:val="Normal"/>
    <w:rsid w:val="00D37AB5"/>
    <w:pPr>
      <w:ind w:left="2977" w:hanging="2977"/>
    </w:pPr>
    <w:rPr>
      <w:rFonts w:ascii="Courier New" w:hAnsi="Courier New" w:cs="Tahoma"/>
      <w:snapToGrid w:val="0"/>
      <w:sz w:val="20"/>
      <w:szCs w:val="20"/>
    </w:rPr>
  </w:style>
  <w:style w:type="paragraph" w:customStyle="1" w:styleId="Tabletext">
    <w:name w:val="Table text"/>
    <w:basedOn w:val="BodyText"/>
    <w:rsid w:val="00D37AB5"/>
    <w:pPr>
      <w:spacing w:before="0" w:after="0"/>
    </w:pPr>
    <w:rPr>
      <w:sz w:val="16"/>
      <w:szCs w:val="16"/>
    </w:rPr>
  </w:style>
  <w:style w:type="paragraph" w:styleId="BalloonText">
    <w:name w:val="Balloon Text"/>
    <w:basedOn w:val="Normal"/>
    <w:semiHidden/>
    <w:rsid w:val="00D37AB5"/>
    <w:rPr>
      <w:rFonts w:ascii="Tahoma" w:hAnsi="Tahoma" w:cs="Tahoma"/>
      <w:sz w:val="16"/>
      <w:szCs w:val="16"/>
    </w:rPr>
  </w:style>
  <w:style w:type="paragraph" w:styleId="BodyTextIndent2">
    <w:name w:val="Body Text Indent 2"/>
    <w:basedOn w:val="Normal"/>
    <w:rsid w:val="00D37AB5"/>
    <w:pPr>
      <w:tabs>
        <w:tab w:val="center" w:pos="0"/>
      </w:tabs>
      <w:autoSpaceDE w:val="0"/>
      <w:autoSpaceDN w:val="0"/>
      <w:adjustRightInd w:val="0"/>
      <w:ind w:left="4320" w:hanging="4320"/>
      <w:jc w:val="left"/>
    </w:pPr>
    <w:rPr>
      <w:rFonts w:ascii="Courier New" w:hAnsi="Courier New" w:cs="Tahoma"/>
      <w:sz w:val="20"/>
      <w:szCs w:val="20"/>
    </w:rPr>
  </w:style>
  <w:style w:type="character" w:styleId="Strong">
    <w:name w:val="Strong"/>
    <w:basedOn w:val="DefaultParagraphFont"/>
    <w:qFormat/>
    <w:rsid w:val="00D37AB5"/>
    <w:rPr>
      <w:b/>
      <w:bCs/>
    </w:rPr>
  </w:style>
  <w:style w:type="character" w:styleId="CommentReference">
    <w:name w:val="annotation reference"/>
    <w:basedOn w:val="DefaultParagraphFont"/>
    <w:uiPriority w:val="99"/>
    <w:semiHidden/>
    <w:rsid w:val="005D79F5"/>
    <w:rPr>
      <w:sz w:val="16"/>
      <w:szCs w:val="16"/>
    </w:rPr>
  </w:style>
  <w:style w:type="paragraph" w:styleId="CommentText">
    <w:name w:val="annotation text"/>
    <w:basedOn w:val="Normal"/>
    <w:link w:val="CommentTextChar"/>
    <w:uiPriority w:val="99"/>
    <w:semiHidden/>
    <w:rsid w:val="005D79F5"/>
    <w:rPr>
      <w:sz w:val="20"/>
      <w:szCs w:val="20"/>
    </w:rPr>
  </w:style>
  <w:style w:type="paragraph" w:styleId="CommentSubject">
    <w:name w:val="annotation subject"/>
    <w:basedOn w:val="CommentText"/>
    <w:next w:val="CommentText"/>
    <w:semiHidden/>
    <w:rsid w:val="005D79F5"/>
    <w:rPr>
      <w:b/>
      <w:bCs/>
    </w:rPr>
  </w:style>
  <w:style w:type="character" w:styleId="FollowedHyperlink">
    <w:name w:val="FollowedHyperlink"/>
    <w:basedOn w:val="DefaultParagraphFont"/>
    <w:rsid w:val="0040420D"/>
    <w:rPr>
      <w:color w:val="800080"/>
      <w:u w:val="single"/>
    </w:rPr>
  </w:style>
  <w:style w:type="table" w:styleId="TableGrid5">
    <w:name w:val="Table Grid 5"/>
    <w:basedOn w:val="TableNormal"/>
    <w:rsid w:val="0087783C"/>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uiPriority w:val="59"/>
    <w:rsid w:val="004C276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 title"/>
    <w:basedOn w:val="Normal"/>
    <w:next w:val="Normal"/>
    <w:rsid w:val="002667F6"/>
    <w:pPr>
      <w:suppressAutoHyphens/>
      <w:overflowPunct w:val="0"/>
      <w:autoSpaceDE w:val="0"/>
      <w:autoSpaceDN w:val="0"/>
      <w:adjustRightInd w:val="0"/>
      <w:spacing w:after="380" w:line="400" w:lineRule="exact"/>
      <w:jc w:val="center"/>
      <w:textAlignment w:val="baseline"/>
    </w:pPr>
    <w:rPr>
      <w:rFonts w:ascii="Arial" w:hAnsi="Arial"/>
      <w:b/>
      <w:sz w:val="32"/>
      <w:szCs w:val="20"/>
      <w:lang w:val="en-US"/>
    </w:rPr>
  </w:style>
  <w:style w:type="paragraph" w:customStyle="1" w:styleId="Formula">
    <w:name w:val="Formula"/>
    <w:basedOn w:val="Normal"/>
    <w:next w:val="Normal"/>
    <w:rsid w:val="002667F6"/>
    <w:pPr>
      <w:tabs>
        <w:tab w:val="left" w:pos="1134"/>
        <w:tab w:val="right" w:pos="8280"/>
      </w:tabs>
      <w:overflowPunct w:val="0"/>
      <w:autoSpaceDE w:val="0"/>
      <w:autoSpaceDN w:val="0"/>
      <w:adjustRightInd w:val="0"/>
      <w:spacing w:before="120" w:after="120"/>
      <w:jc w:val="left"/>
      <w:textAlignment w:val="baseline"/>
    </w:pPr>
    <w:rPr>
      <w:szCs w:val="20"/>
    </w:rPr>
  </w:style>
  <w:style w:type="paragraph" w:customStyle="1" w:styleId="Publication">
    <w:name w:val="Publication"/>
    <w:basedOn w:val="BodyText"/>
    <w:rsid w:val="000E4E31"/>
    <w:pPr>
      <w:spacing w:before="60" w:after="60"/>
    </w:pPr>
    <w:rPr>
      <w:sz w:val="20"/>
      <w:szCs w:val="20"/>
    </w:rPr>
  </w:style>
  <w:style w:type="paragraph" w:customStyle="1" w:styleId="publication0">
    <w:name w:val="publication"/>
    <w:basedOn w:val="Normal"/>
    <w:rsid w:val="00B7633A"/>
    <w:pPr>
      <w:spacing w:after="240"/>
      <w:ind w:left="720" w:hanging="720"/>
    </w:pPr>
    <w:rPr>
      <w:sz w:val="22"/>
      <w:szCs w:val="22"/>
      <w:lang w:eastAsia="en-GB"/>
    </w:rPr>
  </w:style>
  <w:style w:type="character" w:customStyle="1" w:styleId="Heading4Char">
    <w:name w:val="Heading 4 Char"/>
    <w:basedOn w:val="DefaultParagraphFont"/>
    <w:link w:val="Heading4"/>
    <w:rsid w:val="00073572"/>
    <w:rPr>
      <w:rFonts w:ascii="Arial" w:hAnsi="Arial" w:cs="Arial"/>
      <w:sz w:val="24"/>
      <w:szCs w:val="24"/>
      <w:lang w:eastAsia="en-US"/>
    </w:rPr>
  </w:style>
  <w:style w:type="character" w:customStyle="1" w:styleId="BodyText2Char">
    <w:name w:val="Body Text 2 Char"/>
    <w:basedOn w:val="DefaultParagraphFont"/>
    <w:link w:val="BodyText2"/>
    <w:rsid w:val="00073572"/>
    <w:rPr>
      <w:rFonts w:ascii="Arial" w:hAnsi="Arial" w:cs="Arial"/>
      <w:lang w:eastAsia="en-US"/>
    </w:rPr>
  </w:style>
  <w:style w:type="paragraph" w:styleId="Revision">
    <w:name w:val="Revision"/>
    <w:hidden/>
    <w:uiPriority w:val="99"/>
    <w:semiHidden/>
    <w:rsid w:val="00C70B99"/>
    <w:rPr>
      <w:sz w:val="24"/>
      <w:szCs w:val="24"/>
      <w:lang w:eastAsia="en-US"/>
    </w:rPr>
  </w:style>
  <w:style w:type="character" w:customStyle="1" w:styleId="BodyText3Char">
    <w:name w:val="Body Text 3 Char"/>
    <w:basedOn w:val="DefaultParagraphFont"/>
    <w:link w:val="BodyText3"/>
    <w:rsid w:val="00524DDA"/>
    <w:rPr>
      <w:rFonts w:ascii="Arial" w:hAnsi="Arial" w:cs="Arial"/>
      <w:sz w:val="16"/>
      <w:szCs w:val="16"/>
      <w:lang w:eastAsia="en-US"/>
    </w:rPr>
  </w:style>
  <w:style w:type="character" w:customStyle="1" w:styleId="CommentTextChar">
    <w:name w:val="Comment Text Char"/>
    <w:basedOn w:val="DefaultParagraphFont"/>
    <w:link w:val="CommentText"/>
    <w:uiPriority w:val="99"/>
    <w:semiHidden/>
    <w:rsid w:val="00524DDA"/>
    <w:rPr>
      <w:lang w:eastAsia="en-US"/>
    </w:rPr>
  </w:style>
  <w:style w:type="character" w:styleId="PlaceholderText">
    <w:name w:val="Placeholder Text"/>
    <w:basedOn w:val="DefaultParagraphFont"/>
    <w:uiPriority w:val="99"/>
    <w:semiHidden/>
    <w:rsid w:val="00BC7B5C"/>
    <w:rPr>
      <w:color w:val="808080"/>
    </w:rPr>
  </w:style>
  <w:style w:type="character" w:customStyle="1" w:styleId="Heading2Char">
    <w:name w:val="Heading 2 Char"/>
    <w:basedOn w:val="DefaultParagraphFont"/>
    <w:link w:val="Heading2"/>
    <w:rsid w:val="00EC4662"/>
    <w:rPr>
      <w:rFonts w:ascii="Arial" w:hAnsi="Arial" w:cs="Arial"/>
      <w:b/>
      <w:bCs/>
      <w:sz w:val="28"/>
      <w:szCs w:val="28"/>
      <w:lang w:eastAsia="en-US"/>
    </w:rPr>
  </w:style>
  <w:style w:type="character" w:customStyle="1" w:styleId="Heading3Char">
    <w:name w:val="Heading 3 Char"/>
    <w:basedOn w:val="DefaultParagraphFont"/>
    <w:link w:val="Heading3"/>
    <w:rsid w:val="00EC4662"/>
    <w:rPr>
      <w:rFonts w:ascii="Arial" w:hAnsi="Arial" w:cs="Arial"/>
      <w:b/>
      <w:bCs/>
      <w:i/>
      <w:i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31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ggy.bris.ac.uk/wiki/LISFLOOD-FP_and_MATLAB"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bris.ac.uk/geography/research/hydrology/models/lisflood/training/" TargetMode="External"/><Relationship Id="rId4" Type="http://schemas.openxmlformats.org/officeDocument/2006/relationships/settings" Target="settings.xml"/><Relationship Id="rId9" Type="http://schemas.openxmlformats.org/officeDocument/2006/relationships/hyperlink" Target="https://svn.ggy.bris.ac.uk/subversion/lisfloo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AED8C-A76C-40E4-BB2F-7AB3CE7A1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52</Pages>
  <Words>22681</Words>
  <Characters>129283</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LISFLOOD-FP User Manual</vt:lpstr>
    </vt:vector>
  </TitlesOfParts>
  <Company>Bristol University</Company>
  <LinksUpToDate>false</LinksUpToDate>
  <CharactersWithSpaces>151661</CharactersWithSpaces>
  <SharedDoc>false</SharedDoc>
  <HLinks>
    <vt:vector size="24" baseType="variant">
      <vt:variant>
        <vt:i4>2949207</vt:i4>
      </vt:variant>
      <vt:variant>
        <vt:i4>24</vt:i4>
      </vt:variant>
      <vt:variant>
        <vt:i4>0</vt:i4>
      </vt:variant>
      <vt:variant>
        <vt:i4>5</vt:i4>
      </vt:variant>
      <vt:variant>
        <vt:lpwstr>http://source.ggy.bris.ac.uk/wiki/Subversion_server</vt:lpwstr>
      </vt:variant>
      <vt:variant>
        <vt:lpwstr/>
      </vt:variant>
      <vt:variant>
        <vt:i4>852057</vt:i4>
      </vt:variant>
      <vt:variant>
        <vt:i4>21</vt:i4>
      </vt:variant>
      <vt:variant>
        <vt:i4>0</vt:i4>
      </vt:variant>
      <vt:variant>
        <vt:i4>5</vt:i4>
      </vt:variant>
      <vt:variant>
        <vt:lpwstr>http://subversion.tigris.org/</vt:lpwstr>
      </vt:variant>
      <vt:variant>
        <vt:lpwstr/>
      </vt:variant>
      <vt:variant>
        <vt:i4>4194315</vt:i4>
      </vt:variant>
      <vt:variant>
        <vt:i4>12</vt:i4>
      </vt:variant>
      <vt:variant>
        <vt:i4>0</vt:i4>
      </vt:variant>
      <vt:variant>
        <vt:i4>5</vt:i4>
      </vt:variant>
      <vt:variant>
        <vt:lpwstr>http://source.ggy.bris.ac.uk/websvn/</vt:lpwstr>
      </vt:variant>
      <vt:variant>
        <vt:lpwstr/>
      </vt:variant>
      <vt:variant>
        <vt:i4>5963902</vt:i4>
      </vt:variant>
      <vt:variant>
        <vt:i4>0</vt:i4>
      </vt:variant>
      <vt:variant>
        <vt:i4>0</vt:i4>
      </vt:variant>
      <vt:variant>
        <vt:i4>5</vt:i4>
      </vt:variant>
      <vt:variant>
        <vt:lpwstr>mailto:Paul.Bates@Bristol.ac.uk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LISFLOOD-FP User Manual</dc:title>
  <dc:subject>LISFLOOD-FP User manual and technical note</dc:subject>
  <dc:creator>ggpdb</dc:creator>
  <cp:keywords>LISFLOOD-FP, flood inundation, raster modelling</cp:keywords>
  <dc:description>4.3.6</dc:description>
  <cp:lastModifiedBy>James Shaw</cp:lastModifiedBy>
  <cp:revision>28</cp:revision>
  <cp:lastPrinted>2013-11-27T12:21:00Z</cp:lastPrinted>
  <dcterms:created xsi:type="dcterms:W3CDTF">2013-11-27T12:13:00Z</dcterms:created>
  <dcterms:modified xsi:type="dcterms:W3CDTF">2020-07-21T09:55:00Z</dcterms:modified>
</cp:coreProperties>
</file>